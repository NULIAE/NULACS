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C00000"/>
          <w:sz w:val="36"/>
          <w:szCs w:val="36"/>
          <w:u w:val="single"/>
        </w:rPr>
      </w:pPr>
      <w:r>
        <w:rPr>
          <w:rFonts w:cs="Arial" w:ascii="Arial" w:hAnsi="Arial"/>
          <w:b/>
          <w:color w:val="C00000"/>
          <w:sz w:val="36"/>
          <w:szCs w:val="36"/>
          <w:u w:val="single"/>
        </w:rPr>
        <w:t xml:space="preserve">Criteria, Standards and </w:t>
      </w:r>
      <w:del w:id="0" w:author="Unknown Author" w:date="2022-01-18T18:11:10Z">
        <w:r>
          <w:rPr>
            <w:rFonts w:cs="Arial" w:ascii="Arial" w:hAnsi="Arial"/>
            <w:b/>
            <w:color w:val="C00000"/>
            <w:sz w:val="36"/>
            <w:szCs w:val="36"/>
            <w:u w:val="single"/>
          </w:rPr>
          <w:delText>Indicators</w:delText>
        </w:r>
      </w:del>
      <w:ins w:id="1" w:author="Unknown Author" w:date="2022-01-18T18:11:04Z">
        <w:r>
          <w:rPr>
            <w:rFonts w:cs="Arial" w:ascii="Arial" w:hAnsi="Arial"/>
            <w:b/>
            <w:color w:val="C00000"/>
            <w:sz w:val="36"/>
            <w:szCs w:val="36"/>
            <w:u w:val="single"/>
          </w:rPr>
          <w:t>Indicators</w:t>
        </w:r>
      </w:ins>
    </w:p>
    <w:p>
      <w:pPr>
        <w:pStyle w:val="Normal"/>
        <w:jc w:val="center"/>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rPr>
      </w:pPr>
      <w:del w:id="2" w:author="Unknown Author" w:date="2022-02-25T17:55:43Z">
        <w:r>
          <w:rPr>
            <w:rFonts w:cs="Arial" w:ascii="Arial" w:hAnsi="Arial"/>
            <w:b/>
          </w:rPr>
          <w:delText>Urban League of Hudson County (Jersey City, NJ)</w:delText>
        </w:r>
      </w:del>
      <w:ins w:id="3" w:author="Unknown Author" w:date="2022-02-25T17:55:43Z">
        <w:r>
          <w:rPr>
            <w:rFonts w:eastAsia="Calibri" w:cs="Arial" w:ascii="Arial" w:hAnsi="Arial" w:eastAsiaTheme="minorHAnsi"/>
            <w:b/>
            <w:color w:val="000000"/>
            <w:kern w:val="0"/>
            <w:sz w:val="22"/>
            <w:szCs w:val="22"/>
            <w:lang w:val="en-US" w:eastAsia="en-US" w:bidi="ar-SA"/>
          </w:rPr>
          <w:t>${affname}</w:t>
        </w:r>
      </w:ins>
    </w:p>
    <w:p>
      <w:pPr>
        <w:pStyle w:val="Normal"/>
        <w:rPr>
          <w:rFonts w:ascii="Arial" w:hAnsi="Arial" w:cs="Arial"/>
          <w:b/>
          <w:b/>
          <w:color w:val="C00000"/>
          <w:sz w:val="28"/>
          <w:szCs w:val="28"/>
        </w:rPr>
      </w:pPr>
      <w:r>
        <w:rPr>
          <w:rFonts w:cs="Arial" w:ascii="Arial" w:hAnsi="Arial"/>
          <w:b/>
          <w:color w:val="C00000"/>
          <w:sz w:val="28"/>
          <w:szCs w:val="28"/>
        </w:rPr>
        <w:t xml:space="preserve">Criteria I: Organizational Soundness </w:t>
      </w:r>
    </w:p>
    <w:p>
      <w:pPr>
        <w:pStyle w:val="Normal"/>
        <w:rPr>
          <w:rFonts w:ascii="Arial" w:hAnsi="Arial" w:cs="Arial"/>
        </w:rPr>
      </w:pPr>
      <w:r>
        <w:rPr>
          <w:rFonts w:cs="Arial" w:ascii="Arial" w:hAnsi="Arial"/>
        </w:rPr>
      </w:r>
    </w:p>
    <w:p>
      <w:pPr>
        <w:pStyle w:val="Normal"/>
        <w:jc w:val="both"/>
        <w:rPr>
          <w:rFonts w:ascii="Arial" w:hAnsi="Arial" w:cs="Arial"/>
          <w:sz w:val="20"/>
          <w:szCs w:val="20"/>
        </w:rPr>
      </w:pPr>
      <w:r>
        <w:rPr>
          <w:rFonts w:cs="Arial" w:ascii="Arial" w:hAnsi="Arial"/>
          <w:sz w:val="20"/>
          <w:szCs w:val="20"/>
        </w:rPr>
        <w:t xml:space="preserve">Affiliates are governed by an elected volunteer board of directors that should consist of individuals who are committed to the mission of the organization.  An effective affiliate board determines the mission of the organization, establishes management practices, policies and procedures, assures that adequate human resources (volunteer and paid staff) and financial resources are available, and actively monitors the organizations financial and programmatic performance.  </w:t>
      </w:r>
    </w:p>
    <w:p>
      <w:pPr>
        <w:pStyle w:val="Normal"/>
        <w:jc w:val="both"/>
        <w:rPr>
          <w:rFonts w:ascii="Arial" w:hAnsi="Arial" w:cs="Arial"/>
        </w:rPr>
      </w:pPr>
      <w:r>
        <w:rPr>
          <w:rFonts w:cs="Arial" w:ascii="Arial" w:hAnsi="Arial"/>
        </w:rPr>
      </w:r>
    </w:p>
    <w:p>
      <w:pPr>
        <w:pStyle w:val="Normal"/>
        <w:ind w:left="1440" w:hanging="1440"/>
        <w:jc w:val="both"/>
        <w:rPr>
          <w:rFonts w:ascii="Arial" w:hAnsi="Arial" w:cs="Arial"/>
          <w:b/>
          <w:b/>
          <w:color w:val="C00000"/>
          <w:sz w:val="28"/>
          <w:szCs w:val="28"/>
        </w:rPr>
      </w:pPr>
      <w:r>
        <w:rPr>
          <w:rFonts w:cs="Arial" w:ascii="Arial" w:hAnsi="Arial"/>
          <w:b/>
          <w:color w:val="C00000"/>
          <w:sz w:val="28"/>
          <w:szCs w:val="28"/>
        </w:rPr>
        <w:t xml:space="preserve">Administration and Governance </w:t>
      </w:r>
    </w:p>
    <w:p>
      <w:pPr>
        <w:pStyle w:val="Normal"/>
        <w:ind w:left="1440" w:hanging="1440"/>
        <w:jc w:val="both"/>
        <w:rPr>
          <w:rFonts w:ascii="Arial" w:hAnsi="Arial" w:cs="Arial"/>
          <w:color w:val="187276"/>
          <w:sz w:val="20"/>
          <w:szCs w:val="20"/>
        </w:rPr>
      </w:pPr>
      <w:r>
        <w:rPr>
          <w:rFonts w:cs="Arial" w:ascii="Arial" w:hAnsi="Arial"/>
          <w:color w:val="187276"/>
          <w:sz w:val="20"/>
          <w:szCs w:val="20"/>
        </w:rPr>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 xml:space="preserve">The affiliate board ensures that the affiliate’s policies, standards, practices, and procedures are in compliance with the policies and standards of the National Urban League. </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20"/>
          <w:szCs w:val="20"/>
        </w:rPr>
      </w:pPr>
      <w:r>
        <w:rPr>
          <w:rFonts w:cs="Arial" w:ascii="Arial" w:hAnsi="Arial"/>
          <w:sz w:val="20"/>
          <w:szCs w:val="20"/>
        </w:rPr>
      </w:r>
    </w:p>
    <w:p>
      <w:pPr>
        <w:pStyle w:val="ListParagraph"/>
        <w:numPr>
          <w:ilvl w:val="1"/>
          <w:numId w:val="24"/>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Does the Affiliate’s Bylaws include all of the following items?</w:t>
        <w:tab/>
        <w:tab/>
        <w:t>Yes</w:t>
        <w:tab/>
        <w:t>No</w:t>
      </w:r>
    </w:p>
    <w:p>
      <w:pPr>
        <w:pStyle w:val="ListParagraph"/>
        <w:jc w:val="both"/>
        <w:rPr>
          <w:rFonts w:ascii="Arial" w:hAnsi="Arial" w:cs="Arial"/>
          <w:sz w:val="20"/>
          <w:szCs w:val="20"/>
        </w:rPr>
      </w:pPr>
      <w:r>
        <w:rPr>
          <w:rFonts w:cs="Arial" w:ascii="Arial" w:hAnsi="Arial"/>
          <w:sz w:val="20"/>
          <w:szCs w:val="20"/>
        </w:rPr>
      </w:r>
    </w:p>
    <w:p>
      <w:pPr>
        <w:pStyle w:val="ListParagraph"/>
        <w:numPr>
          <w:ilvl w:val="0"/>
          <w:numId w:val="25"/>
        </w:numPr>
        <w:jc w:val="both"/>
        <w:rPr>
          <w:rFonts w:ascii="Arial" w:hAnsi="Arial" w:cs="Arial"/>
          <w:sz w:val="20"/>
          <w:szCs w:val="20"/>
        </w:rPr>
      </w:pPr>
      <w:r>
        <w:rPr>
          <w:rFonts w:cs="Arial" w:ascii="Arial" w:hAnsi="Arial"/>
          <w:sz w:val="20"/>
          <w:szCs w:val="20"/>
        </w:rPr>
        <w:t>A minimum requirement of at least 5 Board members?</w:t>
        <w:tab/>
        <w:tab/>
      </w:r>
      <w:del w:id="4" w:author="Unknown Author" w:date="2022-02-09T13:48:46Z">
        <w:r>
          <w:rPr>
            <w:rFonts w:cs="Arial" w:ascii="Arial" w:hAnsi="Arial"/>
            <w:sz w:val="20"/>
            <w:szCs w:val="20"/>
          </w:rPr>
          <w:delText>_</w:delText>
        </w:r>
      </w:del>
      <w:del w:id="5" w:author="Unknown Author" w:date="2022-02-09T13:12:36Z">
        <w:r>
          <w:rPr>
            <w:rFonts w:cs="Arial" w:ascii="Arial" w:hAnsi="Arial"/>
            <w:sz w:val="20"/>
            <w:szCs w:val="20"/>
            <w:u w:val="single"/>
          </w:rPr>
          <w:delText>X</w:delText>
        </w:r>
      </w:del>
      <w:del w:id="6" w:author="Unknown Author" w:date="2022-02-09T13:48:50Z">
        <w:r>
          <w:rPr>
            <w:rFonts w:cs="Arial" w:ascii="Arial" w:hAnsi="Arial"/>
            <w:sz w:val="20"/>
            <w:szCs w:val="20"/>
            <w:u w:val="single"/>
          </w:rPr>
          <w:delText>__</w:delText>
        </w:r>
      </w:del>
      <w:del w:id="7" w:author="Unknown Author" w:date="2022-02-09T13:13:01Z">
        <w:r>
          <w:rPr>
            <w:rFonts w:cs="Arial" w:ascii="Arial" w:hAnsi="Arial"/>
            <w:sz w:val="20"/>
            <w:szCs w:val="20"/>
            <w:u w:val="single"/>
          </w:rPr>
          <w:delText>_</w:delText>
        </w:r>
      </w:del>
      <w:del w:id="8" w:author="Unknown Author" w:date="2022-02-09T14:27:48Z">
        <w:r>
          <w:rPr>
            <w:rFonts w:cs="Arial" w:ascii="Arial" w:hAnsi="Arial"/>
            <w:sz w:val="20"/>
            <w:szCs w:val="20"/>
            <w:u w:val="single"/>
          </w:rPr>
          <w:tab/>
        </w:r>
      </w:del>
      <w:del w:id="9" w:author="Unknown Author" w:date="2022-02-09T13:48:53Z">
        <w:r>
          <w:rPr>
            <w:rFonts w:cs="Arial" w:ascii="Arial" w:hAnsi="Arial"/>
            <w:sz w:val="20"/>
            <w:szCs w:val="20"/>
            <w:u w:val="single"/>
          </w:rPr>
          <w:delText>__</w:delText>
        </w:r>
      </w:del>
      <w:ins w:id="10" w:author="Unknown Author" w:date="2022-02-09T14:28:03Z">
        <w:r>
          <w:rPr>
            <w:rFonts w:cs="Arial" w:ascii="Arial" w:hAnsi="Arial"/>
            <w:sz w:val="20"/>
            <w:szCs w:val="20"/>
            <w:u w:val="none"/>
          </w:rPr>
          <w:t>_</w:t>
        </w:r>
      </w:ins>
      <w:ins w:id="11" w:author="Unknown Author" w:date="2022-02-09T14:28:03Z">
        <w:r>
          <w:rPr>
            <w:rFonts w:cs="Arial" w:ascii="Arial" w:hAnsi="Arial"/>
            <w:sz w:val="20"/>
            <w:szCs w:val="20"/>
            <w:u w:val="single"/>
          </w:rPr>
          <w:t>${</w:t>
        </w:r>
      </w:ins>
      <w:ins w:id="12" w:author="Unknown Author" w:date="2022-02-10T12:10:06Z">
        <w:r>
          <w:rPr>
            <w:rFonts w:cs="Arial" w:ascii="Arial" w:hAnsi="Arial"/>
            <w:sz w:val="20"/>
            <w:szCs w:val="20"/>
            <w:u w:val="single"/>
          </w:rPr>
          <w:t>c1_s1_1_1_checkbox_1_yes</w:t>
        </w:r>
      </w:ins>
      <w:ins w:id="13" w:author="Unknown Author" w:date="2022-02-09T14:28:03Z">
        <w:r>
          <w:rPr>
            <w:rFonts w:cs="Arial" w:ascii="Arial" w:hAnsi="Arial"/>
            <w:sz w:val="20"/>
            <w:szCs w:val="20"/>
            <w:u w:val="single"/>
          </w:rPr>
          <w:t>}</w:t>
        </w:r>
      </w:ins>
      <w:ins w:id="14" w:author="Unknown Author" w:date="2022-02-09T14:28:03Z">
        <w:r>
          <w:rPr>
            <w:rFonts w:cs="Arial" w:ascii="Arial" w:hAnsi="Arial"/>
            <w:sz w:val="20"/>
            <w:szCs w:val="20"/>
            <w:u w:val="none"/>
          </w:rPr>
          <w:t>__      _</w:t>
        </w:r>
      </w:ins>
      <w:ins w:id="15" w:author="Unknown Author" w:date="2022-02-09T14:28:03Z">
        <w:r>
          <w:rPr>
            <w:rFonts w:cs="Arial" w:ascii="Arial" w:hAnsi="Arial"/>
            <w:sz w:val="20"/>
            <w:szCs w:val="20"/>
            <w:u w:val="single"/>
          </w:rPr>
          <w:t>${</w:t>
        </w:r>
      </w:ins>
      <w:ins w:id="16" w:author="Unknown Author" w:date="2022-02-10T12:10:15Z">
        <w:r>
          <w:rPr>
            <w:rFonts w:eastAsia="Calibri" w:cs="Arial" w:ascii="Arial" w:hAnsi="Arial" w:eastAsiaTheme="minorHAnsi"/>
            <w:color w:val="auto"/>
            <w:kern w:val="0"/>
            <w:sz w:val="20"/>
            <w:szCs w:val="20"/>
            <w:u w:val="single"/>
            <w:lang w:val="en-US" w:eastAsia="en-US" w:bidi="ar-SA"/>
          </w:rPr>
          <w:t>c1_s1_1_1_checkbox_1_no</w:t>
        </w:r>
      </w:ins>
      <w:ins w:id="17" w:author="Unknown Author" w:date="2022-02-09T14:28:03Z">
        <w:r>
          <w:rPr>
            <w:rFonts w:cs="Arial" w:ascii="Arial" w:hAnsi="Arial"/>
            <w:sz w:val="20"/>
            <w:szCs w:val="20"/>
            <w:u w:val="single"/>
          </w:rPr>
          <w:t>}</w:t>
        </w:r>
      </w:ins>
      <w:ins w:id="18" w:author="Unknown Author" w:date="2022-02-09T14:28:03Z">
        <w:r>
          <w:rPr>
            <w:rFonts w:cs="Arial" w:ascii="Arial" w:hAnsi="Arial"/>
            <w:sz w:val="20"/>
            <w:szCs w:val="20"/>
            <w:u w:val="none"/>
          </w:rPr>
          <w:t>_</w:t>
        </w:r>
      </w:ins>
      <w:del w:id="19" w:author="Unknown Author" w:date="2022-02-09T13:48:53Z">
        <w:r>
          <w:rPr>
            <w:rFonts w:cs="Arial" w:ascii="Arial" w:hAnsi="Arial"/>
            <w:sz w:val="20"/>
            <w:szCs w:val="20"/>
            <w:u w:val="none"/>
          </w:rPr>
          <w:delText>_</w:delText>
        </w:r>
      </w:del>
    </w:p>
    <w:p>
      <w:pPr>
        <w:pStyle w:val="ListParagraph"/>
        <w:numPr>
          <w:ilvl w:val="0"/>
          <w:numId w:val="26"/>
        </w:numPr>
        <w:jc w:val="both"/>
        <w:rPr>
          <w:rFonts w:ascii="Arial" w:hAnsi="Arial" w:cs="Arial"/>
          <w:sz w:val="20"/>
          <w:szCs w:val="20"/>
        </w:rPr>
      </w:pPr>
      <w:r>
        <w:rPr>
          <w:rFonts w:cs="Arial" w:ascii="Arial" w:hAnsi="Arial"/>
          <w:sz w:val="20"/>
          <w:szCs w:val="20"/>
        </w:rPr>
        <w:t>Requirement of a quorum to transact business?</w:t>
        <w:tab/>
        <w:tab/>
        <w:tab/>
      </w:r>
      <w:del w:id="20" w:author="Unknown Author" w:date="2022-02-09T16:27:00Z">
        <w:r>
          <w:rPr>
            <w:rFonts w:cs="Arial" w:ascii="Arial" w:hAnsi="Arial"/>
            <w:sz w:val="20"/>
            <w:szCs w:val="20"/>
          </w:rPr>
          <w:delText>_</w:delText>
        </w:r>
      </w:del>
      <w:del w:id="21" w:author="Unknown Author" w:date="2022-02-09T16:27:00Z">
        <w:r>
          <w:rPr>
            <w:rFonts w:cs="Arial" w:ascii="Arial" w:hAnsi="Arial"/>
            <w:sz w:val="20"/>
            <w:szCs w:val="20"/>
            <w:u w:val="single"/>
          </w:rPr>
          <w:delText>X</w:delText>
        </w:r>
      </w:del>
      <w:del w:id="22" w:author="Unknown Author" w:date="2022-02-09T16:27:00Z">
        <w:r>
          <w:rPr>
            <w:rFonts w:cs="Arial" w:ascii="Arial" w:hAnsi="Arial"/>
            <w:sz w:val="20"/>
            <w:szCs w:val="20"/>
          </w:rPr>
          <w:delText>___</w:delText>
          <w:tab/>
          <w:delText>___</w:delText>
        </w:r>
      </w:del>
      <w:ins w:id="23" w:author="Unknown Author" w:date="2022-02-09T17:38:15Z">
        <w:r>
          <w:rPr>
            <w:rFonts w:cs="Arial" w:ascii="Arial" w:hAnsi="Arial"/>
            <w:sz w:val="20"/>
            <w:szCs w:val="20"/>
            <w:u w:val="none"/>
          </w:rPr>
          <w:t>_</w:t>
        </w:r>
      </w:ins>
      <w:ins w:id="24" w:author="Unknown Author" w:date="2022-02-09T17:38:15Z">
        <w:r>
          <w:rPr>
            <w:rFonts w:cs="Arial" w:ascii="Arial" w:hAnsi="Arial"/>
            <w:sz w:val="20"/>
            <w:szCs w:val="20"/>
            <w:u w:val="single"/>
          </w:rPr>
          <w:t>${</w:t>
        </w:r>
      </w:ins>
      <w:ins w:id="25" w:author="Unknown Author" w:date="2022-02-10T12:13:04Z">
        <w:r>
          <w:rPr>
            <w:rFonts w:eastAsia="Calibri" w:cs="Arial" w:ascii="Arial" w:hAnsi="Arial" w:eastAsiaTheme="minorHAnsi"/>
            <w:color w:val="auto"/>
            <w:kern w:val="0"/>
            <w:sz w:val="20"/>
            <w:szCs w:val="20"/>
            <w:u w:val="single"/>
            <w:lang w:val="en-US" w:eastAsia="en-US" w:bidi="ar-SA"/>
          </w:rPr>
          <w:t>c1_s1_1_1_checkbox_2_y</w:t>
        </w:r>
      </w:ins>
      <w:ins w:id="26" w:author="Unknown Author" w:date="2022-02-09T17:38:15Z">
        <w:r>
          <w:rPr>
            <w:rFonts w:eastAsia="Calibri" w:cs="Arial" w:ascii="Arial" w:hAnsi="Arial" w:eastAsiaTheme="minorHAnsi"/>
            <w:color w:val="auto"/>
            <w:kern w:val="0"/>
            <w:sz w:val="20"/>
            <w:szCs w:val="20"/>
            <w:u w:val="single"/>
            <w:lang w:val="en-US" w:eastAsia="en-US" w:bidi="ar-SA"/>
          </w:rPr>
          <w:t>es</w:t>
        </w:r>
      </w:ins>
      <w:ins w:id="27" w:author="Unknown Author" w:date="2022-02-09T17:38:15Z">
        <w:r>
          <w:rPr>
            <w:rFonts w:cs="Arial" w:ascii="Arial" w:hAnsi="Arial"/>
            <w:sz w:val="20"/>
            <w:szCs w:val="20"/>
            <w:u w:val="single"/>
          </w:rPr>
          <w:t>}</w:t>
        </w:r>
      </w:ins>
      <w:ins w:id="28" w:author="Unknown Author" w:date="2022-02-09T17:38:15Z">
        <w:r>
          <w:rPr>
            <w:rFonts w:cs="Arial" w:ascii="Arial" w:hAnsi="Arial"/>
            <w:sz w:val="20"/>
            <w:szCs w:val="20"/>
            <w:u w:val="none"/>
          </w:rPr>
          <w:t>__      _</w:t>
        </w:r>
      </w:ins>
      <w:ins w:id="29" w:author="Unknown Author" w:date="2022-02-09T17:38:15Z">
        <w:r>
          <w:rPr>
            <w:rFonts w:cs="Arial" w:ascii="Arial" w:hAnsi="Arial"/>
            <w:sz w:val="20"/>
            <w:szCs w:val="20"/>
            <w:u w:val="single"/>
          </w:rPr>
          <w:t>${</w:t>
        </w:r>
      </w:ins>
      <w:ins w:id="30" w:author="Unknown Author" w:date="2022-02-10T12:13:12Z">
        <w:r>
          <w:rPr>
            <w:rFonts w:eastAsia="Calibri" w:cs="Arial" w:ascii="Arial" w:hAnsi="Arial" w:eastAsiaTheme="minorHAnsi"/>
            <w:color w:val="auto"/>
            <w:kern w:val="0"/>
            <w:sz w:val="20"/>
            <w:szCs w:val="20"/>
            <w:u w:val="single"/>
            <w:lang w:val="en-US" w:eastAsia="en-US" w:bidi="ar-SA"/>
          </w:rPr>
          <w:t>c1_s1_1_1_checkbox_2_</w:t>
        </w:r>
      </w:ins>
      <w:ins w:id="31" w:author="Unknown Author" w:date="2022-02-09T17:38:15Z">
        <w:r>
          <w:rPr>
            <w:rFonts w:eastAsia="Calibri" w:cs="Arial" w:ascii="Arial" w:hAnsi="Arial" w:eastAsiaTheme="minorHAnsi"/>
            <w:color w:val="auto"/>
            <w:kern w:val="0"/>
            <w:sz w:val="20"/>
            <w:szCs w:val="20"/>
            <w:u w:val="single"/>
            <w:lang w:val="en-US" w:eastAsia="en-US" w:bidi="ar-SA"/>
          </w:rPr>
          <w:t>no</w:t>
        </w:r>
      </w:ins>
      <w:ins w:id="32" w:author="Unknown Author" w:date="2022-02-09T17:38:15Z">
        <w:r>
          <w:rPr>
            <w:rFonts w:cs="Arial" w:ascii="Arial" w:hAnsi="Arial"/>
            <w:sz w:val="20"/>
            <w:szCs w:val="20"/>
            <w:u w:val="single"/>
          </w:rPr>
          <w:t>}</w:t>
        </w:r>
      </w:ins>
      <w:ins w:id="33" w:author="Unknown Author" w:date="2022-02-09T17:38:15Z">
        <w:r>
          <w:rPr>
            <w:rFonts w:cs="Arial" w:ascii="Arial" w:hAnsi="Arial"/>
            <w:sz w:val="20"/>
            <w:szCs w:val="20"/>
            <w:u w:val="none"/>
          </w:rPr>
          <w:t>_</w:t>
        </w:r>
      </w:ins>
    </w:p>
    <w:p>
      <w:pPr>
        <w:pStyle w:val="ListParagraph"/>
        <w:numPr>
          <w:ilvl w:val="0"/>
          <w:numId w:val="27"/>
        </w:numPr>
        <w:jc w:val="both"/>
        <w:rPr>
          <w:rFonts w:ascii="Arial" w:hAnsi="Arial" w:cs="Arial"/>
          <w:sz w:val="20"/>
          <w:szCs w:val="20"/>
        </w:rPr>
      </w:pPr>
      <w:r>
        <w:rPr>
          <w:rFonts w:cs="Arial" w:ascii="Arial" w:hAnsi="Arial"/>
          <w:sz w:val="20"/>
          <w:szCs w:val="20"/>
        </w:rPr>
        <w:t>How and when notices for Board meetings are made?</w:t>
        <w:tab/>
        <w:tab/>
      </w:r>
      <w:del w:id="34" w:author="Unknown Author" w:date="2022-02-09T17:35:59Z">
        <w:r>
          <w:rPr>
            <w:rFonts w:cs="Arial" w:ascii="Arial" w:hAnsi="Arial"/>
            <w:sz w:val="20"/>
            <w:szCs w:val="20"/>
          </w:rPr>
          <w:delText>_</w:delText>
        </w:r>
      </w:del>
      <w:del w:id="35" w:author="Unknown Author" w:date="2022-02-09T17:35:59Z">
        <w:r>
          <w:rPr>
            <w:rFonts w:cs="Arial" w:ascii="Arial" w:hAnsi="Arial"/>
            <w:sz w:val="20"/>
            <w:szCs w:val="20"/>
            <w:u w:val="single"/>
          </w:rPr>
          <w:delText>X</w:delText>
        </w:r>
      </w:del>
      <w:del w:id="36" w:author="Unknown Author" w:date="2022-02-09T17:35:59Z">
        <w:r>
          <w:rPr>
            <w:rFonts w:cs="Arial" w:ascii="Arial" w:hAnsi="Arial"/>
            <w:sz w:val="20"/>
            <w:szCs w:val="20"/>
          </w:rPr>
          <w:delText>___</w:delText>
          <w:tab/>
          <w:delText>__</w:delText>
        </w:r>
      </w:del>
      <w:del w:id="37" w:author="Unknown Author" w:date="2022-02-09T17:36:00Z">
        <w:r>
          <w:rPr>
            <w:rFonts w:cs="Arial" w:ascii="Arial" w:hAnsi="Arial"/>
            <w:sz w:val="20"/>
            <w:szCs w:val="20"/>
          </w:rPr>
          <w:delText>_</w:delText>
        </w:r>
      </w:del>
      <w:del w:id="38" w:author="Unknown Author" w:date="2022-02-09T17:38:35Z">
        <w:r>
          <w:rPr>
            <w:rFonts w:cs="Arial" w:ascii="Arial" w:hAnsi="Arial"/>
            <w:sz w:val="20"/>
            <w:szCs w:val="20"/>
          </w:rPr>
          <w:tab/>
        </w:r>
      </w:del>
      <w:ins w:id="39" w:author="Unknown Author" w:date="2022-02-09T17:38:35Z">
        <w:r>
          <w:rPr>
            <w:rFonts w:cs="Arial" w:ascii="Arial" w:hAnsi="Arial"/>
            <w:sz w:val="20"/>
            <w:szCs w:val="20"/>
            <w:u w:val="none"/>
          </w:rPr>
          <w:t>_</w:t>
        </w:r>
      </w:ins>
      <w:ins w:id="40" w:author="Unknown Author" w:date="2022-02-09T17:38:35Z">
        <w:r>
          <w:rPr>
            <w:rFonts w:cs="Arial" w:ascii="Arial" w:hAnsi="Arial"/>
            <w:sz w:val="20"/>
            <w:szCs w:val="20"/>
            <w:u w:val="single"/>
          </w:rPr>
          <w:t>${</w:t>
        </w:r>
      </w:ins>
      <w:ins w:id="41" w:author="Unknown Author" w:date="2022-02-10T12:51:20Z">
        <w:r>
          <w:rPr>
            <w:rFonts w:eastAsia="Calibri" w:cs="Arial" w:ascii="Arial" w:hAnsi="Arial" w:eastAsiaTheme="minorHAnsi"/>
            <w:color w:val="auto"/>
            <w:kern w:val="0"/>
            <w:sz w:val="20"/>
            <w:szCs w:val="20"/>
            <w:u w:val="single"/>
            <w:lang w:val="en-US" w:eastAsia="en-US" w:bidi="ar-SA"/>
          </w:rPr>
          <w:t>c1_s1_1_1_checkbox_3_</w:t>
        </w:r>
      </w:ins>
      <w:ins w:id="42" w:author="Unknown Author" w:date="2022-02-09T17:38:35Z">
        <w:r>
          <w:rPr>
            <w:rFonts w:eastAsia="Calibri" w:cs="Arial" w:ascii="Arial" w:hAnsi="Arial" w:eastAsiaTheme="minorHAnsi"/>
            <w:color w:val="auto"/>
            <w:kern w:val="0"/>
            <w:sz w:val="20"/>
            <w:szCs w:val="20"/>
            <w:u w:val="single"/>
            <w:lang w:val="en-US" w:eastAsia="en-US" w:bidi="ar-SA"/>
          </w:rPr>
          <w:t>yes</w:t>
        </w:r>
      </w:ins>
      <w:ins w:id="43" w:author="Unknown Author" w:date="2022-02-09T17:38:35Z">
        <w:r>
          <w:rPr>
            <w:rFonts w:cs="Arial" w:ascii="Arial" w:hAnsi="Arial"/>
            <w:sz w:val="20"/>
            <w:szCs w:val="20"/>
            <w:u w:val="single"/>
          </w:rPr>
          <w:t>}</w:t>
        </w:r>
      </w:ins>
      <w:ins w:id="44" w:author="Unknown Author" w:date="2022-02-09T17:38:35Z">
        <w:r>
          <w:rPr>
            <w:rFonts w:cs="Arial" w:ascii="Arial" w:hAnsi="Arial"/>
            <w:sz w:val="20"/>
            <w:szCs w:val="20"/>
            <w:u w:val="none"/>
          </w:rPr>
          <w:t>__      _</w:t>
        </w:r>
      </w:ins>
      <w:ins w:id="45" w:author="Unknown Author" w:date="2022-02-09T17:38:35Z">
        <w:r>
          <w:rPr>
            <w:rFonts w:cs="Arial" w:ascii="Arial" w:hAnsi="Arial"/>
            <w:sz w:val="20"/>
            <w:szCs w:val="20"/>
            <w:u w:val="single"/>
          </w:rPr>
          <w:t>${</w:t>
        </w:r>
      </w:ins>
      <w:ins w:id="46" w:author="Unknown Author" w:date="2022-02-10T12:51:24Z">
        <w:r>
          <w:rPr>
            <w:rFonts w:eastAsia="Calibri" w:cs="Arial" w:ascii="Arial" w:hAnsi="Arial" w:eastAsiaTheme="minorHAnsi"/>
            <w:color w:val="auto"/>
            <w:kern w:val="0"/>
            <w:sz w:val="20"/>
            <w:szCs w:val="20"/>
            <w:u w:val="single"/>
            <w:lang w:val="en-US" w:eastAsia="en-US" w:bidi="ar-SA"/>
          </w:rPr>
          <w:t>c1_s1_1_1_checkbox_3_</w:t>
        </w:r>
      </w:ins>
      <w:ins w:id="47" w:author="Unknown Author" w:date="2022-02-09T17:38:35Z">
        <w:r>
          <w:rPr>
            <w:rFonts w:eastAsia="Calibri" w:cs="Arial" w:ascii="Arial" w:hAnsi="Arial" w:eastAsiaTheme="minorHAnsi"/>
            <w:color w:val="auto"/>
            <w:kern w:val="0"/>
            <w:sz w:val="20"/>
            <w:szCs w:val="20"/>
            <w:u w:val="single"/>
            <w:lang w:val="en-US" w:eastAsia="en-US" w:bidi="ar-SA"/>
          </w:rPr>
          <w:t>no</w:t>
        </w:r>
      </w:ins>
      <w:ins w:id="48" w:author="Unknown Author" w:date="2022-02-09T17:38:35Z">
        <w:r>
          <w:rPr>
            <w:rFonts w:cs="Arial" w:ascii="Arial" w:hAnsi="Arial"/>
            <w:sz w:val="20"/>
            <w:szCs w:val="20"/>
            <w:u w:val="single"/>
          </w:rPr>
          <w:t>}</w:t>
        </w:r>
      </w:ins>
      <w:ins w:id="49" w:author="Unknown Author" w:date="2022-02-09T17:38:35Z">
        <w:r>
          <w:rPr>
            <w:rFonts w:cs="Arial" w:ascii="Arial" w:hAnsi="Arial"/>
            <w:sz w:val="20"/>
            <w:szCs w:val="20"/>
            <w:u w:val="none"/>
          </w:rPr>
          <w:t>_</w:t>
        </w:r>
      </w:ins>
    </w:p>
    <w:p>
      <w:pPr>
        <w:pStyle w:val="ListParagraph"/>
        <w:numPr>
          <w:ilvl w:val="0"/>
          <w:numId w:val="28"/>
        </w:numPr>
        <w:jc w:val="both"/>
        <w:rPr>
          <w:rFonts w:ascii="Arial" w:hAnsi="Arial" w:cs="Arial"/>
          <w:sz w:val="20"/>
          <w:szCs w:val="20"/>
        </w:rPr>
      </w:pPr>
      <w:r>
        <w:rPr>
          <w:rFonts w:cs="Arial" w:ascii="Arial" w:hAnsi="Arial"/>
          <w:sz w:val="20"/>
          <w:szCs w:val="20"/>
        </w:rPr>
        <w:t>How members are elected/appointed by the Board?</w:t>
        <w:tab/>
        <w:tab/>
        <w:tab/>
      </w:r>
      <w:del w:id="50" w:author="Unknown Author" w:date="2022-02-09T17:36:21Z">
        <w:r>
          <w:rPr>
            <w:rFonts w:cs="Arial" w:ascii="Arial" w:hAnsi="Arial"/>
            <w:sz w:val="20"/>
            <w:szCs w:val="20"/>
          </w:rPr>
          <w:delText>_</w:delText>
        </w:r>
      </w:del>
      <w:del w:id="51" w:author="Unknown Author" w:date="2022-02-09T17:36:21Z">
        <w:r>
          <w:rPr>
            <w:rFonts w:cs="Arial" w:ascii="Arial" w:hAnsi="Arial"/>
            <w:sz w:val="20"/>
            <w:szCs w:val="20"/>
            <w:u w:val="single"/>
          </w:rPr>
          <w:delText>X</w:delText>
        </w:r>
      </w:del>
      <w:del w:id="52" w:author="Unknown Author" w:date="2022-02-09T17:36:21Z">
        <w:r>
          <w:rPr>
            <w:rFonts w:cs="Arial" w:ascii="Arial" w:hAnsi="Arial"/>
            <w:sz w:val="20"/>
            <w:szCs w:val="20"/>
          </w:rPr>
          <w:delText>___</w:delText>
          <w:tab/>
          <w:delText>___</w:delText>
        </w:r>
      </w:del>
      <w:ins w:id="53" w:author="Unknown Author" w:date="2022-02-09T17:36:21Z">
        <w:r>
          <w:rPr>
            <w:rFonts w:cs="Arial" w:ascii="Arial" w:hAnsi="Arial"/>
            <w:sz w:val="20"/>
            <w:szCs w:val="20"/>
            <w:u w:val="none"/>
          </w:rPr>
          <w:t>_</w:t>
        </w:r>
      </w:ins>
      <w:ins w:id="54" w:author="Unknown Author" w:date="2022-02-09T17:36:21Z">
        <w:r>
          <w:rPr>
            <w:rFonts w:cs="Arial" w:ascii="Arial" w:hAnsi="Arial"/>
            <w:sz w:val="20"/>
            <w:szCs w:val="20"/>
            <w:u w:val="single"/>
          </w:rPr>
          <w:t>${</w:t>
        </w:r>
      </w:ins>
      <w:ins w:id="55" w:author="Unknown Author" w:date="2022-02-10T12:51:30Z">
        <w:r>
          <w:rPr>
            <w:rFonts w:eastAsia="Calibri" w:cs="Arial" w:ascii="Arial" w:hAnsi="Arial" w:eastAsiaTheme="minorHAnsi"/>
            <w:color w:val="auto"/>
            <w:kern w:val="0"/>
            <w:sz w:val="20"/>
            <w:szCs w:val="20"/>
            <w:u w:val="single"/>
            <w:lang w:val="en-US" w:eastAsia="en-US" w:bidi="ar-SA"/>
          </w:rPr>
          <w:t>c1_s1_1_1_checkbox_4_</w:t>
        </w:r>
      </w:ins>
      <w:ins w:id="56" w:author="Unknown Author" w:date="2022-02-09T17:36:21Z">
        <w:r>
          <w:rPr>
            <w:rFonts w:eastAsia="Calibri" w:cs="Arial" w:ascii="Arial" w:hAnsi="Arial" w:eastAsiaTheme="minorHAnsi"/>
            <w:color w:val="auto"/>
            <w:kern w:val="0"/>
            <w:sz w:val="20"/>
            <w:szCs w:val="20"/>
            <w:u w:val="single"/>
            <w:lang w:val="en-US" w:eastAsia="en-US" w:bidi="ar-SA"/>
          </w:rPr>
          <w:t>yes</w:t>
        </w:r>
      </w:ins>
      <w:ins w:id="57" w:author="Unknown Author" w:date="2022-02-09T17:36:21Z">
        <w:r>
          <w:rPr>
            <w:rFonts w:cs="Arial" w:ascii="Arial" w:hAnsi="Arial"/>
            <w:sz w:val="20"/>
            <w:szCs w:val="20"/>
            <w:u w:val="single"/>
          </w:rPr>
          <w:t>}</w:t>
        </w:r>
      </w:ins>
      <w:ins w:id="58" w:author="Unknown Author" w:date="2022-02-09T17:36:21Z">
        <w:r>
          <w:rPr>
            <w:rFonts w:cs="Arial" w:ascii="Arial" w:hAnsi="Arial"/>
            <w:sz w:val="20"/>
            <w:szCs w:val="20"/>
            <w:u w:val="none"/>
          </w:rPr>
          <w:t>__      _</w:t>
        </w:r>
      </w:ins>
      <w:ins w:id="59" w:author="Unknown Author" w:date="2022-02-09T17:36:21Z">
        <w:r>
          <w:rPr>
            <w:rFonts w:cs="Arial" w:ascii="Arial" w:hAnsi="Arial"/>
            <w:sz w:val="20"/>
            <w:szCs w:val="20"/>
            <w:u w:val="single"/>
          </w:rPr>
          <w:t>${</w:t>
        </w:r>
      </w:ins>
      <w:ins w:id="60" w:author="Unknown Author" w:date="2022-02-10T12:51:34Z">
        <w:r>
          <w:rPr>
            <w:rFonts w:cs="Arial" w:ascii="Arial" w:hAnsi="Arial"/>
            <w:sz w:val="20"/>
            <w:szCs w:val="20"/>
            <w:u w:val="single"/>
          </w:rPr>
          <w:t>c1_s1_1_1_checkbox_4_</w:t>
        </w:r>
      </w:ins>
      <w:ins w:id="61" w:author="Unknown Author" w:date="2022-02-09T17:36:21Z">
        <w:r>
          <w:rPr>
            <w:rFonts w:cs="Arial" w:ascii="Arial" w:hAnsi="Arial"/>
            <w:sz w:val="20"/>
            <w:szCs w:val="20"/>
            <w:u w:val="single"/>
          </w:rPr>
          <w:t>n</w:t>
        </w:r>
      </w:ins>
      <w:ins w:id="62" w:author="Unknown Author" w:date="2022-02-09T17:36:21Z">
        <w:r>
          <w:rPr>
            <w:rFonts w:eastAsia="Calibri" w:cs="Arial" w:ascii="Arial" w:hAnsi="Arial" w:eastAsiaTheme="minorHAnsi"/>
            <w:color w:val="auto"/>
            <w:kern w:val="0"/>
            <w:sz w:val="20"/>
            <w:szCs w:val="20"/>
            <w:u w:val="single"/>
            <w:lang w:val="en-US" w:eastAsia="en-US" w:bidi="ar-SA"/>
          </w:rPr>
          <w:t>o</w:t>
        </w:r>
      </w:ins>
      <w:ins w:id="63" w:author="Unknown Author" w:date="2022-02-09T17:36:21Z">
        <w:r>
          <w:rPr>
            <w:rFonts w:cs="Arial" w:ascii="Arial" w:hAnsi="Arial"/>
            <w:sz w:val="20"/>
            <w:szCs w:val="20"/>
            <w:u w:val="single"/>
          </w:rPr>
          <w:t>}</w:t>
        </w:r>
      </w:ins>
      <w:ins w:id="64" w:author="Unknown Author" w:date="2022-02-09T17:36:21Z">
        <w:r>
          <w:rPr>
            <w:rFonts w:cs="Arial" w:ascii="Arial" w:hAnsi="Arial"/>
            <w:sz w:val="20"/>
            <w:szCs w:val="20"/>
            <w:u w:val="none"/>
          </w:rPr>
          <w:t>_</w:t>
        </w:r>
      </w:ins>
    </w:p>
    <w:p>
      <w:pPr>
        <w:pStyle w:val="ListParagraph"/>
        <w:numPr>
          <w:ilvl w:val="0"/>
          <w:numId w:val="29"/>
        </w:numPr>
        <w:jc w:val="both"/>
        <w:rPr>
          <w:rFonts w:ascii="Arial" w:hAnsi="Arial" w:cs="Arial"/>
          <w:sz w:val="20"/>
          <w:szCs w:val="20"/>
        </w:rPr>
      </w:pPr>
      <w:r>
        <w:rPr>
          <w:rFonts w:cs="Arial" w:ascii="Arial" w:hAnsi="Arial"/>
          <w:sz w:val="20"/>
          <w:szCs w:val="20"/>
        </w:rPr>
        <w:t>What the terms of office are for Board members?</w:t>
        <w:tab/>
        <w:tab/>
        <w:tab/>
      </w:r>
      <w:del w:id="65" w:author="Unknown Author" w:date="2022-02-09T17:36:37Z">
        <w:r>
          <w:rPr>
            <w:rFonts w:cs="Arial" w:ascii="Arial" w:hAnsi="Arial"/>
            <w:sz w:val="20"/>
            <w:szCs w:val="20"/>
          </w:rPr>
          <w:delText>_</w:delText>
        </w:r>
      </w:del>
      <w:del w:id="66" w:author="Unknown Author" w:date="2022-02-09T17:36:37Z">
        <w:r>
          <w:rPr>
            <w:rFonts w:cs="Arial" w:ascii="Arial" w:hAnsi="Arial"/>
            <w:sz w:val="20"/>
            <w:szCs w:val="20"/>
            <w:u w:val="single"/>
          </w:rPr>
          <w:delText>X</w:delText>
        </w:r>
      </w:del>
      <w:del w:id="67" w:author="Unknown Author" w:date="2022-02-09T17:36:37Z">
        <w:r>
          <w:rPr>
            <w:rFonts w:cs="Arial" w:ascii="Arial" w:hAnsi="Arial"/>
            <w:sz w:val="20"/>
            <w:szCs w:val="20"/>
          </w:rPr>
          <w:delText>___</w:delText>
          <w:tab/>
          <w:delText>___</w:delText>
        </w:r>
      </w:del>
      <w:ins w:id="68" w:author="Unknown Author" w:date="2022-02-09T17:36:37Z">
        <w:r>
          <w:rPr>
            <w:rFonts w:cs="Arial" w:ascii="Arial" w:hAnsi="Arial"/>
            <w:sz w:val="20"/>
            <w:szCs w:val="20"/>
            <w:u w:val="none"/>
          </w:rPr>
          <w:t>_</w:t>
        </w:r>
      </w:ins>
      <w:ins w:id="69" w:author="Unknown Author" w:date="2022-02-09T17:36:37Z">
        <w:r>
          <w:rPr>
            <w:rFonts w:cs="Arial" w:ascii="Arial" w:hAnsi="Arial"/>
            <w:sz w:val="20"/>
            <w:szCs w:val="20"/>
            <w:u w:val="single"/>
          </w:rPr>
          <w:t>${</w:t>
        </w:r>
      </w:ins>
      <w:ins w:id="70" w:author="Unknown Author" w:date="2022-02-10T12:51:51Z">
        <w:r>
          <w:rPr>
            <w:rFonts w:eastAsia="Calibri" w:cs="Arial" w:ascii="Arial" w:hAnsi="Arial" w:eastAsiaTheme="minorHAnsi"/>
            <w:color w:val="auto"/>
            <w:kern w:val="0"/>
            <w:sz w:val="20"/>
            <w:szCs w:val="20"/>
            <w:u w:val="single"/>
            <w:lang w:val="en-US" w:eastAsia="en-US" w:bidi="ar-SA"/>
          </w:rPr>
          <w:t>c1_s1_1_1_checkbox_5_</w:t>
        </w:r>
      </w:ins>
      <w:ins w:id="71" w:author="Unknown Author" w:date="2022-02-09T17:36:37Z">
        <w:r>
          <w:rPr>
            <w:rFonts w:eastAsia="Calibri" w:cs="Arial" w:ascii="Arial" w:hAnsi="Arial" w:eastAsiaTheme="minorHAnsi"/>
            <w:color w:val="auto"/>
            <w:kern w:val="0"/>
            <w:sz w:val="20"/>
            <w:szCs w:val="20"/>
            <w:u w:val="single"/>
            <w:lang w:val="en-US" w:eastAsia="en-US" w:bidi="ar-SA"/>
          </w:rPr>
          <w:t>yes</w:t>
        </w:r>
      </w:ins>
      <w:ins w:id="72" w:author="Unknown Author" w:date="2022-02-09T17:36:37Z">
        <w:r>
          <w:rPr>
            <w:rFonts w:cs="Arial" w:ascii="Arial" w:hAnsi="Arial"/>
            <w:sz w:val="20"/>
            <w:szCs w:val="20"/>
            <w:u w:val="single"/>
          </w:rPr>
          <w:t>}</w:t>
        </w:r>
      </w:ins>
      <w:ins w:id="73" w:author="Unknown Author" w:date="2022-02-09T17:36:37Z">
        <w:r>
          <w:rPr>
            <w:rFonts w:cs="Arial" w:ascii="Arial" w:hAnsi="Arial"/>
            <w:sz w:val="20"/>
            <w:szCs w:val="20"/>
            <w:u w:val="none"/>
          </w:rPr>
          <w:t>__      _</w:t>
        </w:r>
      </w:ins>
      <w:ins w:id="74" w:author="Unknown Author" w:date="2022-02-09T17:36:37Z">
        <w:r>
          <w:rPr>
            <w:rFonts w:cs="Arial" w:ascii="Arial" w:hAnsi="Arial"/>
            <w:sz w:val="20"/>
            <w:szCs w:val="20"/>
            <w:u w:val="single"/>
          </w:rPr>
          <w:t>${</w:t>
        </w:r>
      </w:ins>
      <w:ins w:id="75" w:author="Unknown Author" w:date="2022-02-10T12:51:57Z">
        <w:r>
          <w:rPr>
            <w:rFonts w:cs="Arial" w:ascii="Arial" w:hAnsi="Arial"/>
            <w:sz w:val="20"/>
            <w:szCs w:val="20"/>
            <w:u w:val="single"/>
          </w:rPr>
          <w:t>c1_s1_1_1_checkbox_5_</w:t>
        </w:r>
      </w:ins>
      <w:ins w:id="76" w:author="Unknown Author" w:date="2022-02-09T17:36:37Z">
        <w:r>
          <w:rPr>
            <w:rFonts w:cs="Arial" w:ascii="Arial" w:hAnsi="Arial"/>
            <w:sz w:val="20"/>
            <w:szCs w:val="20"/>
            <w:u w:val="single"/>
          </w:rPr>
          <w:t>n</w:t>
        </w:r>
      </w:ins>
      <w:ins w:id="77" w:author="Unknown Author" w:date="2022-02-09T17:36:37Z">
        <w:r>
          <w:rPr>
            <w:rFonts w:eastAsia="Calibri" w:cs="Arial" w:ascii="Arial" w:hAnsi="Arial" w:eastAsiaTheme="minorHAnsi"/>
            <w:color w:val="auto"/>
            <w:kern w:val="0"/>
            <w:sz w:val="20"/>
            <w:szCs w:val="20"/>
            <w:u w:val="single"/>
            <w:lang w:val="en-US" w:eastAsia="en-US" w:bidi="ar-SA"/>
          </w:rPr>
          <w:t>o</w:t>
        </w:r>
      </w:ins>
      <w:ins w:id="78" w:author="Unknown Author" w:date="2022-02-09T17:36:37Z">
        <w:r>
          <w:rPr>
            <w:rFonts w:cs="Arial" w:ascii="Arial" w:hAnsi="Arial"/>
            <w:sz w:val="20"/>
            <w:szCs w:val="20"/>
            <w:u w:val="single"/>
          </w:rPr>
          <w:t>}</w:t>
        </w:r>
      </w:ins>
      <w:ins w:id="79" w:author="Unknown Author" w:date="2022-02-09T17:36:37Z">
        <w:r>
          <w:rPr>
            <w:rFonts w:cs="Arial" w:ascii="Arial" w:hAnsi="Arial"/>
            <w:sz w:val="20"/>
            <w:szCs w:val="20"/>
            <w:u w:val="none"/>
          </w:rPr>
          <w:t>_</w:t>
        </w:r>
      </w:ins>
    </w:p>
    <w:p>
      <w:pPr>
        <w:pStyle w:val="ListParagraph"/>
        <w:numPr>
          <w:ilvl w:val="0"/>
          <w:numId w:val="30"/>
        </w:numPr>
        <w:jc w:val="both"/>
        <w:rPr>
          <w:rFonts w:ascii="Arial" w:hAnsi="Arial" w:cs="Arial"/>
          <w:sz w:val="20"/>
          <w:szCs w:val="20"/>
        </w:rPr>
      </w:pPr>
      <w:r>
        <w:rPr>
          <w:rFonts w:cs="Arial" w:ascii="Arial" w:hAnsi="Arial"/>
          <w:sz w:val="20"/>
          <w:szCs w:val="20"/>
        </w:rPr>
        <w:t>How Board members will be removed from the Board?</w:t>
        <w:tab/>
        <w:tab/>
      </w:r>
      <w:del w:id="80" w:author="Unknown Author" w:date="2022-02-09T17:36:59Z">
        <w:r>
          <w:rPr>
            <w:rFonts w:cs="Arial" w:ascii="Arial" w:hAnsi="Arial"/>
            <w:sz w:val="20"/>
            <w:szCs w:val="20"/>
          </w:rPr>
          <w:delText>_</w:delText>
        </w:r>
      </w:del>
      <w:del w:id="81" w:author="Unknown Author" w:date="2022-02-09T17:36:59Z">
        <w:r>
          <w:rPr>
            <w:rFonts w:cs="Arial" w:ascii="Arial" w:hAnsi="Arial"/>
            <w:sz w:val="20"/>
            <w:szCs w:val="20"/>
            <w:u w:val="single"/>
          </w:rPr>
          <w:delText>X</w:delText>
        </w:r>
      </w:del>
      <w:del w:id="82" w:author="Unknown Author" w:date="2022-02-09T17:36:59Z">
        <w:r>
          <w:rPr>
            <w:rFonts w:cs="Arial" w:ascii="Arial" w:hAnsi="Arial"/>
            <w:sz w:val="20"/>
            <w:szCs w:val="20"/>
          </w:rPr>
          <w:delText>___</w:delText>
          <w:tab/>
          <w:delText>___</w:delText>
        </w:r>
      </w:del>
      <w:ins w:id="83" w:author="Unknown Author" w:date="2022-02-09T17:36:59Z">
        <w:r>
          <w:rPr>
            <w:rFonts w:cs="Arial" w:ascii="Arial" w:hAnsi="Arial"/>
            <w:sz w:val="20"/>
            <w:szCs w:val="20"/>
            <w:u w:val="none"/>
          </w:rPr>
          <w:t>_</w:t>
        </w:r>
      </w:ins>
      <w:ins w:id="84" w:author="Unknown Author" w:date="2022-02-09T17:36:59Z">
        <w:r>
          <w:rPr>
            <w:rFonts w:cs="Arial" w:ascii="Arial" w:hAnsi="Arial"/>
            <w:sz w:val="20"/>
            <w:szCs w:val="20"/>
            <w:u w:val="single"/>
          </w:rPr>
          <w:t>${</w:t>
        </w:r>
      </w:ins>
      <w:ins w:id="85" w:author="Unknown Author" w:date="2022-02-10T12:52:04Z">
        <w:r>
          <w:rPr>
            <w:rFonts w:eastAsia="Calibri" w:cs="Arial" w:ascii="Arial" w:hAnsi="Arial" w:eastAsiaTheme="minorHAnsi"/>
            <w:color w:val="auto"/>
            <w:kern w:val="0"/>
            <w:sz w:val="20"/>
            <w:szCs w:val="20"/>
            <w:u w:val="single"/>
            <w:lang w:val="en-US" w:eastAsia="en-US" w:bidi="ar-SA"/>
          </w:rPr>
          <w:t>c1_s1_1_1_checkbox_6_</w:t>
        </w:r>
      </w:ins>
      <w:ins w:id="86" w:author="Unknown Author" w:date="2022-02-09T17:36:59Z">
        <w:r>
          <w:rPr>
            <w:rFonts w:eastAsia="Calibri" w:cs="Arial" w:ascii="Arial" w:hAnsi="Arial" w:eastAsiaTheme="minorHAnsi"/>
            <w:color w:val="auto"/>
            <w:kern w:val="0"/>
            <w:sz w:val="20"/>
            <w:szCs w:val="20"/>
            <w:u w:val="single"/>
            <w:lang w:val="en-US" w:eastAsia="en-US" w:bidi="ar-SA"/>
          </w:rPr>
          <w:t>yes</w:t>
        </w:r>
      </w:ins>
      <w:ins w:id="87" w:author="Unknown Author" w:date="2022-02-09T17:36:59Z">
        <w:r>
          <w:rPr>
            <w:rFonts w:cs="Arial" w:ascii="Arial" w:hAnsi="Arial"/>
            <w:sz w:val="20"/>
            <w:szCs w:val="20"/>
            <w:u w:val="single"/>
          </w:rPr>
          <w:t>}</w:t>
        </w:r>
      </w:ins>
      <w:ins w:id="88" w:author="Unknown Author" w:date="2022-02-09T17:36:59Z">
        <w:r>
          <w:rPr>
            <w:rFonts w:cs="Arial" w:ascii="Arial" w:hAnsi="Arial"/>
            <w:sz w:val="20"/>
            <w:szCs w:val="20"/>
            <w:u w:val="none"/>
          </w:rPr>
          <w:t>__      _</w:t>
        </w:r>
      </w:ins>
      <w:ins w:id="89" w:author="Unknown Author" w:date="2022-02-09T17:36:59Z">
        <w:r>
          <w:rPr>
            <w:rFonts w:cs="Arial" w:ascii="Arial" w:hAnsi="Arial"/>
            <w:sz w:val="20"/>
            <w:szCs w:val="20"/>
            <w:u w:val="single"/>
          </w:rPr>
          <w:t>${</w:t>
        </w:r>
      </w:ins>
      <w:ins w:id="90" w:author="Unknown Author" w:date="2022-02-10T12:52:08Z">
        <w:r>
          <w:rPr>
            <w:rFonts w:cs="Arial" w:ascii="Arial" w:hAnsi="Arial"/>
            <w:sz w:val="20"/>
            <w:szCs w:val="20"/>
            <w:u w:val="single"/>
          </w:rPr>
          <w:t>c1_s1_1_1_checkbox_6_</w:t>
        </w:r>
      </w:ins>
      <w:ins w:id="91" w:author="Unknown Author" w:date="2022-02-09T17:36:59Z">
        <w:r>
          <w:rPr>
            <w:rFonts w:cs="Arial" w:ascii="Arial" w:hAnsi="Arial"/>
            <w:sz w:val="20"/>
            <w:szCs w:val="20"/>
            <w:u w:val="single"/>
          </w:rPr>
          <w:t>n</w:t>
        </w:r>
      </w:ins>
      <w:ins w:id="92" w:author="Unknown Author" w:date="2022-02-09T17:36:59Z">
        <w:r>
          <w:rPr>
            <w:rFonts w:eastAsia="Calibri" w:cs="Arial" w:ascii="Arial" w:hAnsi="Arial" w:eastAsiaTheme="minorHAnsi"/>
            <w:color w:val="auto"/>
            <w:kern w:val="0"/>
            <w:sz w:val="20"/>
            <w:szCs w:val="20"/>
            <w:u w:val="single"/>
            <w:lang w:val="en-US" w:eastAsia="en-US" w:bidi="ar-SA"/>
          </w:rPr>
          <w:t>o</w:t>
        </w:r>
      </w:ins>
      <w:ins w:id="93" w:author="Unknown Author" w:date="2022-02-09T17:36:59Z">
        <w:r>
          <w:rPr>
            <w:rFonts w:cs="Arial" w:ascii="Arial" w:hAnsi="Arial"/>
            <w:sz w:val="20"/>
            <w:szCs w:val="20"/>
            <w:u w:val="single"/>
          </w:rPr>
          <w:t>}</w:t>
        </w:r>
      </w:ins>
      <w:ins w:id="94" w:author="Unknown Author" w:date="2022-02-09T17:36:59Z">
        <w:r>
          <w:rPr>
            <w:rFonts w:cs="Arial" w:ascii="Arial" w:hAnsi="Arial"/>
            <w:sz w:val="20"/>
            <w:szCs w:val="20"/>
            <w:u w:val="none"/>
          </w:rPr>
          <w:t>_</w:t>
        </w:r>
      </w:ins>
    </w:p>
    <w:p>
      <w:pPr>
        <w:pStyle w:val="ListParagraph"/>
        <w:numPr>
          <w:ilvl w:val="0"/>
          <w:numId w:val="31"/>
        </w:numPr>
        <w:jc w:val="both"/>
        <w:rPr>
          <w:rFonts w:ascii="Arial" w:hAnsi="Arial" w:cs="Arial"/>
          <w:sz w:val="20"/>
          <w:szCs w:val="20"/>
        </w:rPr>
      </w:pPr>
      <w:r>
        <w:rPr>
          <w:rFonts w:cs="Arial" w:ascii="Arial" w:hAnsi="Arial"/>
          <w:sz w:val="20"/>
          <w:szCs w:val="20"/>
        </w:rPr>
        <w:t>How urgent matters will be handled in between board meetings?</w:t>
        <w:tab/>
      </w:r>
      <w:del w:id="95" w:author="Unknown Author" w:date="2022-02-09T17:37:09Z">
        <w:r>
          <w:rPr>
            <w:rFonts w:cs="Arial" w:ascii="Arial" w:hAnsi="Arial"/>
            <w:sz w:val="20"/>
            <w:szCs w:val="20"/>
          </w:rPr>
          <w:delText>_</w:delText>
        </w:r>
      </w:del>
      <w:del w:id="96" w:author="Unknown Author" w:date="2022-02-09T17:37:09Z">
        <w:r>
          <w:rPr>
            <w:rFonts w:cs="Arial" w:ascii="Arial" w:hAnsi="Arial"/>
            <w:sz w:val="20"/>
            <w:szCs w:val="20"/>
            <w:u w:val="single"/>
          </w:rPr>
          <w:delText>X</w:delText>
        </w:r>
      </w:del>
      <w:del w:id="97" w:author="Unknown Author" w:date="2022-02-09T17:37:09Z">
        <w:r>
          <w:rPr>
            <w:rFonts w:cs="Arial" w:ascii="Arial" w:hAnsi="Arial"/>
            <w:sz w:val="20"/>
            <w:szCs w:val="20"/>
          </w:rPr>
          <w:delText>___</w:delText>
          <w:tab/>
          <w:delText>___</w:delText>
        </w:r>
      </w:del>
      <w:ins w:id="98" w:author="Unknown Author" w:date="2022-02-09T17:37:09Z">
        <w:r>
          <w:rPr>
            <w:rFonts w:cs="Arial" w:ascii="Arial" w:hAnsi="Arial"/>
            <w:sz w:val="20"/>
            <w:szCs w:val="20"/>
            <w:u w:val="none"/>
          </w:rPr>
          <w:t>_</w:t>
        </w:r>
      </w:ins>
      <w:ins w:id="99" w:author="Unknown Author" w:date="2022-02-09T17:37:09Z">
        <w:r>
          <w:rPr>
            <w:rFonts w:cs="Arial" w:ascii="Arial" w:hAnsi="Arial"/>
            <w:sz w:val="20"/>
            <w:szCs w:val="20"/>
            <w:u w:val="single"/>
          </w:rPr>
          <w:t>${</w:t>
        </w:r>
      </w:ins>
      <w:ins w:id="100" w:author="Unknown Author" w:date="2022-02-10T12:52:18Z">
        <w:r>
          <w:rPr>
            <w:rFonts w:eastAsia="Calibri" w:cs="Arial" w:ascii="Arial" w:hAnsi="Arial" w:eastAsiaTheme="minorHAnsi"/>
            <w:color w:val="auto"/>
            <w:kern w:val="0"/>
            <w:sz w:val="20"/>
            <w:szCs w:val="20"/>
            <w:u w:val="single"/>
            <w:lang w:val="en-US" w:eastAsia="en-US" w:bidi="ar-SA"/>
          </w:rPr>
          <w:t>c1_s1_1_1_checkbox_7_</w:t>
        </w:r>
      </w:ins>
      <w:ins w:id="101" w:author="Unknown Author" w:date="2022-02-09T17:37:09Z">
        <w:r>
          <w:rPr>
            <w:rFonts w:eastAsia="Calibri" w:cs="Arial" w:ascii="Arial" w:hAnsi="Arial" w:eastAsiaTheme="minorHAnsi"/>
            <w:color w:val="auto"/>
            <w:kern w:val="0"/>
            <w:sz w:val="20"/>
            <w:szCs w:val="20"/>
            <w:u w:val="single"/>
            <w:lang w:val="en-US" w:eastAsia="en-US" w:bidi="ar-SA"/>
          </w:rPr>
          <w:t>yes</w:t>
        </w:r>
      </w:ins>
      <w:ins w:id="102" w:author="Unknown Author" w:date="2022-02-09T17:37:09Z">
        <w:r>
          <w:rPr>
            <w:rFonts w:cs="Arial" w:ascii="Arial" w:hAnsi="Arial"/>
            <w:sz w:val="20"/>
            <w:szCs w:val="20"/>
            <w:u w:val="single"/>
          </w:rPr>
          <w:t>}</w:t>
        </w:r>
      </w:ins>
      <w:ins w:id="103" w:author="Unknown Author" w:date="2022-02-09T17:37:09Z">
        <w:r>
          <w:rPr>
            <w:rFonts w:cs="Arial" w:ascii="Arial" w:hAnsi="Arial"/>
            <w:sz w:val="20"/>
            <w:szCs w:val="20"/>
            <w:u w:val="none"/>
          </w:rPr>
          <w:t>__      _</w:t>
        </w:r>
      </w:ins>
      <w:ins w:id="104" w:author="Unknown Author" w:date="2022-02-09T17:37:09Z">
        <w:r>
          <w:rPr>
            <w:rFonts w:cs="Arial" w:ascii="Arial" w:hAnsi="Arial"/>
            <w:sz w:val="20"/>
            <w:szCs w:val="20"/>
            <w:u w:val="single"/>
          </w:rPr>
          <w:t>${</w:t>
        </w:r>
      </w:ins>
      <w:ins w:id="105" w:author="Unknown Author" w:date="2022-02-10T12:52:22Z">
        <w:r>
          <w:rPr>
            <w:rFonts w:cs="Arial" w:ascii="Arial" w:hAnsi="Arial"/>
            <w:sz w:val="20"/>
            <w:szCs w:val="20"/>
            <w:u w:val="single"/>
          </w:rPr>
          <w:t>c1_s1_1_1_checkbox_7_</w:t>
        </w:r>
      </w:ins>
      <w:ins w:id="106" w:author="Unknown Author" w:date="2022-02-09T17:37:09Z">
        <w:r>
          <w:rPr>
            <w:rFonts w:cs="Arial" w:ascii="Arial" w:hAnsi="Arial"/>
            <w:sz w:val="20"/>
            <w:szCs w:val="20"/>
            <w:u w:val="single"/>
          </w:rPr>
          <w:t>n</w:t>
        </w:r>
      </w:ins>
      <w:ins w:id="107" w:author="Unknown Author" w:date="2022-02-09T17:37:09Z">
        <w:r>
          <w:rPr>
            <w:rFonts w:eastAsia="Calibri" w:cs="Arial" w:ascii="Arial" w:hAnsi="Arial" w:eastAsiaTheme="minorHAnsi"/>
            <w:color w:val="auto"/>
            <w:kern w:val="0"/>
            <w:sz w:val="20"/>
            <w:szCs w:val="20"/>
            <w:u w:val="single"/>
            <w:lang w:val="en-US" w:eastAsia="en-US" w:bidi="ar-SA"/>
          </w:rPr>
          <w:t>o</w:t>
        </w:r>
      </w:ins>
      <w:ins w:id="108" w:author="Unknown Author" w:date="2022-02-09T17:37:09Z">
        <w:r>
          <w:rPr>
            <w:rFonts w:cs="Arial" w:ascii="Arial" w:hAnsi="Arial"/>
            <w:sz w:val="20"/>
            <w:szCs w:val="20"/>
            <w:u w:val="single"/>
          </w:rPr>
          <w:t>}</w:t>
        </w:r>
      </w:ins>
      <w:ins w:id="109" w:author="Unknown Author" w:date="2022-02-09T17:37:09Z">
        <w:r>
          <w:rPr>
            <w:rFonts w:cs="Arial" w:ascii="Arial" w:hAnsi="Arial"/>
            <w:sz w:val="20"/>
            <w:szCs w:val="20"/>
            <w:u w:val="none"/>
          </w:rPr>
          <w:t>_</w:t>
        </w:r>
      </w:ins>
    </w:p>
    <w:p>
      <w:pPr>
        <w:pStyle w:val="Normal"/>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numPr>
          <w:ilvl w:val="0"/>
          <w:numId w:val="1"/>
        </w:numPr>
        <w:jc w:val="both"/>
        <w:rPr>
          <w:rFonts w:ascii="Arial" w:hAnsi="Arial" w:cs="Arial"/>
          <w:sz w:val="20"/>
          <w:szCs w:val="20"/>
        </w:rPr>
      </w:pPr>
      <w:r>
        <w:rPr>
          <w:rFonts w:cs="Arial" w:ascii="Arial" w:hAnsi="Arial"/>
          <w:sz w:val="20"/>
          <w:szCs w:val="20"/>
        </w:rPr>
        <w:t>Term limits for board members – page, __</w:t>
      </w:r>
      <w:del w:id="110" w:author="Unknown Author" w:date="2022-02-09T17:49:26Z">
        <w:r>
          <w:rPr>
            <w:rFonts w:cs="Arial" w:ascii="Arial" w:hAnsi="Arial"/>
            <w:sz w:val="20"/>
            <w:szCs w:val="20"/>
          </w:rPr>
          <w:delText>2</w:delText>
        </w:r>
      </w:del>
      <w:ins w:id="111" w:author="Unknown Author" w:date="2022-02-09T17:49:27Z">
        <w:r>
          <w:rPr>
            <w:rFonts w:cs="Arial" w:ascii="Arial" w:hAnsi="Arial"/>
            <w:sz w:val="20"/>
            <w:szCs w:val="20"/>
          </w:rPr>
          <w:t>${c1_s1_1_1_val_1}</w:t>
        </w:r>
      </w:ins>
      <w:r>
        <w:rPr>
          <w:rFonts w:cs="Arial" w:ascii="Arial" w:hAnsi="Arial"/>
          <w:sz w:val="20"/>
          <w:szCs w:val="20"/>
        </w:rPr>
        <w:t>___</w:t>
      </w:r>
    </w:p>
    <w:p>
      <w:pPr>
        <w:pStyle w:val="Normal"/>
        <w:numPr>
          <w:ilvl w:val="0"/>
          <w:numId w:val="1"/>
        </w:numPr>
        <w:jc w:val="both"/>
        <w:rPr>
          <w:rFonts w:ascii="Arial" w:hAnsi="Arial" w:cs="Arial"/>
          <w:sz w:val="20"/>
          <w:szCs w:val="20"/>
        </w:rPr>
      </w:pPr>
      <w:r>
        <w:rPr>
          <w:rFonts w:cs="Arial" w:ascii="Arial" w:hAnsi="Arial"/>
          <w:sz w:val="20"/>
          <w:szCs w:val="20"/>
        </w:rPr>
        <w:t>Attendance for board members – page,</w:t>
      </w:r>
      <w:del w:id="112" w:author="Unknown Author" w:date="2022-02-09T17:49:56Z">
        <w:r>
          <w:rPr>
            <w:rFonts w:cs="Arial" w:ascii="Arial" w:hAnsi="Arial"/>
            <w:sz w:val="20"/>
            <w:szCs w:val="20"/>
          </w:rPr>
          <w:delText xml:space="preserve"> __4___</w:delText>
        </w:r>
      </w:del>
      <w:ins w:id="113" w:author="Unknown Author" w:date="2022-02-09T17:49:56Z">
        <w:r>
          <w:rPr>
            <w:rFonts w:cs="Arial" w:ascii="Arial" w:hAnsi="Arial"/>
            <w:sz w:val="20"/>
            <w:szCs w:val="20"/>
          </w:rPr>
          <w:t>__${c1_s1_1_1_val_2}___</w:t>
        </w:r>
      </w:ins>
    </w:p>
    <w:p>
      <w:pPr>
        <w:pStyle w:val="Normal"/>
        <w:numPr>
          <w:ilvl w:val="0"/>
          <w:numId w:val="1"/>
        </w:numPr>
        <w:jc w:val="both"/>
        <w:rPr>
          <w:rFonts w:ascii="Arial" w:hAnsi="Arial" w:cs="Arial"/>
          <w:sz w:val="20"/>
          <w:szCs w:val="20"/>
        </w:rPr>
      </w:pPr>
      <w:r>
        <w:rPr>
          <w:rFonts w:cs="Arial" w:ascii="Arial" w:hAnsi="Arial"/>
          <w:sz w:val="20"/>
          <w:szCs w:val="20"/>
        </w:rPr>
        <w:t xml:space="preserve">Participation for board members – page, </w:t>
      </w:r>
      <w:del w:id="114" w:author="Unknown Author" w:date="2022-02-09T17:50:00Z">
        <w:r>
          <w:rPr>
            <w:rFonts w:cs="Arial" w:ascii="Arial" w:hAnsi="Arial"/>
            <w:sz w:val="20"/>
            <w:szCs w:val="20"/>
          </w:rPr>
          <w:delText>_3____</w:delText>
        </w:r>
      </w:del>
      <w:ins w:id="115" w:author="Unknown Author" w:date="2022-02-09T17:50:00Z">
        <w:r>
          <w:rPr>
            <w:rFonts w:cs="Arial" w:ascii="Arial" w:hAnsi="Arial"/>
            <w:sz w:val="20"/>
            <w:szCs w:val="20"/>
          </w:rPr>
          <w:t>__${c1_s1_1_1_val_3}___</w:t>
        </w:r>
      </w:ins>
    </w:p>
    <w:p>
      <w:pPr>
        <w:pStyle w:val="Normal"/>
        <w:numPr>
          <w:ilvl w:val="0"/>
          <w:numId w:val="1"/>
        </w:numPr>
        <w:jc w:val="left"/>
        <w:rPr/>
      </w:pPr>
      <w:r>
        <w:rPr>
          <w:rFonts w:cs="Arial" w:ascii="Arial" w:hAnsi="Arial"/>
          <w:sz w:val="20"/>
          <w:szCs w:val="20"/>
        </w:rPr>
        <w:t>Consequences for noncompliance with board policies – page, __</w:t>
      </w:r>
      <w:del w:id="116" w:author="Unknown Author" w:date="2022-02-09T17:50:22Z">
        <w:r>
          <w:rPr>
            <w:rFonts w:cs="Arial" w:ascii="Arial" w:hAnsi="Arial"/>
            <w:sz w:val="20"/>
            <w:szCs w:val="20"/>
          </w:rPr>
          <w:delText>4</w:delText>
        </w:r>
      </w:del>
      <w:ins w:id="117" w:author="Unknown Author" w:date="2022-02-09T17:50:23Z">
        <w:r>
          <w:rPr>
            <w:rFonts w:cs="Arial" w:ascii="Arial" w:hAnsi="Arial"/>
            <w:sz w:val="20"/>
            <w:szCs w:val="20"/>
          </w:rPr>
          <w:t>${c1_s1_1_1_val_4}_</w:t>
        </w:r>
      </w:ins>
      <w:del w:id="118" w:author="Unknown Author" w:date="2022-02-10T11:24:31Z">
        <w:r>
          <w:rPr>
            <w:rFonts w:cs="Arial" w:ascii="Arial" w:hAnsi="Arial"/>
            <w:sz w:val="20"/>
            <w:szCs w:val="20"/>
          </w:rPr>
          <w:delText>___</w:delText>
        </w:r>
      </w:del>
    </w:p>
    <w:p>
      <w:pPr>
        <w:pStyle w:val="Normal"/>
        <w:jc w:val="both"/>
        <w:rPr>
          <w:rFonts w:ascii="Arial" w:hAnsi="Arial" w:cs="Arial"/>
          <w:color w:val="800000"/>
          <w:ins w:id="120" w:author="Unknown Author" w:date="2022-02-15T13:52:44Z"/>
          <w:sz w:val="20"/>
          <w:szCs w:val="20"/>
        </w:rPr>
      </w:pPr>
      <w:ins w:id="119" w:author="Unknown Author" w:date="2022-02-15T13:52:44Z">
        <w:r>
          <w:rPr>
            <w:rFonts w:cs="Arial" w:ascii="Arial" w:hAnsi="Arial"/>
            <w:color w:val="800000"/>
            <w:sz w:val="20"/>
            <w:szCs w:val="20"/>
          </w:rPr>
          <w:tab/>
          <w:tab/>
        </w:r>
      </w:ins>
    </w:p>
    <w:p>
      <w:pPr>
        <w:pStyle w:val="Normal"/>
        <w:widowControl/>
        <w:suppressAutoHyphens w:val="true"/>
        <w:bidi w:val="0"/>
        <w:spacing w:lineRule="auto" w:line="240" w:before="0" w:after="0"/>
        <w:ind w:left="1417" w:right="0" w:hanging="0"/>
        <w:jc w:val="both"/>
        <w:rPr>
          <w:rFonts w:ascii="Arial" w:hAnsi="Arial" w:cs="Arial"/>
          <w:color w:val="800000"/>
          <w:ins w:id="125" w:author="Unknown Author" w:date="2022-02-15T13:52:44Z"/>
          <w:sz w:val="20"/>
          <w:szCs w:val="20"/>
        </w:rPr>
      </w:pPr>
      <w:ins w:id="121" w:author="Unknown Author" w:date="2022-02-15T13:52:44Z">
        <w:r>
          <w:rPr>
            <w:rFonts w:cs="Arial" w:ascii="Arial" w:hAnsi="Arial"/>
            <w:b/>
            <w:color w:val="800000"/>
            <w:sz w:val="20"/>
            <w:szCs w:val="20"/>
          </w:rPr>
          <w:tab/>
        </w:r>
      </w:ins>
      <w:ins w:id="122" w:author="Unknown Author" w:date="2022-02-15T13:52:44Z">
        <w:r>
          <w:rPr>
            <w:rFonts w:cs="Arial" w:ascii="Arial" w:hAnsi="Arial"/>
            <w:b/>
            <w:color w:val="C00000"/>
            <w:sz w:val="20"/>
            <w:szCs w:val="20"/>
          </w:rPr>
          <w:t xml:space="preserve">NUL Comments/Recommendations:    </w:t>
        </w:r>
      </w:ins>
      <w:ins w:id="123" w:author="Unknown Author" w:date="2022-02-15T13:52:44Z">
        <w:r>
          <w:rPr>
            <w:rFonts w:cs="Arial" w:ascii="Arial" w:hAnsi="Arial"/>
            <w:b/>
            <w:color w:val="000000"/>
            <w:sz w:val="20"/>
            <w:szCs w:val="20"/>
          </w:rPr>
          <w:t xml:space="preserve"> </w:t>
        </w:r>
      </w:ins>
      <w:ins w:id="124" w:author="Unknown Author" w:date="2022-02-15T13:52:44Z">
        <w:r>
          <w:rPr>
            <w:rFonts w:cs="Arial" w:ascii="Arial" w:hAnsi="Arial"/>
            <w:b/>
            <w:bCs/>
            <w:i/>
            <w:iCs/>
            <w:color w:val="000000"/>
            <w:sz w:val="20"/>
            <w:szCs w:val="20"/>
          </w:rPr>
          <w:t>${c1_s1_1_1_comment_1}</w:t>
        </w:r>
      </w:ins>
    </w:p>
    <w:p>
      <w:pPr>
        <w:pStyle w:val="Normal"/>
        <w:jc w:val="both"/>
        <w:rPr>
          <w:rFonts w:ascii="Arial" w:hAnsi="Arial" w:cs="Arial"/>
          <w:color w:val="800000"/>
          <w:sz w:val="20"/>
          <w:szCs w:val="20"/>
        </w:rPr>
      </w:pPr>
      <w:r>
        <w:rPr>
          <w:rFonts w:cs="Arial" w:ascii="Arial" w:hAnsi="Arial"/>
          <w:color w:val="800000"/>
          <w:sz w:val="20"/>
          <w:szCs w:val="20"/>
        </w:rPr>
      </w:r>
    </w:p>
    <w:p>
      <w:pPr>
        <w:pStyle w:val="Normal"/>
        <w:numPr>
          <w:ilvl w:val="1"/>
          <w:numId w:val="32"/>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Does the board review the affiliate’s bylaws at least every three years, revise when </w:t>
      </w:r>
    </w:p>
    <w:p>
      <w:pPr>
        <w:pStyle w:val="Normal"/>
        <w:ind w:left="1080" w:firstLine="360"/>
        <w:jc w:val="both"/>
        <w:rPr>
          <w:rFonts w:ascii="Arial" w:hAnsi="Arial" w:cs="Arial"/>
          <w:sz w:val="20"/>
          <w:szCs w:val="20"/>
        </w:rPr>
      </w:pPr>
      <w:r>
        <w:rPr>
          <w:rFonts w:cs="Arial" w:ascii="Arial" w:hAnsi="Arial"/>
          <w:sz w:val="20"/>
          <w:szCs w:val="20"/>
        </w:rPr>
        <w:t>necessary and file with the National Urban League?</w:t>
        <w:tab/>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sz w:val="20"/>
          <w:szCs w:val="20"/>
        </w:rPr>
        <w:t>_</w:t>
      </w:r>
      <w:del w:id="126" w:author="Unknown Author" w:date="2022-02-09T17:54:14Z">
        <w:r>
          <w:rPr>
            <w:rFonts w:cs="Arial" w:ascii="Arial" w:hAnsi="Arial"/>
            <w:sz w:val="20"/>
            <w:szCs w:val="20"/>
            <w:u w:val="single"/>
          </w:rPr>
          <w:delText>X</w:delText>
        </w:r>
      </w:del>
      <w:ins w:id="127" w:author="Unknown Author" w:date="2022-02-09T17:54:24Z">
        <w:r>
          <w:rPr>
            <w:rFonts w:cs="Arial" w:ascii="Arial" w:hAnsi="Arial"/>
            <w:sz w:val="20"/>
            <w:szCs w:val="20"/>
            <w:u w:val="single"/>
          </w:rPr>
          <w:t>${</w:t>
        </w:r>
      </w:ins>
      <w:ins w:id="128" w:author="Unknown Author" w:date="2022-02-10T12:53:39Z">
        <w:r>
          <w:rPr>
            <w:rFonts w:eastAsia="Calibri" w:cs="Arial" w:ascii="Arial" w:hAnsi="Arial" w:eastAsiaTheme="minorHAnsi"/>
            <w:color w:val="auto"/>
            <w:kern w:val="0"/>
            <w:sz w:val="20"/>
            <w:szCs w:val="20"/>
            <w:u w:val="single"/>
            <w:lang w:val="en-US" w:eastAsia="en-US" w:bidi="ar-SA"/>
          </w:rPr>
          <w:t>c1_s1_1_2_checkbox_1_</w:t>
        </w:r>
      </w:ins>
      <w:ins w:id="129" w:author="Unknown Author" w:date="2022-02-09T17:54:24Z">
        <w:r>
          <w:rPr>
            <w:rFonts w:eastAsia="Calibri" w:cs="Arial" w:ascii="Arial" w:hAnsi="Arial" w:eastAsiaTheme="minorHAnsi"/>
            <w:color w:val="auto"/>
            <w:kern w:val="0"/>
            <w:sz w:val="20"/>
            <w:szCs w:val="20"/>
            <w:u w:val="single"/>
            <w:lang w:val="en-US" w:eastAsia="en-US" w:bidi="ar-SA"/>
          </w:rPr>
          <w:t>yes</w:t>
        </w:r>
      </w:ins>
      <w:ins w:id="130" w:author="Unknown Author" w:date="2022-02-09T17:54:24Z">
        <w:r>
          <w:rPr>
            <w:rFonts w:cs="Arial" w:ascii="Arial" w:hAnsi="Arial"/>
            <w:sz w:val="20"/>
            <w:szCs w:val="20"/>
            <w:u w:val="single"/>
          </w:rPr>
          <w:t>}</w:t>
        </w:r>
      </w:ins>
      <w:r>
        <w:rPr>
          <w:rFonts w:cs="Arial" w:ascii="Arial" w:hAnsi="Arial"/>
          <w:sz w:val="20"/>
          <w:szCs w:val="20"/>
        </w:rPr>
        <w:t>__ Yes</w:t>
        <w:tab/>
        <w:tab/>
        <w:t>_</w:t>
      </w:r>
      <w:ins w:id="131" w:author="Unknown Author" w:date="2022-02-09T17:54:31Z">
        <w:r>
          <w:rPr>
            <w:rFonts w:cs="Arial" w:ascii="Arial" w:hAnsi="Arial"/>
            <w:sz w:val="20"/>
            <w:szCs w:val="20"/>
            <w:u w:val="single"/>
          </w:rPr>
          <w:t>${</w:t>
        </w:r>
      </w:ins>
      <w:ins w:id="132" w:author="Unknown Author" w:date="2022-02-10T12:53:43Z">
        <w:r>
          <w:rPr>
            <w:rFonts w:eastAsia="Calibri" w:cs="Arial" w:ascii="Arial" w:hAnsi="Arial" w:eastAsiaTheme="minorHAnsi"/>
            <w:color w:val="auto"/>
            <w:kern w:val="0"/>
            <w:sz w:val="20"/>
            <w:szCs w:val="20"/>
            <w:u w:val="single"/>
            <w:lang w:val="en-US" w:eastAsia="en-US" w:bidi="ar-SA"/>
          </w:rPr>
          <w:t>c1_s1_1_2_checkbox_1_</w:t>
        </w:r>
      </w:ins>
      <w:ins w:id="133" w:author="Unknown Author" w:date="2022-02-09T17:54:31Z">
        <w:r>
          <w:rPr>
            <w:rFonts w:eastAsia="Calibri" w:cs="Arial" w:ascii="Arial" w:hAnsi="Arial" w:eastAsiaTheme="minorHAnsi"/>
            <w:color w:val="auto"/>
            <w:kern w:val="0"/>
            <w:sz w:val="20"/>
            <w:szCs w:val="20"/>
            <w:u w:val="single"/>
            <w:lang w:val="en-US" w:eastAsia="en-US" w:bidi="ar-SA"/>
          </w:rPr>
          <w:t>no</w:t>
        </w:r>
      </w:ins>
      <w:ins w:id="134" w:author="Unknown Author" w:date="2022-02-09T17:54:31Z">
        <w:r>
          <w:rPr>
            <w:rFonts w:cs="Arial" w:ascii="Arial" w:hAnsi="Arial"/>
            <w:sz w:val="20"/>
            <w:szCs w:val="20"/>
            <w:u w:val="single"/>
          </w:rPr>
          <w:t>}</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ins w:id="135" w:author="Unknown Author" w:date="2022-02-15T13:50:08Z">
        <w:r>
          <w:rPr>
            <w:rFonts w:cs="Arial" w:ascii="Arial" w:hAnsi="Arial"/>
            <w:b/>
            <w:color w:val="C00000"/>
            <w:sz w:val="20"/>
            <w:szCs w:val="20"/>
          </w:rPr>
          <w:t xml:space="preserve">    </w:t>
        </w:r>
      </w:ins>
      <w:del w:id="136" w:author="Unknown Author" w:date="2022-02-15T13:50:06Z">
        <w:r>
          <w:rPr>
            <w:rFonts w:cs="Arial" w:ascii="Arial" w:hAnsi="Arial"/>
            <w:b/>
            <w:i/>
            <w:sz w:val="20"/>
            <w:szCs w:val="20"/>
          </w:rPr>
          <w:delText>Urban League of Hudson County (ULHC) provided two versions of its bylaws – the first copy was not dated and provided no indication as to when it was last revised. An “updated” copy of the   showed the bylaws dated in 2019.  However, both versions remained outdated, even to where the bylaws still noted that the board is to meet six times a year – the board currently meets four times a year.</w:delText>
        </w:r>
      </w:del>
      <w:ins w:id="137" w:author="Unknown Author" w:date="2022-02-15T13:50:09Z">
        <w:r>
          <w:rPr>
            <w:rFonts w:cs="Arial" w:ascii="Arial" w:hAnsi="Arial"/>
            <w:b/>
            <w:bCs/>
            <w:i/>
            <w:iCs/>
            <w:sz w:val="20"/>
            <w:szCs w:val="20"/>
          </w:rPr>
          <w:t>${c1_s1_1_2_comment_1}</w:t>
        </w:r>
      </w:ins>
    </w:p>
    <w:p>
      <w:pPr>
        <w:pStyle w:val="Normal"/>
        <w:ind w:left="1440" w:hanging="0"/>
        <w:jc w:val="both"/>
        <w:rPr>
          <w:rFonts w:ascii="Arial" w:hAnsi="Arial" w:cs="Arial"/>
          <w:b/>
          <w:b/>
          <w:sz w:val="20"/>
          <w:szCs w:val="20"/>
          <w:del w:id="139" w:author="Unknown Author" w:date="2022-02-25T13:43:41Z"/>
        </w:rPr>
      </w:pPr>
      <w:del w:id="138" w:author="Unknown Author" w:date="2022-02-25T13:43:41Z">
        <w:r>
          <w:rPr>
            <w:rFonts w:cs="Arial" w:ascii="Arial" w:hAnsi="Arial"/>
            <w:b/>
            <w:sz w:val="20"/>
            <w:szCs w:val="20"/>
          </w:rPr>
        </w:r>
      </w:del>
    </w:p>
    <w:p>
      <w:pPr>
        <w:pStyle w:val="Normal"/>
        <w:ind w:left="1440" w:hanging="0"/>
        <w:jc w:val="both"/>
        <w:rPr>
          <w:rFonts w:ascii="Arial" w:hAnsi="Arial" w:cs="Arial"/>
          <w:b/>
          <w:b/>
          <w:sz w:val="20"/>
          <w:szCs w:val="20"/>
          <w:del w:id="141" w:author="Unknown Author" w:date="2022-02-25T13:43:41Z"/>
        </w:rPr>
      </w:pPr>
      <w:del w:id="140" w:author="Unknown Author" w:date="2022-02-25T13:43:41Z">
        <w:r>
          <w:rPr>
            <w:rFonts w:cs="Arial" w:ascii="Arial" w:hAnsi="Arial"/>
            <w:b/>
            <w:sz w:val="20"/>
            <w:szCs w:val="20"/>
          </w:rPr>
        </w:r>
      </w:del>
    </w:p>
    <w:p>
      <w:pPr>
        <w:pStyle w:val="Normal"/>
        <w:jc w:val="both"/>
        <w:rPr>
          <w:rFonts w:ascii="Arial" w:hAnsi="Arial" w:cs="Arial"/>
          <w:color w:val="92D050"/>
          <w:sz w:val="20"/>
          <w:szCs w:val="20"/>
          <w:del w:id="143" w:author="Unknown Author" w:date="2022-02-25T13:43:41Z"/>
        </w:rPr>
      </w:pPr>
      <w:del w:id="142" w:author="Unknown Author" w:date="2022-02-25T13:43:41Z">
        <w:r>
          <w:rPr>
            <w:rFonts w:cs="Arial" w:ascii="Arial" w:hAnsi="Arial"/>
            <w:color w:val="92D050"/>
            <w:sz w:val="20"/>
            <w:szCs w:val="20"/>
          </w:rPr>
        </w:r>
      </w:del>
    </w:p>
    <w:p>
      <w:pPr>
        <w:pStyle w:val="Normal"/>
        <w:jc w:val="both"/>
        <w:rPr>
          <w:rFonts w:ascii="Arial" w:hAnsi="Arial" w:cs="Arial"/>
          <w:b/>
          <w:b/>
          <w:color w:val="C00000"/>
          <w:ins w:id="145" w:author="Unknown Author" w:date="2022-02-25T13:44:52Z"/>
          <w:sz w:val="24"/>
          <w:szCs w:val="24"/>
        </w:rPr>
      </w:pPr>
      <w:ins w:id="144" w:author="Unknown Author" w:date="2022-02-25T13:44:52Z">
        <w:r>
          <w:rPr>
            <w:rFonts w:cs="Arial" w:ascii="Arial" w:hAnsi="Arial"/>
            <w:b/>
            <w:color w:val="C00000"/>
            <w:sz w:val="24"/>
            <w:szCs w:val="24"/>
          </w:rPr>
        </w:r>
      </w:ins>
      <w:r>
        <w:br w:type="page"/>
      </w:r>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color w:val="92D050"/>
          <w:sz w:val="20"/>
          <w:szCs w:val="20"/>
        </w:rPr>
      </w:pPr>
      <w:r>
        <w:rPr>
          <w:rFonts w:cs="Arial" w:ascii="Arial" w:hAnsi="Arial"/>
          <w:color w:val="92D050"/>
          <w:sz w:val="20"/>
          <w:szCs w:val="20"/>
        </w:rPr>
      </w:r>
    </w:p>
    <w:p>
      <w:pPr>
        <w:pStyle w:val="Normal"/>
        <w:numPr>
          <w:ilvl w:val="1"/>
          <w:numId w:val="33"/>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The affiliate's bylaws are adhered to in the conduct of the affiliate’s corporate business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and is consistent with the articles of incorporation, National Urban League policies,</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standards, and guidelines, as well as federal, state, and local laws. </w:t>
      </w:r>
    </w:p>
    <w:p>
      <w:pPr>
        <w:pStyle w:val="Normal"/>
        <w:ind w:left="1800" w:firstLine="360"/>
        <w:jc w:val="both"/>
        <w:rPr>
          <w:rFonts w:ascii="Arial" w:hAnsi="Arial" w:cs="Arial"/>
          <w:sz w:val="20"/>
          <w:szCs w:val="20"/>
        </w:rPr>
      </w:pPr>
      <w:r>
        <w:rPr>
          <w:rFonts w:cs="Arial" w:ascii="Arial" w:hAnsi="Arial"/>
          <w:sz w:val="20"/>
          <w:szCs w:val="20"/>
        </w:rPr>
        <w:t>_</w:t>
      </w:r>
      <w:del w:id="146" w:author="Unknown Author" w:date="2022-02-09T17:56:50Z">
        <w:r>
          <w:rPr>
            <w:rFonts w:cs="Arial" w:ascii="Arial" w:hAnsi="Arial"/>
            <w:sz w:val="20"/>
            <w:szCs w:val="20"/>
            <w:u w:val="single"/>
          </w:rPr>
          <w:delText>X</w:delText>
        </w:r>
      </w:del>
      <w:ins w:id="147" w:author="Unknown Author" w:date="2022-02-09T17:56:50Z">
        <w:r>
          <w:rPr>
            <w:rFonts w:cs="Arial" w:ascii="Arial" w:hAnsi="Arial"/>
            <w:sz w:val="20"/>
            <w:szCs w:val="20"/>
            <w:u w:val="single"/>
          </w:rPr>
          <w:t>${</w:t>
        </w:r>
      </w:ins>
      <w:ins w:id="148" w:author="Unknown Author" w:date="2022-02-10T12:53:55Z">
        <w:r>
          <w:rPr>
            <w:rFonts w:eastAsia="Calibri" w:cs="Arial" w:ascii="Arial" w:hAnsi="Arial" w:eastAsiaTheme="minorHAnsi"/>
            <w:color w:val="auto"/>
            <w:kern w:val="0"/>
            <w:sz w:val="20"/>
            <w:szCs w:val="20"/>
            <w:u w:val="single"/>
            <w:lang w:val="en-US" w:eastAsia="en-US" w:bidi="ar-SA"/>
          </w:rPr>
          <w:t>c1_s1_1_3_checkbox_1_</w:t>
        </w:r>
      </w:ins>
      <w:ins w:id="149" w:author="Unknown Author" w:date="2022-02-09T17:56:50Z">
        <w:r>
          <w:rPr>
            <w:rFonts w:eastAsia="Calibri" w:cs="Arial" w:ascii="Arial" w:hAnsi="Arial" w:eastAsiaTheme="minorHAnsi"/>
            <w:color w:val="auto"/>
            <w:kern w:val="0"/>
            <w:sz w:val="20"/>
            <w:szCs w:val="20"/>
            <w:u w:val="single"/>
            <w:lang w:val="en-US" w:eastAsia="en-US" w:bidi="ar-SA"/>
          </w:rPr>
          <w:t>yes</w:t>
        </w:r>
      </w:ins>
      <w:ins w:id="150" w:author="Unknown Author" w:date="2022-02-09T17:56:50Z">
        <w:r>
          <w:rPr>
            <w:rFonts w:cs="Arial" w:ascii="Arial" w:hAnsi="Arial"/>
            <w:sz w:val="20"/>
            <w:szCs w:val="20"/>
            <w:u w:val="single"/>
          </w:rPr>
          <w:t>}_</w:t>
        </w:r>
      </w:ins>
      <w:r>
        <w:rPr>
          <w:rFonts w:cs="Arial" w:ascii="Arial" w:hAnsi="Arial"/>
          <w:sz w:val="20"/>
          <w:szCs w:val="20"/>
        </w:rPr>
        <w:t>__ Yes</w:t>
        <w:tab/>
        <w:tab/>
        <w:t>_</w:t>
      </w:r>
      <w:ins w:id="151" w:author="Unknown Author" w:date="2022-02-09T17:56:58Z">
        <w:r>
          <w:rPr>
            <w:rFonts w:cs="Arial" w:ascii="Arial" w:hAnsi="Arial"/>
            <w:sz w:val="20"/>
            <w:szCs w:val="20"/>
            <w:u w:val="single"/>
          </w:rPr>
          <w:t>${</w:t>
        </w:r>
      </w:ins>
      <w:ins w:id="152" w:author="Unknown Author" w:date="2022-02-10T12:54:01Z">
        <w:r>
          <w:rPr>
            <w:rFonts w:cs="Arial" w:ascii="Arial" w:hAnsi="Arial"/>
            <w:sz w:val="20"/>
            <w:szCs w:val="20"/>
            <w:u w:val="single"/>
          </w:rPr>
          <w:t>c1_s1_1_3_checkbox_1_</w:t>
        </w:r>
      </w:ins>
      <w:ins w:id="153" w:author="Unknown Author" w:date="2022-02-09T17:56:58Z">
        <w:r>
          <w:rPr>
            <w:rFonts w:cs="Arial" w:ascii="Arial" w:hAnsi="Arial"/>
            <w:sz w:val="20"/>
            <w:szCs w:val="20"/>
            <w:u w:val="single"/>
          </w:rPr>
          <w:t>no}</w:t>
        </w:r>
      </w:ins>
      <w:ins w:id="154" w:author="Unknown Author" w:date="2022-02-09T17:56:58Z">
        <w:r>
          <w:rPr>
            <w:rFonts w:cs="Arial" w:ascii="Arial" w:hAnsi="Arial"/>
            <w:sz w:val="20"/>
            <w:szCs w:val="20"/>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r>
    </w:p>
    <w:p>
      <w:pPr>
        <w:pStyle w:val="Normal"/>
        <w:widowControl/>
        <w:suppressAutoHyphens w:val="true"/>
        <w:bidi w:val="0"/>
        <w:spacing w:lineRule="auto" w:line="240" w:before="0" w:after="0"/>
        <w:ind w:left="1417" w:right="0" w:hanging="0"/>
        <w:jc w:val="both"/>
        <w:rPr>
          <w:rFonts w:ascii="Arial" w:hAnsi="Arial" w:cs="Arial"/>
          <w:b/>
          <w:b/>
          <w:sz w:val="20"/>
          <w:szCs w:val="20"/>
        </w:rPr>
      </w:pPr>
      <w:r>
        <w:rPr>
          <w:rFonts w:cs="Arial" w:ascii="Arial" w:hAnsi="Arial"/>
          <w:sz w:val="20"/>
          <w:szCs w:val="20"/>
        </w:rPr>
        <w:tab/>
      </w:r>
      <w:del w:id="155" w:author="Unknown Author" w:date="2022-02-28T18:07:46Z">
        <w:r>
          <w:rPr>
            <w:rFonts w:cs="Arial" w:ascii="Arial" w:hAnsi="Arial"/>
            <w:sz w:val="20"/>
            <w:szCs w:val="20"/>
          </w:rPr>
          <w:tab/>
        </w:r>
      </w:del>
      <w:r>
        <w:rPr>
          <w:rFonts w:cs="Arial" w:ascii="Arial" w:hAnsi="Arial"/>
          <w:b/>
          <w:color w:val="C00000"/>
          <w:sz w:val="20"/>
          <w:szCs w:val="20"/>
        </w:rPr>
        <w:t xml:space="preserve">NUL Comments/Recommendations: </w:t>
      </w:r>
      <w:ins w:id="156" w:author="Unknown Author" w:date="2022-02-15T13:56:26Z">
        <w:r>
          <w:rPr>
            <w:rFonts w:cs="Arial" w:ascii="Arial" w:hAnsi="Arial"/>
            <w:b/>
            <w:bCs/>
            <w:i/>
            <w:iCs/>
            <w:color w:val="000000"/>
            <w:sz w:val="20"/>
            <w:szCs w:val="20"/>
          </w:rPr>
          <w:t>${c1_s1_1_3_comment_1}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4"/>
        </w:numPr>
        <w:ind w:left="1440" w:hanging="720"/>
        <w:jc w:val="both"/>
        <w:rPr>
          <w:rFonts w:ascii="Arial" w:hAnsi="Arial" w:cs="Arial"/>
          <w:sz w:val="20"/>
          <w:szCs w:val="20"/>
        </w:rPr>
      </w:pPr>
      <w:r>
        <w:rPr>
          <w:rFonts w:cs="Arial" w:ascii="Arial" w:hAnsi="Arial"/>
          <w:sz w:val="20"/>
          <w:szCs w:val="20"/>
        </w:rPr>
        <w:t>The bylaws reflect board rotation and term limits policies, board orientation/development,</w:t>
      </w:r>
    </w:p>
    <w:p>
      <w:pPr>
        <w:pStyle w:val="Normal"/>
        <w:ind w:left="1440" w:hanging="0"/>
        <w:jc w:val="both"/>
        <w:rPr>
          <w:rFonts w:ascii="Arial" w:hAnsi="Arial" w:cs="Arial"/>
          <w:sz w:val="20"/>
          <w:szCs w:val="20"/>
        </w:rPr>
      </w:pPr>
      <w:r>
        <w:rPr>
          <w:rFonts w:cs="Arial" w:ascii="Arial" w:hAnsi="Arial"/>
          <w:sz w:val="20"/>
          <w:szCs w:val="20"/>
        </w:rPr>
        <w:t xml:space="preserve">Job descriptions and committee structure. </w:t>
        <w:tab/>
        <w:t xml:space="preserve"> </w:t>
      </w:r>
    </w:p>
    <w:p>
      <w:pPr>
        <w:pStyle w:val="Normal"/>
        <w:ind w:left="1440" w:firstLine="720"/>
        <w:jc w:val="both"/>
        <w:rPr>
          <w:rFonts w:ascii="Arial" w:hAnsi="Arial" w:cs="Arial"/>
          <w:sz w:val="20"/>
          <w:szCs w:val="20"/>
        </w:rPr>
      </w:pPr>
      <w:r>
        <w:rPr>
          <w:rFonts w:cs="Arial" w:ascii="Arial" w:hAnsi="Arial"/>
          <w:sz w:val="20"/>
          <w:szCs w:val="20"/>
        </w:rPr>
        <w:t>_</w:t>
      </w:r>
      <w:del w:id="157" w:author="Unknown Author" w:date="2022-02-09T17:57:36Z">
        <w:r>
          <w:rPr>
            <w:rFonts w:cs="Arial" w:ascii="Arial" w:hAnsi="Arial"/>
            <w:sz w:val="20"/>
            <w:szCs w:val="20"/>
            <w:u w:val="single"/>
          </w:rPr>
          <w:delText>X</w:delText>
        </w:r>
      </w:del>
      <w:ins w:id="158" w:author="Unknown Author" w:date="2022-02-09T17:57:37Z">
        <w:r>
          <w:rPr>
            <w:rFonts w:cs="Arial" w:ascii="Arial" w:hAnsi="Arial"/>
            <w:sz w:val="20"/>
            <w:szCs w:val="20"/>
            <w:u w:val="single"/>
          </w:rPr>
          <w:t>${</w:t>
        </w:r>
      </w:ins>
      <w:ins w:id="159" w:author="Unknown Author" w:date="2022-02-10T12:54:13Z">
        <w:r>
          <w:rPr>
            <w:rFonts w:eastAsia="Calibri" w:cs="Arial" w:ascii="Arial" w:hAnsi="Arial" w:eastAsiaTheme="minorHAnsi"/>
            <w:color w:val="auto"/>
            <w:kern w:val="0"/>
            <w:sz w:val="20"/>
            <w:szCs w:val="20"/>
            <w:u w:val="single"/>
            <w:lang w:val="en-US" w:eastAsia="en-US" w:bidi="ar-SA"/>
          </w:rPr>
          <w:t>c1_s1_1_4_checkbox_1_</w:t>
        </w:r>
      </w:ins>
      <w:ins w:id="160" w:author="Unknown Author" w:date="2022-02-09T17:57:37Z">
        <w:r>
          <w:rPr>
            <w:rFonts w:eastAsia="Calibri" w:cs="Arial" w:ascii="Arial" w:hAnsi="Arial" w:eastAsiaTheme="minorHAnsi"/>
            <w:color w:val="auto"/>
            <w:kern w:val="0"/>
            <w:sz w:val="20"/>
            <w:szCs w:val="20"/>
            <w:u w:val="single"/>
            <w:lang w:val="en-US" w:eastAsia="en-US" w:bidi="ar-SA"/>
          </w:rPr>
          <w:t>yes</w:t>
        </w:r>
      </w:ins>
      <w:ins w:id="161" w:author="Unknown Author" w:date="2022-02-09T17:57:37Z">
        <w:r>
          <w:rPr>
            <w:rFonts w:cs="Arial" w:ascii="Arial" w:hAnsi="Arial"/>
            <w:sz w:val="20"/>
            <w:szCs w:val="20"/>
            <w:u w:val="single"/>
          </w:rPr>
          <w:t>}_</w:t>
        </w:r>
      </w:ins>
      <w:r>
        <w:rPr>
          <w:rFonts w:cs="Arial" w:ascii="Arial" w:hAnsi="Arial"/>
          <w:sz w:val="20"/>
          <w:szCs w:val="20"/>
        </w:rPr>
        <w:t>__ Yes</w:t>
        <w:tab/>
        <w:tab/>
        <w:t>_</w:t>
      </w:r>
      <w:ins w:id="162" w:author="Unknown Author" w:date="2022-02-09T17:57:44Z">
        <w:r>
          <w:rPr>
            <w:rFonts w:cs="Arial" w:ascii="Arial" w:hAnsi="Arial"/>
            <w:sz w:val="20"/>
            <w:szCs w:val="20"/>
            <w:u w:val="single"/>
          </w:rPr>
          <w:t>${</w:t>
        </w:r>
      </w:ins>
      <w:ins w:id="163" w:author="Unknown Author" w:date="2022-02-10T12:54:16Z">
        <w:r>
          <w:rPr>
            <w:rFonts w:eastAsia="Calibri" w:cs="Arial" w:ascii="Arial" w:hAnsi="Arial" w:eastAsiaTheme="minorHAnsi"/>
            <w:color w:val="auto"/>
            <w:kern w:val="0"/>
            <w:sz w:val="20"/>
            <w:szCs w:val="20"/>
            <w:u w:val="single"/>
            <w:lang w:val="en-US" w:eastAsia="en-US" w:bidi="ar-SA"/>
          </w:rPr>
          <w:t>c1_s1_1_4_checkbox_1_</w:t>
        </w:r>
      </w:ins>
      <w:ins w:id="164" w:author="Unknown Author" w:date="2022-02-09T17:57:44Z">
        <w:r>
          <w:rPr>
            <w:rFonts w:eastAsia="Calibri" w:cs="Arial" w:ascii="Arial" w:hAnsi="Arial" w:eastAsiaTheme="minorHAnsi"/>
            <w:color w:val="auto"/>
            <w:kern w:val="0"/>
            <w:sz w:val="20"/>
            <w:szCs w:val="20"/>
            <w:u w:val="single"/>
            <w:lang w:val="en-US" w:eastAsia="en-US" w:bidi="ar-SA"/>
          </w:rPr>
          <w:t>no</w:t>
        </w:r>
      </w:ins>
      <w:ins w:id="165" w:author="Unknown Author" w:date="2022-02-09T17:57:44Z">
        <w:r>
          <w:rPr>
            <w:rFonts w:cs="Arial" w:ascii="Arial" w:hAnsi="Arial"/>
            <w:sz w:val="20"/>
            <w:szCs w:val="20"/>
            <w:u w:val="single"/>
          </w:rPr>
          <w:t>}_</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Comments/Recommendations: </w:t>
      </w:r>
      <w:del w:id="166" w:author="Unknown Author" w:date="2022-02-15T13:56:57Z">
        <w:r>
          <w:rPr>
            <w:rFonts w:cs="Arial" w:ascii="Arial" w:hAnsi="Arial"/>
            <w:b/>
            <w:i/>
            <w:sz w:val="20"/>
            <w:szCs w:val="20"/>
          </w:rPr>
          <w:delText>ULHC bylaws doesn’t include any information on board orientation/development.  We recommend that the affiliate  consider including language in its bylaws related to annual orientation/professional development of the board, especially as the board grows in size.</w:delText>
        </w:r>
      </w:del>
      <w:ins w:id="167" w:author="Unknown Author" w:date="2022-02-15T13:56:57Z">
        <w:r>
          <w:rPr>
            <w:rFonts w:eastAsia="Calibri" w:cs="Arial" w:ascii="Arial" w:hAnsi="Arial"/>
            <w:b/>
            <w:bCs/>
            <w:i/>
            <w:iCs/>
            <w:color w:val="000000"/>
            <w:kern w:val="0"/>
            <w:sz w:val="20"/>
            <w:szCs w:val="20"/>
            <w:lang w:val="en-US" w:eastAsia="en-US" w:bidi="ar-SA"/>
          </w:rPr>
          <w:t>${c1_s1_1_4_comment_1}</w:t>
        </w:r>
      </w:ins>
    </w:p>
    <w:p>
      <w:pPr>
        <w:pStyle w:val="Normal"/>
        <w:jc w:val="both"/>
        <w:rPr>
          <w:rFonts w:ascii="Arial" w:hAnsi="Arial" w:cs="Arial"/>
          <w:sz w:val="20"/>
          <w:szCs w:val="20"/>
        </w:rPr>
      </w:pPr>
      <w:r>
        <w:rPr>
          <w:rFonts w:cs="Arial" w:ascii="Arial" w:hAnsi="Arial"/>
          <w:sz w:val="20"/>
          <w:szCs w:val="20"/>
        </w:rPr>
      </w:r>
    </w:p>
    <w:p>
      <w:pPr>
        <w:pStyle w:val="Normal"/>
        <w:numPr>
          <w:ilvl w:val="1"/>
          <w:numId w:val="35"/>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The Articles of Incorporation are consistent with current state, federal, and local laws, and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are reviewed at the same time as the affiliate bylaws are updated.  </w:t>
      </w:r>
    </w:p>
    <w:p>
      <w:pPr>
        <w:pStyle w:val="Normal"/>
        <w:ind w:left="1080" w:hanging="0"/>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ab/>
        <w:tab/>
      </w:r>
      <w:del w:id="168" w:author="Unknown Author" w:date="2022-02-10T17:53:24Z">
        <w:r>
          <w:rPr>
            <w:rFonts w:cs="Arial" w:ascii="Arial" w:hAnsi="Arial"/>
            <w:sz w:val="20"/>
            <w:szCs w:val="20"/>
          </w:rPr>
          <w:delText xml:space="preserve">_ </w:delText>
        </w:r>
      </w:del>
      <w:del w:id="169" w:author="Unknown Author" w:date="2022-02-09T18:14:07Z">
        <w:r>
          <w:rPr>
            <w:rFonts w:cs="Arial" w:ascii="Arial" w:hAnsi="Arial"/>
            <w:sz w:val="20"/>
            <w:szCs w:val="20"/>
            <w:u w:val="single"/>
          </w:rPr>
          <w:delText>X</w:delText>
        </w:r>
      </w:del>
      <w:ins w:id="170" w:author="Unknown Author" w:date="2022-02-09T18:14:07Z">
        <w:r>
          <w:rPr>
            <w:rFonts w:cs="Arial" w:ascii="Arial" w:hAnsi="Arial"/>
            <w:sz w:val="20"/>
            <w:szCs w:val="20"/>
            <w:u w:val="single"/>
          </w:rPr>
          <w:t>${</w:t>
        </w:r>
      </w:ins>
      <w:ins w:id="171" w:author="Unknown Author" w:date="2022-02-10T12:54:24Z">
        <w:r>
          <w:rPr>
            <w:rFonts w:eastAsia="Calibri" w:cs="Arial" w:ascii="Arial" w:hAnsi="Arial" w:eastAsiaTheme="minorHAnsi"/>
            <w:color w:val="auto"/>
            <w:kern w:val="0"/>
            <w:sz w:val="20"/>
            <w:szCs w:val="20"/>
            <w:u w:val="single"/>
            <w:lang w:val="en-US" w:eastAsia="en-US" w:bidi="ar-SA"/>
          </w:rPr>
          <w:t>c1_s1_1_5_checkbox_1_</w:t>
        </w:r>
      </w:ins>
      <w:ins w:id="172" w:author="Unknown Author" w:date="2022-02-09T18:14:07Z">
        <w:r>
          <w:rPr>
            <w:rFonts w:eastAsia="Calibri" w:cs="Arial" w:ascii="Arial" w:hAnsi="Arial" w:eastAsiaTheme="minorHAnsi"/>
            <w:color w:val="auto"/>
            <w:kern w:val="0"/>
            <w:sz w:val="20"/>
            <w:szCs w:val="20"/>
            <w:u w:val="single"/>
            <w:lang w:val="en-US" w:eastAsia="en-US" w:bidi="ar-SA"/>
          </w:rPr>
          <w:t>yes</w:t>
        </w:r>
      </w:ins>
      <w:ins w:id="173" w:author="Unknown Author" w:date="2022-02-09T18:14:07Z">
        <w:r>
          <w:rPr>
            <w:rFonts w:cs="Arial" w:ascii="Arial" w:hAnsi="Arial"/>
            <w:sz w:val="20"/>
            <w:szCs w:val="20"/>
            <w:u w:val="single"/>
          </w:rPr>
          <w:t>}</w:t>
        </w:r>
      </w:ins>
      <w:r>
        <w:rPr>
          <w:rFonts w:cs="Arial" w:ascii="Arial" w:hAnsi="Arial"/>
          <w:sz w:val="20"/>
          <w:szCs w:val="20"/>
        </w:rPr>
        <w:t>__ Yes</w:t>
        <w:tab/>
        <w:tab/>
        <w:t>_</w:t>
      </w:r>
      <w:ins w:id="174" w:author="Unknown Author" w:date="2022-02-09T18:14:11Z">
        <w:r>
          <w:rPr>
            <w:rFonts w:cs="Arial" w:ascii="Arial" w:hAnsi="Arial"/>
            <w:sz w:val="20"/>
            <w:szCs w:val="20"/>
            <w:u w:val="single"/>
          </w:rPr>
          <w:t>${</w:t>
        </w:r>
      </w:ins>
      <w:ins w:id="175" w:author="Unknown Author" w:date="2022-02-10T12:54:30Z">
        <w:r>
          <w:rPr>
            <w:rFonts w:cs="Arial" w:ascii="Arial" w:hAnsi="Arial"/>
            <w:sz w:val="20"/>
            <w:szCs w:val="20"/>
            <w:u w:val="single"/>
          </w:rPr>
          <w:t>c1_s1_1_5_checkbox_1_</w:t>
        </w:r>
      </w:ins>
      <w:ins w:id="176" w:author="Unknown Author" w:date="2022-02-09T18:14:11Z">
        <w:r>
          <w:rPr>
            <w:rFonts w:cs="Arial" w:ascii="Arial" w:hAnsi="Arial"/>
            <w:sz w:val="20"/>
            <w:szCs w:val="20"/>
            <w:u w:val="single"/>
          </w:rPr>
          <w:t>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color w:val="92D050"/>
          <w:sz w:val="20"/>
          <w:szCs w:val="20"/>
        </w:rPr>
      </w:pPr>
      <w:r>
        <w:rPr>
          <w:rFonts w:cs="Arial" w:ascii="Arial" w:hAnsi="Arial"/>
          <w:b/>
          <w:color w:val="C00000"/>
          <w:sz w:val="20"/>
          <w:szCs w:val="20"/>
        </w:rPr>
        <w:t>NUL Comments/Recommendations:</w:t>
      </w:r>
      <w:ins w:id="177" w:author="Unknown Author" w:date="2022-02-15T13:57:50Z">
        <w:r>
          <w:rPr>
            <w:rFonts w:cs="Arial" w:ascii="Arial" w:hAnsi="Arial"/>
            <w:b/>
            <w:color w:val="92D050"/>
            <w:sz w:val="20"/>
            <w:szCs w:val="20"/>
          </w:rPr>
          <w:t xml:space="preserve"> </w:t>
        </w:r>
      </w:ins>
      <w:ins w:id="178" w:author="Unknown Author" w:date="2022-02-15T13:57:50Z">
        <w:r>
          <w:rPr>
            <w:rFonts w:eastAsia="Calibri" w:cs="Arial" w:ascii="Arial" w:hAnsi="Arial"/>
            <w:b/>
            <w:bCs/>
            <w:i/>
            <w:iCs/>
            <w:color w:val="000000"/>
            <w:kern w:val="0"/>
            <w:sz w:val="20"/>
            <w:szCs w:val="20"/>
            <w:lang w:val="en-US" w:eastAsia="en-US" w:bidi="ar-SA"/>
          </w:rPr>
          <w:t>${c1_s1_1_5_comment_1}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1.6</w:t>
        <w:tab/>
        <w:t xml:space="preserve">The corporate minutes, reports, and other legal records are filed, signed and maintained as required by federal, state, and local statutes/regulations, by National Urban League guidelines, and by parliamentary authority. </w:t>
        <w:tab/>
        <w:t xml:space="preserve">                                                           </w:t>
      </w:r>
    </w:p>
    <w:p>
      <w:pPr>
        <w:pStyle w:val="Normal"/>
        <w:jc w:val="both"/>
        <w:rPr>
          <w:rFonts w:ascii="Arial" w:hAnsi="Arial" w:cs="Arial"/>
          <w:sz w:val="20"/>
          <w:szCs w:val="20"/>
        </w:rPr>
      </w:pPr>
      <w:r>
        <w:rPr>
          <w:rFonts w:cs="Arial" w:ascii="Arial" w:hAnsi="Arial"/>
          <w:sz w:val="20"/>
          <w:szCs w:val="20"/>
        </w:rPr>
        <w:tab/>
        <w:tab/>
        <w:tab/>
        <w:t xml:space="preserve">_ </w:t>
      </w:r>
      <w:del w:id="179" w:author="Unknown Author" w:date="2022-02-09T18:14:58Z">
        <w:r>
          <w:rPr>
            <w:rFonts w:cs="Arial" w:ascii="Arial" w:hAnsi="Arial"/>
            <w:sz w:val="20"/>
            <w:szCs w:val="20"/>
            <w:u w:val="single"/>
          </w:rPr>
          <w:delText>X</w:delText>
        </w:r>
      </w:del>
      <w:ins w:id="180" w:author="Unknown Author" w:date="2022-02-09T18:14:58Z">
        <w:r>
          <w:rPr>
            <w:rFonts w:cs="Arial" w:ascii="Arial" w:hAnsi="Arial"/>
            <w:sz w:val="20"/>
            <w:szCs w:val="20"/>
            <w:u w:val="single"/>
          </w:rPr>
          <w:t>${</w:t>
        </w:r>
      </w:ins>
      <w:ins w:id="181" w:author="Unknown Author" w:date="2022-02-10T12:54:38Z">
        <w:r>
          <w:rPr>
            <w:rFonts w:eastAsia="Calibri" w:cs="Arial" w:ascii="Arial" w:hAnsi="Arial" w:eastAsiaTheme="minorHAnsi"/>
            <w:color w:val="auto"/>
            <w:kern w:val="0"/>
            <w:sz w:val="20"/>
            <w:szCs w:val="20"/>
            <w:u w:val="single"/>
            <w:lang w:val="en-US" w:eastAsia="en-US" w:bidi="ar-SA"/>
          </w:rPr>
          <w:t>c1_s1_1_6_checkbox_1_</w:t>
        </w:r>
      </w:ins>
      <w:ins w:id="182" w:author="Unknown Author" w:date="2022-02-09T18:14:58Z">
        <w:r>
          <w:rPr>
            <w:rFonts w:eastAsia="Calibri" w:cs="Arial" w:ascii="Arial" w:hAnsi="Arial" w:eastAsiaTheme="minorHAnsi"/>
            <w:color w:val="auto"/>
            <w:kern w:val="0"/>
            <w:sz w:val="20"/>
            <w:szCs w:val="20"/>
            <w:u w:val="single"/>
            <w:lang w:val="en-US" w:eastAsia="en-US" w:bidi="ar-SA"/>
          </w:rPr>
          <w:t>yes</w:t>
        </w:r>
      </w:ins>
      <w:ins w:id="183" w:author="Unknown Author" w:date="2022-02-09T18:14:58Z">
        <w:r>
          <w:rPr>
            <w:rFonts w:cs="Arial" w:ascii="Arial" w:hAnsi="Arial"/>
            <w:sz w:val="20"/>
            <w:szCs w:val="20"/>
            <w:u w:val="single"/>
          </w:rPr>
          <w:t>}_</w:t>
        </w:r>
      </w:ins>
      <w:r>
        <w:rPr>
          <w:rFonts w:cs="Arial" w:ascii="Arial" w:hAnsi="Arial"/>
          <w:sz w:val="20"/>
          <w:szCs w:val="20"/>
        </w:rPr>
        <w:t>__ Yes</w:t>
        <w:tab/>
        <w:tab/>
        <w:t>_</w:t>
      </w:r>
      <w:ins w:id="184" w:author="Unknown Author" w:date="2022-02-09T18:15:07Z">
        <w:r>
          <w:rPr>
            <w:rFonts w:cs="Arial" w:ascii="Arial" w:hAnsi="Arial"/>
            <w:sz w:val="20"/>
            <w:szCs w:val="20"/>
            <w:u w:val="single"/>
          </w:rPr>
          <w:t>${</w:t>
        </w:r>
      </w:ins>
      <w:ins w:id="185" w:author="Unknown Author" w:date="2022-02-10T12:58:31Z">
        <w:r>
          <w:rPr>
            <w:rFonts w:cs="Arial" w:ascii="Arial" w:hAnsi="Arial"/>
            <w:sz w:val="20"/>
            <w:szCs w:val="20"/>
            <w:u w:val="single"/>
          </w:rPr>
          <w:t>c1_s1_1_6_checkbox_1_</w:t>
        </w:r>
      </w:ins>
      <w:ins w:id="186" w:author="Unknown Author" w:date="2022-02-09T18:15:07Z">
        <w:r>
          <w:rPr>
            <w:rFonts w:cs="Arial" w:ascii="Arial" w:hAnsi="Arial"/>
            <w:sz w:val="20"/>
            <w:szCs w:val="20"/>
            <w:u w:val="single"/>
          </w:rPr>
          <w:t>no}</w:t>
        </w:r>
      </w:ins>
      <w:ins w:id="187" w:author="Unknown Author" w:date="2022-02-09T18:15:07Z">
        <w:r>
          <w:rPr>
            <w:rFonts w:cs="Arial" w:ascii="Arial" w:hAnsi="Arial"/>
            <w:sz w:val="20"/>
            <w:szCs w:val="20"/>
          </w:rPr>
          <w:t>_</w:t>
        </w:r>
      </w:ins>
      <w:del w:id="188" w:author="Unknown Author" w:date="2022-02-09T18:15:17Z">
        <w:r>
          <w:rPr>
            <w:rFonts w:cs="Arial" w:ascii="Arial" w:hAnsi="Arial"/>
            <w:sz w:val="20"/>
            <w:szCs w:val="20"/>
          </w:rPr>
          <w:delText>__</w:delText>
        </w:r>
      </w:del>
      <w:r>
        <w:rPr>
          <w:rFonts w:cs="Arial" w:ascii="Arial" w:hAnsi="Arial"/>
          <w:sz w:val="20"/>
          <w:szCs w:val="20"/>
        </w:rPr>
        <w:t xml:space="preserve">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del w:id="191" w:author="Unknown Author" w:date="2022-02-25T17:53:39Z"/>
        </w:rPr>
      </w:pPr>
      <w:r>
        <w:rPr>
          <w:rFonts w:cs="Arial" w:ascii="Arial" w:hAnsi="Arial"/>
          <w:b/>
          <w:color w:val="C00000"/>
          <w:sz w:val="20"/>
          <w:szCs w:val="20"/>
        </w:rPr>
        <w:t xml:space="preserve">NUL Comments/Recommendations: </w:t>
      </w:r>
      <w:del w:id="189" w:author="Unknown Author" w:date="2022-02-15T13:58:00Z">
        <w:r>
          <w:rPr>
            <w:rFonts w:cs="Arial" w:ascii="Arial" w:hAnsi="Arial"/>
            <w:b/>
            <w:i/>
            <w:sz w:val="20"/>
            <w:szCs w:val="20"/>
          </w:rPr>
          <w:delText>ULHC board minutes followed Robert’s Rule of Order.</w:delText>
        </w:r>
      </w:del>
      <w:ins w:id="190" w:author="Unknown Author" w:date="2022-02-15T13:58:00Z">
        <w:r>
          <w:rPr>
            <w:rFonts w:eastAsia="Calibri" w:cs="Arial" w:ascii="Arial" w:hAnsi="Arial"/>
            <w:b/>
            <w:bCs/>
            <w:i/>
            <w:iCs/>
            <w:color w:val="000000"/>
            <w:kern w:val="0"/>
            <w:sz w:val="20"/>
            <w:szCs w:val="20"/>
            <w:lang w:val="en-US" w:eastAsia="en-US" w:bidi="ar-SA"/>
          </w:rPr>
          <w:t>${c1_s1_1_6_comment_1}</w:t>
        </w:r>
      </w:ins>
    </w:p>
    <w:p>
      <w:pPr>
        <w:pStyle w:val="Normal"/>
        <w:widowControl/>
        <w:suppressAutoHyphens w:val="true"/>
        <w:bidi w:val="0"/>
        <w:spacing w:lineRule="auto" w:line="240" w:before="0" w:after="0"/>
        <w:ind w:left="1440" w:hanging="0"/>
        <w:jc w:val="both"/>
        <w:rPr>
          <w:rFonts w:ascii="Arial" w:hAnsi="Arial" w:cs="Arial"/>
          <w:ins w:id="193" w:author="Unknown Author" w:date="2022-02-25T17:53:41Z"/>
          <w:b/>
          <w:b/>
          <w:i/>
          <w:i/>
          <w:sz w:val="20"/>
          <w:szCs w:val="20"/>
        </w:rPr>
      </w:pPr>
      <w:ins w:id="192" w:author="Unknown Author" w:date="2022-02-25T17:53:41Z">
        <w:r>
          <w:rPr>
            <w:rFonts w:cs="Arial" w:ascii="Arial" w:hAnsi="Arial"/>
            <w:b/>
            <w:i/>
            <w:sz w:val="20"/>
            <w:szCs w:val="20"/>
          </w:rPr>
        </w:r>
      </w:ins>
    </w:p>
    <w:p>
      <w:pPr>
        <w:pStyle w:val="Normal"/>
        <w:widowControl/>
        <w:suppressAutoHyphens w:val="true"/>
        <w:bidi w:val="0"/>
        <w:spacing w:lineRule="auto" w:line="240" w:before="0" w:after="0"/>
        <w:ind w:left="1440" w:hanging="0"/>
        <w:jc w:val="both"/>
        <w:rPr>
          <w:rFonts w:ascii="Arial" w:hAnsi="Arial" w:cs="Arial"/>
          <w:ins w:id="195" w:author="Unknown Author" w:date="2022-02-25T17:53:41Z"/>
          <w:b/>
          <w:b/>
          <w:i/>
          <w:i/>
          <w:sz w:val="20"/>
          <w:szCs w:val="20"/>
        </w:rPr>
      </w:pPr>
      <w:ins w:id="194" w:author="Unknown Author" w:date="2022-02-25T17:53:41Z">
        <w:r>
          <w:rPr>
            <w:rFonts w:cs="Arial" w:ascii="Arial" w:hAnsi="Arial"/>
            <w:b/>
            <w:i/>
            <w:sz w:val="20"/>
            <w:szCs w:val="20"/>
          </w:rPr>
        </w:r>
      </w:ins>
    </w:p>
    <w:p>
      <w:pPr>
        <w:pStyle w:val="Normal"/>
        <w:widowControl/>
        <w:suppressAutoHyphens w:val="true"/>
        <w:bidi w:val="0"/>
        <w:spacing w:lineRule="auto" w:line="240" w:before="0" w:after="0"/>
        <w:ind w:left="1440" w:hanging="0"/>
        <w:jc w:val="both"/>
        <w:rPr>
          <w:rFonts w:ascii="Arial" w:hAnsi="Arial" w:cs="Arial"/>
          <w:b/>
          <w:b/>
          <w:i/>
          <w:i/>
          <w:sz w:val="20"/>
          <w:szCs w:val="20"/>
          <w:del w:id="197" w:author="Unknown Author" w:date="2022-02-25T17:53:39Z"/>
        </w:rPr>
      </w:pPr>
      <w:del w:id="196" w:author="Unknown Author" w:date="2022-02-25T17:53:39Z">
        <w:r>
          <w:rPr>
            <w:rFonts w:cs="Arial" w:ascii="Arial" w:hAnsi="Arial"/>
            <w:sz w:val="20"/>
            <w:szCs w:val="20"/>
          </w:rPr>
          <w:delText xml:space="preserve"> </w:delText>
        </w:r>
      </w:del>
    </w:p>
    <w:p>
      <w:pPr>
        <w:pStyle w:val="Normal"/>
        <w:widowControl/>
        <w:numPr>
          <w:ilvl w:val="0"/>
          <w:numId w:val="0"/>
        </w:numPr>
        <w:suppressAutoHyphens w:val="true"/>
        <w:bidi w:val="0"/>
        <w:spacing w:lineRule="auto" w:line="240" w:before="0" w:after="0"/>
        <w:ind w:left="0" w:hanging="0"/>
        <w:jc w:val="both"/>
        <w:rPr>
          <w:rFonts w:ascii="Arial" w:hAnsi="Arial" w:cs="Arial"/>
          <w:b/>
          <w:b/>
          <w:i/>
          <w:i/>
          <w:sz w:val="20"/>
          <w:szCs w:val="20"/>
        </w:rPr>
      </w:pPr>
      <w:ins w:id="198" w:author="Unknown Author" w:date="2022-02-25T17:53:41Z">
        <w:r>
          <w:rPr>
            <w:rFonts w:cs="Arial" w:ascii="Arial" w:hAnsi="Arial"/>
            <w:color w:val="000000"/>
            <w:sz w:val="20"/>
            <w:szCs w:val="20"/>
          </w:rPr>
          <w:tab/>
          <w:t xml:space="preserve"> 1.7</w:t>
        </w:r>
      </w:ins>
      <w:r>
        <w:rPr>
          <w:rFonts w:cs="Arial" w:ascii="Arial" w:hAnsi="Arial"/>
          <w:color w:val="000000"/>
          <w:sz w:val="20"/>
          <w:szCs w:val="20"/>
        </w:rPr>
        <w:t xml:space="preserve">      The affiliate uses an evaluation tool to evaluate the work of the board, individually and</w:t>
      </w:r>
    </w:p>
    <w:p>
      <w:pPr>
        <w:pStyle w:val="Normal"/>
        <w:ind w:left="1080" w:hanging="0"/>
        <w:jc w:val="both"/>
        <w:rPr>
          <w:rFonts w:ascii="Arial" w:hAnsi="Arial" w:cs="Arial"/>
          <w:color w:val="000000"/>
          <w:sz w:val="20"/>
          <w:szCs w:val="20"/>
        </w:rPr>
      </w:pPr>
      <w:r>
        <w:rPr>
          <w:rFonts w:cs="Arial" w:ascii="Arial" w:hAnsi="Arial"/>
          <w:color w:val="000000"/>
          <w:sz w:val="20"/>
          <w:szCs w:val="20"/>
        </w:rPr>
        <w:t xml:space="preserve">      </w:t>
      </w:r>
      <w:r>
        <w:rPr>
          <w:rFonts w:cs="Arial" w:ascii="Arial" w:hAnsi="Arial"/>
          <w:color w:val="000000"/>
          <w:sz w:val="20"/>
          <w:szCs w:val="20"/>
        </w:rPr>
        <w:t>collectively.</w:t>
      </w:r>
    </w:p>
    <w:p>
      <w:pPr>
        <w:pStyle w:val="Normal"/>
        <w:ind w:left="1440" w:firstLine="720"/>
        <w:jc w:val="both"/>
        <w:rPr>
          <w:rFonts w:ascii="Arial" w:hAnsi="Arial" w:cs="Arial"/>
          <w:sz w:val="20"/>
          <w:szCs w:val="20"/>
        </w:rPr>
      </w:pPr>
      <w:r>
        <w:rPr>
          <w:rFonts w:cs="Arial" w:ascii="Arial" w:hAnsi="Arial"/>
          <w:sz w:val="20"/>
          <w:szCs w:val="20"/>
        </w:rPr>
        <w:t>__</w:t>
      </w:r>
      <w:ins w:id="199" w:author="Unknown Author" w:date="2022-02-09T18:21:37Z">
        <w:r>
          <w:rPr>
            <w:rFonts w:cs="Arial" w:ascii="Arial" w:hAnsi="Arial"/>
            <w:sz w:val="20"/>
            <w:szCs w:val="20"/>
            <w:u w:val="single"/>
          </w:rPr>
          <w:t>${</w:t>
        </w:r>
      </w:ins>
      <w:ins w:id="200" w:author="Unknown Author" w:date="2022-02-10T12:58:40Z">
        <w:r>
          <w:rPr>
            <w:rFonts w:eastAsia="Calibri" w:cs="Arial" w:ascii="Arial" w:hAnsi="Arial" w:eastAsiaTheme="minorHAnsi"/>
            <w:color w:val="auto"/>
            <w:kern w:val="0"/>
            <w:sz w:val="20"/>
            <w:szCs w:val="20"/>
            <w:u w:val="single"/>
            <w:lang w:val="en-US" w:eastAsia="en-US" w:bidi="ar-SA"/>
          </w:rPr>
          <w:t>c1_s1_1_7_checkbox_1_</w:t>
        </w:r>
      </w:ins>
      <w:ins w:id="201" w:author="Unknown Author" w:date="2022-02-09T18:21:37Z">
        <w:r>
          <w:rPr>
            <w:rFonts w:eastAsia="Calibri" w:cs="Arial" w:ascii="Arial" w:hAnsi="Arial" w:eastAsiaTheme="minorHAnsi"/>
            <w:color w:val="auto"/>
            <w:kern w:val="0"/>
            <w:sz w:val="20"/>
            <w:szCs w:val="20"/>
            <w:u w:val="single"/>
            <w:lang w:val="en-US" w:eastAsia="en-US" w:bidi="ar-SA"/>
          </w:rPr>
          <w:t>yes</w:t>
        </w:r>
      </w:ins>
      <w:ins w:id="202" w:author="Unknown Author" w:date="2022-02-09T18:21:37Z">
        <w:r>
          <w:rPr>
            <w:rFonts w:cs="Arial" w:ascii="Arial" w:hAnsi="Arial"/>
            <w:sz w:val="20"/>
            <w:szCs w:val="20"/>
            <w:u w:val="single"/>
          </w:rPr>
          <w:t>}_</w:t>
        </w:r>
      </w:ins>
      <w:del w:id="203" w:author="Unknown Author" w:date="2022-02-09T18:21:39Z">
        <w:r>
          <w:rPr>
            <w:rFonts w:cs="Arial" w:ascii="Arial" w:hAnsi="Arial"/>
            <w:sz w:val="20"/>
            <w:szCs w:val="20"/>
            <w:u w:val="single"/>
          </w:rPr>
          <w:delText xml:space="preserve">    </w:delText>
        </w:r>
      </w:del>
      <w:r>
        <w:rPr>
          <w:rFonts w:cs="Arial" w:ascii="Arial" w:hAnsi="Arial"/>
          <w:sz w:val="20"/>
          <w:szCs w:val="20"/>
        </w:rPr>
        <w:t>_ Yes</w:t>
        <w:tab/>
        <w:tab/>
        <w:t>_</w:t>
      </w:r>
      <w:del w:id="204" w:author="Unknown Author" w:date="2022-02-09T18:21:59Z">
        <w:r>
          <w:rPr>
            <w:rFonts w:cs="Arial" w:ascii="Arial" w:hAnsi="Arial"/>
            <w:sz w:val="20"/>
            <w:szCs w:val="20"/>
            <w:u w:val="single"/>
          </w:rPr>
          <w:delText>X</w:delText>
        </w:r>
      </w:del>
      <w:ins w:id="205" w:author="Unknown Author" w:date="2022-02-09T18:21:59Z">
        <w:r>
          <w:rPr>
            <w:rFonts w:cs="Arial" w:ascii="Arial" w:hAnsi="Arial"/>
            <w:sz w:val="20"/>
            <w:szCs w:val="20"/>
            <w:u w:val="single"/>
          </w:rPr>
          <w:t>${</w:t>
        </w:r>
      </w:ins>
      <w:ins w:id="206" w:author="Unknown Author" w:date="2022-02-10T12:58:44Z">
        <w:r>
          <w:rPr>
            <w:rFonts w:cs="Arial" w:ascii="Arial" w:hAnsi="Arial"/>
            <w:sz w:val="20"/>
            <w:szCs w:val="20"/>
            <w:u w:val="single"/>
          </w:rPr>
          <w:t>c1_s1_1_7_checkbox_1_</w:t>
        </w:r>
      </w:ins>
      <w:ins w:id="207" w:author="Unknown Author" w:date="2022-02-09T18:21:59Z">
        <w:r>
          <w:rPr>
            <w:rFonts w:cs="Arial" w:ascii="Arial" w:hAnsi="Arial"/>
            <w:sz w:val="20"/>
            <w:szCs w:val="20"/>
            <w:u w:val="single"/>
          </w:rPr>
          <w:t>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208" w:author="Unknown Author" w:date="2022-02-15T13:58:09Z">
        <w:r>
          <w:rPr>
            <w:rFonts w:cs="Arial" w:ascii="Arial" w:hAnsi="Arial"/>
            <w:b/>
            <w:i/>
            <w:sz w:val="20"/>
            <w:szCs w:val="20"/>
          </w:rPr>
          <w:delText>ULHC did not have a process in place for evaluating its board periodically. We recommend that the board adopt an annual evaluation process that measures its effectiveness, both individually and collectively.</w:delText>
        </w:r>
      </w:del>
      <w:ins w:id="209" w:author="Unknown Author" w:date="2022-02-15T13:58:09Z">
        <w:r>
          <w:rPr>
            <w:rFonts w:eastAsia="Calibri" w:cs="Arial" w:ascii="Arial" w:hAnsi="Arial"/>
            <w:b/>
            <w:bCs/>
            <w:i/>
            <w:iCs/>
            <w:color w:val="000000"/>
            <w:kern w:val="0"/>
            <w:sz w:val="20"/>
            <w:szCs w:val="20"/>
            <w:lang w:val="en-US" w:eastAsia="en-US" w:bidi="ar-SA"/>
          </w:rPr>
          <w:t>${c1_s1_1_7_comment_1}</w:t>
        </w:r>
      </w:ins>
    </w:p>
    <w:p>
      <w:pPr>
        <w:pStyle w:val="Normal"/>
        <w:jc w:val="both"/>
        <w:rPr>
          <w:rFonts w:ascii="Arial" w:hAnsi="Arial" w:cs="Arial"/>
          <w:b/>
          <w:b/>
          <w:color w:val="800000"/>
          <w:sz w:val="20"/>
          <w:szCs w:val="20"/>
        </w:rPr>
      </w:pPr>
      <w:r>
        <w:rPr>
          <w:rFonts w:cs="Arial" w:ascii="Arial" w:hAnsi="Arial"/>
          <w:b/>
          <w:color w:val="800000"/>
          <w:sz w:val="20"/>
          <w:szCs w:val="20"/>
        </w:rPr>
      </w:r>
    </w:p>
    <w:p>
      <w:pPr>
        <w:pStyle w:val="Normal"/>
        <w:jc w:val="both"/>
        <w:rPr>
          <w:rFonts w:ascii="Arial" w:hAnsi="Arial" w:cs="Arial"/>
          <w:b/>
          <w:b/>
          <w:color w:val="C00000"/>
          <w:ins w:id="211" w:author="Unknown Author" w:date="2022-02-18T12:30:55Z"/>
          <w:sz w:val="28"/>
          <w:szCs w:val="28"/>
        </w:rPr>
      </w:pPr>
      <w:ins w:id="210" w:author="Unknown Author" w:date="2022-02-18T12:30:55Z">
        <w:r>
          <w:rPr>
            <w:rFonts w:cs="Arial" w:ascii="Arial" w:hAnsi="Arial"/>
            <w:b/>
            <w:color w:val="C00000"/>
            <w:sz w:val="28"/>
            <w:szCs w:val="28"/>
          </w:rPr>
        </w:r>
      </w:ins>
      <w:r>
        <w:br w:type="page"/>
      </w:r>
    </w:p>
    <w:p>
      <w:pPr>
        <w:pStyle w:val="Normal"/>
        <w:jc w:val="both"/>
        <w:rPr>
          <w:rFonts w:ascii="Arial" w:hAnsi="Arial" w:cs="Arial"/>
          <w:b/>
          <w:b/>
          <w:color w:val="C00000"/>
          <w:ins w:id="213" w:author="Unknown Author" w:date="2022-02-18T18:02:39Z"/>
          <w:sz w:val="28"/>
          <w:szCs w:val="28"/>
        </w:rPr>
      </w:pPr>
      <w:ins w:id="212" w:author="Unknown Author" w:date="2022-02-18T18:02:39Z">
        <w:r>
          <w:rPr>
            <w:rFonts w:cs="Arial" w:ascii="Arial" w:hAnsi="Arial"/>
            <w:b/>
            <w:color w:val="C00000"/>
            <w:sz w:val="28"/>
            <w:szCs w:val="28"/>
          </w:rPr>
        </w:r>
      </w:ins>
    </w:p>
    <w:p>
      <w:pPr>
        <w:pStyle w:val="Normal"/>
        <w:jc w:val="both"/>
        <w:rPr>
          <w:rFonts w:ascii="Arial" w:hAnsi="Arial" w:cs="Arial"/>
          <w:b/>
          <w:b/>
          <w:color w:val="C00000"/>
          <w:sz w:val="28"/>
          <w:szCs w:val="28"/>
        </w:rPr>
      </w:pPr>
      <w:r>
        <w:rPr>
          <w:rFonts w:cs="Arial" w:ascii="Arial" w:hAnsi="Arial"/>
          <w:b/>
          <w:color w:val="C00000"/>
          <w:sz w:val="28"/>
          <w:szCs w:val="28"/>
        </w:rPr>
        <w:t>Annual Reports</w:t>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color w:val="4F6228" w:themeColor="accent3" w:themeShade="80"/>
          <w:sz w:val="24"/>
          <w:szCs w:val="24"/>
        </w:rPr>
        <w:tab/>
      </w:r>
      <w:r>
        <w:rPr>
          <w:rFonts w:cs="Arial" w:ascii="Arial" w:hAnsi="Arial"/>
          <w:sz w:val="20"/>
          <w:szCs w:val="20"/>
        </w:rPr>
        <w:t>Affiliates should prepare, and make available annually to the public, information about the affiliate’s mission, program activities, and basic audited financial data. The report should also identify the names of the affiliate’s board of directors and management staff.</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sz w:val="20"/>
          <w:szCs w:val="20"/>
        </w:rPr>
      </w:pPr>
      <w:r>
        <w:rPr>
          <w:rFonts w:cs="Arial" w:ascii="Arial" w:hAnsi="Arial"/>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2.1</w:t>
        <w:tab/>
        <w:t>Attach a copy of the most recent annual report made available to the public.</w:t>
      </w:r>
    </w:p>
    <w:p>
      <w:pPr>
        <w:pStyle w:val="Normal"/>
        <w:ind w:left="1440" w:hanging="720"/>
        <w:jc w:val="both"/>
        <w:rPr>
          <w:rFonts w:ascii="Arial" w:hAnsi="Arial" w:cs="Arial"/>
          <w:ins w:id="215" w:author="Unknown Author" w:date="2022-02-15T14:02:50Z"/>
          <w:sz w:val="20"/>
          <w:szCs w:val="20"/>
        </w:rPr>
      </w:pPr>
      <w:ins w:id="214" w:author="Unknown Author" w:date="2022-02-15T14:02:50Z">
        <w:r>
          <w:rPr>
            <w:rFonts w:cs="Arial" w:ascii="Arial" w:hAnsi="Arial"/>
            <w:sz w:val="20"/>
            <w:szCs w:val="20"/>
          </w:rPr>
          <w:tab/>
        </w:r>
      </w:ins>
    </w:p>
    <w:p>
      <w:pPr>
        <w:pStyle w:val="Normal"/>
        <w:ind w:left="1440" w:hanging="720"/>
        <w:jc w:val="both"/>
        <w:rPr>
          <w:rFonts w:ascii="Arial" w:hAnsi="Arial" w:cs="Arial"/>
          <w:ins w:id="219" w:author="Unknown Author" w:date="2022-02-15T14:02:50Z"/>
          <w:sz w:val="20"/>
          <w:szCs w:val="20"/>
        </w:rPr>
      </w:pPr>
      <w:ins w:id="216" w:author="Unknown Author" w:date="2022-02-15T14:02:50Z">
        <w:r>
          <w:rPr>
            <w:rFonts w:cs="Arial" w:ascii="Arial" w:hAnsi="Arial"/>
            <w:sz w:val="20"/>
            <w:szCs w:val="20"/>
          </w:rPr>
          <w:tab/>
        </w:r>
      </w:ins>
      <w:ins w:id="217" w:author="Unknown Author" w:date="2022-02-15T14:02:50Z">
        <w:r>
          <w:rPr>
            <w:rFonts w:cs="Arial" w:ascii="Arial" w:hAnsi="Arial"/>
            <w:b/>
            <w:color w:val="C00000"/>
            <w:sz w:val="20"/>
            <w:szCs w:val="20"/>
          </w:rPr>
          <w:t xml:space="preserve">NUL Comments/Recommendations: </w:t>
        </w:r>
      </w:ins>
      <w:ins w:id="218" w:author="Unknown Author" w:date="2022-02-15T14:02:50Z">
        <w:r>
          <w:rPr>
            <w:rFonts w:eastAsia="Calibri" w:cs="Arial" w:ascii="Arial" w:hAnsi="Arial"/>
            <w:b/>
            <w:bCs/>
            <w:i/>
            <w:iCs/>
            <w:color w:val="000000"/>
            <w:kern w:val="0"/>
            <w:sz w:val="20"/>
            <w:szCs w:val="20"/>
            <w:lang w:val="en-US" w:eastAsia="en-US" w:bidi="ar-SA"/>
          </w:rPr>
          <w:t>${c1_s2_2_1_comment_1}</w:t>
        </w:r>
      </w:ins>
    </w:p>
    <w:p>
      <w:pPr>
        <w:pStyle w:val="Normal"/>
        <w:ind w:left="144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2.2</w:t>
        <w:tab/>
      </w:r>
      <w:r>
        <w:rPr>
          <w:rFonts w:cs="Arial" w:ascii="Arial" w:hAnsi="Arial"/>
          <w:b/>
          <w:color w:val="4F6228" w:themeColor="accent3" w:themeShade="80"/>
          <w:sz w:val="20"/>
          <w:szCs w:val="20"/>
        </w:rPr>
        <w:t>Describe in writing</w:t>
      </w:r>
      <w:r>
        <w:rPr>
          <w:rFonts w:cs="Arial" w:ascii="Arial" w:hAnsi="Arial"/>
          <w:sz w:val="20"/>
          <w:szCs w:val="20"/>
        </w:rPr>
        <w:t>, the procedure the affiliate has in place for allowing members of the general public to provide input to the affiliate.</w:t>
      </w:r>
    </w:p>
    <w:p>
      <w:pPr>
        <w:pStyle w:val="Normal"/>
        <w:ind w:left="1440" w:hanging="1440"/>
        <w:rPr>
          <w:rFonts w:ascii="Arial" w:hAnsi="Arial" w:cs="Arial"/>
          <w:b/>
          <w:b/>
          <w:color w:val="800000"/>
          <w:sz w:val="24"/>
          <w:szCs w:val="24"/>
        </w:rPr>
      </w:pPr>
      <w:r>
        <w:rPr>
          <w:rFonts w:cs="Arial" w:ascii="Arial" w:hAnsi="Arial"/>
          <w:b/>
          <w:color w:val="800000"/>
          <w:sz w:val="24"/>
          <w:szCs w:val="24"/>
        </w:rPr>
      </w:r>
    </w:p>
    <w:p>
      <w:pPr>
        <w:pStyle w:val="Normal"/>
        <w:ind w:left="1440" w:hanging="1440"/>
        <w:rPr>
          <w:rFonts w:ascii="Arial" w:hAnsi="Arial" w:cs="Arial"/>
          <w:b/>
          <w:b/>
          <w:i/>
          <w:i/>
          <w:color w:val="C00000"/>
          <w:sz w:val="28"/>
          <w:szCs w:val="28"/>
        </w:rPr>
      </w:pPr>
      <w:r>
        <w:rPr>
          <w:rFonts w:cs="Arial" w:ascii="Arial" w:hAnsi="Arial"/>
          <w:b/>
          <w:color w:val="C00000"/>
          <w:sz w:val="28"/>
          <w:szCs w:val="28"/>
        </w:rPr>
        <w:tab/>
      </w:r>
      <w:r>
        <w:rPr>
          <w:rFonts w:cs="Arial" w:ascii="Arial" w:hAnsi="Arial"/>
          <w:b/>
          <w:color w:val="C00000"/>
          <w:sz w:val="20"/>
          <w:szCs w:val="20"/>
        </w:rPr>
        <w:t xml:space="preserve">NUL Comments/Recommendations: </w:t>
      </w:r>
      <w:del w:id="220" w:author="Unknown Author" w:date="2022-02-15T14:01:53Z">
        <w:r>
          <w:rPr>
            <w:rFonts w:cs="Arial" w:ascii="Arial" w:hAnsi="Arial"/>
            <w:b/>
            <w:i/>
            <w:sz w:val="20"/>
            <w:szCs w:val="20"/>
          </w:rPr>
          <w:delText>ULHC did not provide evidence of its publication of an annual report(s) at any time during the period of review.</w:delText>
        </w:r>
      </w:del>
      <w:ins w:id="221" w:author="Unknown Author" w:date="2022-02-15T14:01:53Z">
        <w:r>
          <w:rPr>
            <w:rFonts w:eastAsia="Calibri" w:cs="Arial" w:ascii="Arial" w:hAnsi="Arial"/>
            <w:b/>
            <w:bCs/>
            <w:i/>
            <w:iCs/>
            <w:color w:val="000000"/>
            <w:kern w:val="0"/>
            <w:sz w:val="20"/>
            <w:szCs w:val="20"/>
            <w:lang w:val="en-US" w:eastAsia="en-US" w:bidi="ar-SA"/>
          </w:rPr>
          <w:t>${c1_s2_2_2_comment_1}</w:t>
        </w:r>
      </w:ins>
    </w:p>
    <w:p>
      <w:pPr>
        <w:pStyle w:val="Normal"/>
        <w:ind w:left="1440" w:hanging="1440"/>
        <w:rPr>
          <w:rFonts w:ascii="Arial" w:hAnsi="Arial" w:cs="Arial"/>
          <w:b/>
          <w:b/>
          <w:color w:val="C00000"/>
          <w:ins w:id="223" w:author="Unknown Author" w:date="2022-02-18T12:35:37Z"/>
          <w:sz w:val="28"/>
          <w:szCs w:val="28"/>
        </w:rPr>
      </w:pPr>
      <w:ins w:id="222" w:author="Unknown Author" w:date="2022-02-18T12:35:37Z">
        <w:r>
          <w:rPr>
            <w:rFonts w:cs="Arial" w:ascii="Arial" w:hAnsi="Arial"/>
            <w:b/>
            <w:color w:val="C00000"/>
            <w:sz w:val="28"/>
            <w:szCs w:val="28"/>
          </w:rPr>
        </w:r>
      </w:ins>
      <w:r>
        <w:br w:type="page"/>
      </w:r>
    </w:p>
    <w:p>
      <w:pPr>
        <w:pStyle w:val="Normal"/>
        <w:ind w:left="1440" w:hanging="1440"/>
        <w:rPr>
          <w:rFonts w:ascii="Arial" w:hAnsi="Arial" w:cs="Arial"/>
          <w:b/>
          <w:b/>
          <w:color w:val="C00000"/>
          <w:sz w:val="28"/>
          <w:szCs w:val="28"/>
        </w:rPr>
      </w:pPr>
      <w:r>
        <w:rPr>
          <w:rFonts w:cs="Arial" w:ascii="Arial" w:hAnsi="Arial"/>
          <w:b/>
          <w:color w:val="C00000"/>
          <w:sz w:val="28"/>
          <w:szCs w:val="28"/>
        </w:rPr>
      </w:r>
    </w:p>
    <w:p>
      <w:pPr>
        <w:pStyle w:val="Normal"/>
        <w:ind w:left="1440" w:hanging="1440"/>
        <w:rPr>
          <w:rFonts w:ascii="Arial" w:hAnsi="Arial" w:cs="Arial"/>
          <w:b/>
          <w:b/>
          <w:color w:val="C00000"/>
          <w:sz w:val="28"/>
          <w:szCs w:val="28"/>
        </w:rPr>
      </w:pPr>
      <w:r>
        <w:rPr>
          <w:rFonts w:cs="Arial" w:ascii="Arial" w:hAnsi="Arial"/>
          <w:b/>
          <w:color w:val="C00000"/>
          <w:sz w:val="28"/>
          <w:szCs w:val="28"/>
        </w:rPr>
        <w:t>Board of Directors</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b/>
          <w:color w:val="800000"/>
          <w:sz w:val="24"/>
          <w:szCs w:val="24"/>
        </w:rPr>
        <w:tab/>
      </w:r>
      <w:r>
        <w:rPr>
          <w:rFonts w:cs="Arial" w:ascii="Arial" w:hAnsi="Arial"/>
          <w:sz w:val="20"/>
          <w:szCs w:val="20"/>
        </w:rPr>
        <w:t>The affiliate’s nominating committee annually assesses the affiliate’s leadership needs, recruits qualified individuals within the affiliate’s community for election by the membership body.</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440" w:hanging="144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3.1</w:t>
        <w:tab/>
        <w:t>Does the affiliate’s Board of Directors recruit, select and employ the President/CEO and provide clearly written expectations and qualifications for the position?</w:t>
      </w:r>
    </w:p>
    <w:p>
      <w:pPr>
        <w:pStyle w:val="Normal"/>
        <w:jc w:val="both"/>
        <w:rPr>
          <w:rFonts w:ascii="Arial" w:hAnsi="Arial" w:cs="Arial"/>
          <w:sz w:val="20"/>
          <w:szCs w:val="20"/>
        </w:rPr>
      </w:pPr>
      <w:r>
        <w:rPr>
          <w:rFonts w:cs="Arial" w:ascii="Arial" w:hAnsi="Arial"/>
          <w:sz w:val="20"/>
          <w:szCs w:val="20"/>
        </w:rPr>
        <w:tab/>
        <w:tab/>
        <w:tab/>
        <w:t>_</w:t>
      </w:r>
      <w:del w:id="224" w:author="Unknown Author" w:date="2022-02-10T13:17:30Z">
        <w:r>
          <w:rPr>
            <w:rFonts w:cs="Arial" w:ascii="Arial" w:hAnsi="Arial"/>
            <w:sz w:val="20"/>
            <w:szCs w:val="20"/>
            <w:u w:val="single"/>
          </w:rPr>
          <w:delText>X</w:delText>
        </w:r>
      </w:del>
      <w:ins w:id="225" w:author="Unknown Author" w:date="2022-02-10T13:17:33Z">
        <w:r>
          <w:rPr>
            <w:rFonts w:cs="Arial" w:ascii="Arial" w:hAnsi="Arial"/>
            <w:sz w:val="20"/>
            <w:szCs w:val="20"/>
            <w:u w:val="single"/>
          </w:rPr>
          <w:t>${c1_s3_3_1_checkbox_1_yes}</w:t>
        </w:r>
      </w:ins>
      <w:r>
        <w:rPr>
          <w:rFonts w:cs="Arial" w:ascii="Arial" w:hAnsi="Arial"/>
          <w:sz w:val="20"/>
          <w:szCs w:val="20"/>
        </w:rPr>
        <w:t>__ Yes</w:t>
        <w:tab/>
        <w:tab/>
        <w:t>_</w:t>
      </w:r>
      <w:ins w:id="226" w:author="Unknown Author" w:date="2022-02-10T13:17:43Z">
        <w:r>
          <w:rPr>
            <w:rFonts w:cs="Arial" w:ascii="Arial" w:hAnsi="Arial"/>
            <w:sz w:val="20"/>
            <w:szCs w:val="20"/>
          </w:rPr>
          <w:t>${c1_s3_3_1_checkbox_1_no}</w:t>
        </w:r>
      </w:ins>
      <w:r>
        <w:rPr>
          <w:rFonts w:cs="Arial" w:ascii="Arial" w:hAnsi="Arial"/>
          <w:sz w:val="20"/>
          <w:szCs w:val="20"/>
        </w:rPr>
        <w:t>__ No</w:t>
      </w:r>
    </w:p>
    <w:p>
      <w:pPr>
        <w:pStyle w:val="Normal"/>
        <w:ind w:left="1440" w:hanging="1440"/>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27" w:author="Unknown Author" w:date="2022-02-15T14:07:05Z">
        <w:r>
          <w:rPr>
            <w:rFonts w:cs="Arial" w:ascii="Arial" w:hAnsi="Arial"/>
            <w:b/>
            <w:i/>
            <w:sz w:val="20"/>
            <w:szCs w:val="20"/>
          </w:rPr>
          <w:delText>ULHC hired the current CEO on October 1</w:delText>
        </w:r>
      </w:del>
      <w:del w:id="228" w:author="Unknown Author" w:date="2022-02-15T14:07:05Z">
        <w:r>
          <w:rPr>
            <w:rFonts w:cs="Arial" w:ascii="Arial" w:hAnsi="Arial"/>
            <w:b/>
            <w:i/>
            <w:sz w:val="20"/>
            <w:szCs w:val="20"/>
            <w:vertAlign w:val="superscript"/>
          </w:rPr>
          <w:delText>st</w:delText>
        </w:r>
      </w:del>
      <w:del w:id="229" w:author="Unknown Author" w:date="2022-02-15T14:07:05Z">
        <w:r>
          <w:rPr>
            <w:rFonts w:cs="Arial" w:ascii="Arial" w:hAnsi="Arial"/>
            <w:b/>
            <w:i/>
            <w:sz w:val="20"/>
            <w:szCs w:val="20"/>
          </w:rPr>
          <w:delText>, 2017.  The last performance evaluation conducted for the CEO was completed in 2019.</w:delText>
        </w:r>
      </w:del>
      <w:ins w:id="230" w:author="Unknown Author" w:date="2022-02-15T14:07:05Z">
        <w:r>
          <w:rPr>
            <w:rFonts w:eastAsia="Calibri" w:cs="Arial" w:ascii="Arial" w:hAnsi="Arial" w:eastAsiaTheme="minorHAnsi"/>
            <w:b/>
            <w:i/>
            <w:color w:val="auto"/>
            <w:kern w:val="0"/>
            <w:sz w:val="20"/>
            <w:szCs w:val="20"/>
            <w:lang w:val="en-US" w:eastAsia="en-US" w:bidi="ar-SA"/>
          </w:rPr>
          <w:t>${c1_s3_3_1_comment_1}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3.2</w:t>
        <w:tab/>
        <w:t>Does the membership of the Board include expertise that would promote the proper operation of the affiliate and further the goals of the program?</w:t>
      </w:r>
    </w:p>
    <w:p>
      <w:pPr>
        <w:pStyle w:val="Normal"/>
        <w:ind w:left="1440" w:firstLine="720"/>
        <w:jc w:val="both"/>
        <w:rPr>
          <w:rFonts w:ascii="Arial" w:hAnsi="Arial" w:cs="Arial"/>
          <w:sz w:val="20"/>
          <w:szCs w:val="20"/>
        </w:rPr>
      </w:pPr>
      <w:r>
        <w:rPr>
          <w:rFonts w:cs="Arial" w:ascii="Arial" w:hAnsi="Arial"/>
          <w:sz w:val="20"/>
          <w:szCs w:val="20"/>
        </w:rPr>
        <w:t>_</w:t>
      </w:r>
      <w:del w:id="231" w:author="Unknown Author" w:date="2022-02-10T13:18:00Z">
        <w:r>
          <w:rPr>
            <w:rFonts w:cs="Arial" w:ascii="Arial" w:hAnsi="Arial"/>
            <w:sz w:val="20"/>
            <w:szCs w:val="20"/>
            <w:u w:val="single"/>
          </w:rPr>
          <w:delText>X</w:delText>
        </w:r>
      </w:del>
      <w:ins w:id="232" w:author="Unknown Author" w:date="2022-02-10T13:18:01Z">
        <w:r>
          <w:rPr>
            <w:rFonts w:cs="Arial" w:ascii="Arial" w:hAnsi="Arial"/>
            <w:sz w:val="20"/>
            <w:szCs w:val="20"/>
            <w:u w:val="single"/>
          </w:rPr>
          <w:t>${c1_s3_3_2_checkbox_1_yes}</w:t>
        </w:r>
      </w:ins>
      <w:r>
        <w:rPr>
          <w:rFonts w:cs="Arial" w:ascii="Arial" w:hAnsi="Arial"/>
          <w:sz w:val="20"/>
          <w:szCs w:val="20"/>
        </w:rPr>
        <w:t>__ Yes</w:t>
        <w:tab/>
        <w:tab/>
        <w:t>_</w:t>
      </w:r>
      <w:ins w:id="233" w:author="Unknown Author" w:date="2022-02-10T13:18:13Z">
        <w:r>
          <w:rPr>
            <w:rFonts w:cs="Arial" w:ascii="Arial" w:hAnsi="Arial"/>
            <w:sz w:val="20"/>
            <w:szCs w:val="20"/>
          </w:rPr>
          <w:t>${c1_s3_3_2_checkbox_1_no}</w:t>
        </w:r>
      </w:ins>
      <w:r>
        <w:rPr>
          <w:rFonts w:cs="Arial" w:ascii="Arial" w:hAnsi="Arial"/>
          <w:sz w:val="20"/>
          <w:szCs w:val="20"/>
        </w:rPr>
        <w:t>__ No</w:t>
      </w:r>
    </w:p>
    <w:p>
      <w:pPr>
        <w:pStyle w:val="Normal"/>
        <w:ind w:left="1440" w:hanging="0"/>
        <w:rPr>
          <w:rFonts w:ascii="Arial" w:hAnsi="Arial" w:cs="Arial"/>
          <w:b/>
          <w:b/>
          <w:color w:val="800000"/>
          <w:sz w:val="20"/>
          <w:szCs w:val="20"/>
        </w:rPr>
      </w:pPr>
      <w:r>
        <w:rPr>
          <w:rFonts w:cs="Arial" w:ascii="Arial" w:hAnsi="Arial"/>
          <w:b/>
          <w:color w:val="800000"/>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34" w:author="Unknown Author" w:date="2022-02-15T14:17:02Z">
        <w:r>
          <w:rPr>
            <w:rFonts w:eastAsia="Calibri" w:cs="Arial" w:ascii="Arial" w:hAnsi="Arial" w:eastAsiaTheme="minorHAnsi"/>
            <w:b/>
            <w:i/>
            <w:color w:val="auto"/>
            <w:kern w:val="0"/>
            <w:sz w:val="20"/>
            <w:szCs w:val="20"/>
            <w:lang w:val="en-US" w:eastAsia="en-US" w:bidi="ar-SA"/>
          </w:rPr>
          <w:t>${c1_s3_3_2_comment_1}</w:t>
        </w:r>
      </w:ins>
    </w:p>
    <w:p>
      <w:pPr>
        <w:pStyle w:val="Normal"/>
        <w:ind w:left="1440" w:hanging="0"/>
        <w:rPr>
          <w:rFonts w:ascii="Arial" w:hAnsi="Arial" w:cs="Arial"/>
          <w:sz w:val="20"/>
          <w:szCs w:val="20"/>
        </w:rPr>
      </w:pPr>
      <w:r>
        <w:rPr>
          <w:rFonts w:cs="Arial" w:ascii="Arial" w:hAnsi="Arial"/>
          <w:sz w:val="20"/>
          <w:szCs w:val="20"/>
        </w:rPr>
        <w:tab/>
        <w:tab/>
        <w:tab/>
        <w:tab/>
        <w:tab/>
        <w:tab/>
      </w:r>
    </w:p>
    <w:p>
      <w:pPr>
        <w:pStyle w:val="Normal"/>
        <w:ind w:firstLine="720"/>
        <w:rPr>
          <w:rFonts w:ascii="Arial" w:hAnsi="Arial" w:cs="Arial"/>
          <w:color w:val="000000"/>
          <w:sz w:val="20"/>
          <w:szCs w:val="20"/>
        </w:rPr>
      </w:pPr>
      <w:r>
        <w:rPr>
          <w:rFonts w:cs="Arial" w:ascii="Arial" w:hAnsi="Arial"/>
          <w:color w:val="000000"/>
          <w:sz w:val="20"/>
          <w:szCs w:val="20"/>
        </w:rPr>
        <w:t>3.3</w:t>
        <w:tab/>
        <w:t>Does the board have a mandatory attendance policy?</w:t>
      </w:r>
    </w:p>
    <w:p>
      <w:pPr>
        <w:pStyle w:val="Normal"/>
        <w:ind w:left="1440" w:firstLine="720"/>
        <w:jc w:val="both"/>
        <w:rPr>
          <w:rFonts w:ascii="Arial" w:hAnsi="Arial" w:cs="Arial"/>
          <w:sz w:val="20"/>
          <w:szCs w:val="20"/>
        </w:rPr>
      </w:pPr>
      <w:r>
        <w:rPr>
          <w:rFonts w:cs="Arial" w:ascii="Arial" w:hAnsi="Arial"/>
          <w:sz w:val="20"/>
          <w:szCs w:val="20"/>
        </w:rPr>
        <w:t>_</w:t>
      </w:r>
      <w:del w:id="235" w:author="Unknown Author" w:date="2022-02-10T13:18:29Z">
        <w:r>
          <w:rPr>
            <w:rFonts w:cs="Arial" w:ascii="Arial" w:hAnsi="Arial"/>
            <w:sz w:val="20"/>
            <w:szCs w:val="20"/>
            <w:u w:val="single"/>
          </w:rPr>
          <w:delText>X</w:delText>
        </w:r>
      </w:del>
      <w:ins w:id="236" w:author="Unknown Author" w:date="2022-02-10T13:18:31Z">
        <w:r>
          <w:rPr>
            <w:rFonts w:cs="Arial" w:ascii="Arial" w:hAnsi="Arial"/>
            <w:sz w:val="20"/>
            <w:szCs w:val="20"/>
            <w:u w:val="single"/>
          </w:rPr>
          <w:t>${c1_s3_3_3_checkbox_1_yes}</w:t>
        </w:r>
      </w:ins>
      <w:r>
        <w:rPr>
          <w:rFonts w:cs="Arial" w:ascii="Arial" w:hAnsi="Arial"/>
          <w:sz w:val="20"/>
          <w:szCs w:val="20"/>
        </w:rPr>
        <w:t>__ Yes</w:t>
        <w:tab/>
        <w:tab/>
        <w:t>_</w:t>
      </w:r>
      <w:ins w:id="237" w:author="Unknown Author" w:date="2022-02-10T13:18:38Z">
        <w:r>
          <w:rPr>
            <w:rFonts w:cs="Arial" w:ascii="Arial" w:hAnsi="Arial"/>
            <w:sz w:val="20"/>
            <w:szCs w:val="20"/>
          </w:rPr>
          <w:t>${c1_s3_3_3_checkbox_1_no}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color w:val="C0000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38" w:author="Unknown Author" w:date="2022-02-15T14:17:09Z">
        <w:r>
          <w:rPr>
            <w:rFonts w:cs="Arial" w:ascii="Arial" w:hAnsi="Arial"/>
            <w:b/>
            <w:i/>
            <w:sz w:val="20"/>
            <w:szCs w:val="20"/>
          </w:rPr>
          <w:delText>ULHC has a mandatory attendance policy. However, due to its bylaws being outdated (six meetings annually) with its current practice (ULHC board meets four times annually) it falls short of meeting its attendance policy.</w:delText>
        </w:r>
      </w:del>
      <w:ins w:id="239" w:author="Unknown Author" w:date="2022-02-15T14:17:09Z">
        <w:r>
          <w:rPr>
            <w:rFonts w:eastAsia="Calibri" w:cs="Arial" w:ascii="Arial" w:hAnsi="Arial" w:eastAsiaTheme="minorHAnsi"/>
            <w:b/>
            <w:i/>
            <w:color w:val="auto"/>
            <w:kern w:val="0"/>
            <w:sz w:val="20"/>
            <w:szCs w:val="20"/>
            <w:lang w:val="en-US" w:eastAsia="en-US" w:bidi="ar-SA"/>
          </w:rPr>
          <w:t>${c1_s3_3_3_comment_1}</w:t>
        </w:r>
      </w:ins>
    </w:p>
    <w:p>
      <w:pPr>
        <w:pStyle w:val="Normal"/>
        <w:ind w:left="1440" w:hanging="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3.4</w:t>
        <w:tab/>
        <w:t>Is the Board of Director’s representative of the ethnic and cultural diversity of the community?</w:t>
      </w:r>
    </w:p>
    <w:p>
      <w:pPr>
        <w:pStyle w:val="Normal"/>
        <w:jc w:val="both"/>
        <w:rPr>
          <w:rFonts w:ascii="Arial" w:hAnsi="Arial" w:cs="Arial"/>
          <w:sz w:val="20"/>
          <w:szCs w:val="20"/>
        </w:rPr>
      </w:pPr>
      <w:r>
        <w:rPr>
          <w:rFonts w:cs="Arial" w:ascii="Arial" w:hAnsi="Arial"/>
          <w:sz w:val="20"/>
          <w:szCs w:val="20"/>
        </w:rPr>
        <w:tab/>
        <w:tab/>
        <w:tab/>
        <w:t>_</w:t>
      </w:r>
      <w:del w:id="240" w:author="Unknown Author" w:date="2022-02-10T13:20:59Z">
        <w:r>
          <w:rPr>
            <w:rFonts w:cs="Arial" w:ascii="Arial" w:hAnsi="Arial"/>
            <w:sz w:val="20"/>
            <w:szCs w:val="20"/>
          </w:rPr>
          <w:delText xml:space="preserve"> </w:delText>
        </w:r>
      </w:del>
      <w:del w:id="241" w:author="Unknown Author" w:date="2022-02-10T13:20:59Z">
        <w:r>
          <w:rPr>
            <w:rFonts w:cs="Arial" w:ascii="Arial" w:hAnsi="Arial"/>
            <w:sz w:val="20"/>
            <w:szCs w:val="20"/>
            <w:u w:val="single"/>
          </w:rPr>
          <w:delText>X</w:delText>
        </w:r>
      </w:del>
      <w:ins w:id="242" w:author="Unknown Author" w:date="2022-02-10T13:21:00Z">
        <w:r>
          <w:rPr>
            <w:rFonts w:cs="Arial" w:ascii="Arial" w:hAnsi="Arial"/>
            <w:sz w:val="20"/>
            <w:szCs w:val="20"/>
            <w:u w:val="single"/>
          </w:rPr>
          <w:t>${c1_s3_3_4_checkbox_1_yes}</w:t>
        </w:r>
      </w:ins>
      <w:r>
        <w:rPr>
          <w:rFonts w:cs="Arial" w:ascii="Arial" w:hAnsi="Arial"/>
          <w:sz w:val="20"/>
          <w:szCs w:val="20"/>
        </w:rPr>
        <w:t>__ Yes</w:t>
        <w:tab/>
        <w:tab/>
        <w:t>_</w:t>
      </w:r>
      <w:ins w:id="243" w:author="Unknown Author" w:date="2022-02-10T13:21:10Z">
        <w:r>
          <w:rPr>
            <w:rFonts w:cs="Arial" w:ascii="Arial" w:hAnsi="Arial"/>
            <w:sz w:val="20"/>
            <w:szCs w:val="20"/>
          </w:rPr>
          <w:t>${c1_s3_3_4_checkbox_1_no}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187276"/>
          <w:sz w:val="20"/>
          <w:szCs w:val="20"/>
        </w:rPr>
      </w:pPr>
      <w:r>
        <w:rPr>
          <w:rFonts w:cs="Arial" w:ascii="Arial" w:hAnsi="Arial"/>
          <w:sz w:val="20"/>
          <w:szCs w:val="20"/>
        </w:rPr>
        <w:tab/>
      </w:r>
      <w:del w:id="244" w:author="Unknown Author" w:date="2022-02-28T18:13:33Z">
        <w:r>
          <w:rPr>
            <w:rFonts w:cs="Arial" w:ascii="Arial" w:hAnsi="Arial"/>
            <w:sz w:val="20"/>
            <w:szCs w:val="20"/>
          </w:rPr>
          <w:tab/>
        </w:r>
      </w:del>
      <w:r>
        <w:rPr>
          <w:rFonts w:cs="Arial" w:ascii="Arial" w:hAnsi="Arial"/>
          <w:b/>
          <w:color w:val="C00000"/>
          <w:sz w:val="20"/>
          <w:szCs w:val="20"/>
        </w:rPr>
        <w:t xml:space="preserve">NUL Comments/Recommendations:  </w:t>
      </w:r>
      <w:ins w:id="245" w:author="Unknown Author" w:date="2022-02-15T14:17:18Z">
        <w:r>
          <w:rPr>
            <w:rFonts w:eastAsia="Calibri" w:cs="Arial" w:ascii="Arial" w:hAnsi="Arial" w:eastAsiaTheme="minorHAnsi"/>
            <w:b/>
            <w:i/>
            <w:color w:val="auto"/>
            <w:kern w:val="0"/>
            <w:sz w:val="20"/>
            <w:szCs w:val="20"/>
            <w:lang w:val="en-US" w:eastAsia="en-US" w:bidi="ar-SA"/>
          </w:rPr>
          <w:t>${c1_s3_3_4_comment_1}</w:t>
        </w:r>
      </w:ins>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jc w:val="both"/>
        <w:rPr>
          <w:rFonts w:ascii="Arial" w:hAnsi="Arial" w:cs="Arial"/>
          <w:color w:val="C00000"/>
          <w:ins w:id="247" w:author="Unknown Author" w:date="2022-02-18T18:03:18Z"/>
          <w:sz w:val="24"/>
          <w:szCs w:val="24"/>
        </w:rPr>
      </w:pPr>
      <w:ins w:id="246" w:author="Unknown Author" w:date="2022-02-18T18:03:18Z">
        <w:r>
          <w:rPr>
            <w:rFonts w:cs="Arial" w:ascii="Arial" w:hAnsi="Arial"/>
            <w:color w:val="C00000"/>
            <w:sz w:val="24"/>
            <w:szCs w:val="24"/>
          </w:rPr>
        </w:r>
      </w:ins>
      <w:r>
        <w:br w:type="page"/>
      </w:r>
    </w:p>
    <w:p>
      <w:pPr>
        <w:pStyle w:val="Normal"/>
        <w:jc w:val="both"/>
        <w:rPr>
          <w:rFonts w:ascii="Arial" w:hAnsi="Arial" w:cs="Arial"/>
          <w:color w:val="C00000"/>
          <w:ins w:id="249" w:author="Unknown Author" w:date="2022-02-18T18:03:18Z"/>
          <w:sz w:val="24"/>
          <w:szCs w:val="24"/>
        </w:rPr>
      </w:pPr>
      <w:ins w:id="248" w:author="Unknown Author" w:date="2022-02-18T18:03:18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ListParagraph"/>
        <w:ind w:left="1440" w:hanging="720"/>
        <w:jc w:val="both"/>
        <w:rPr>
          <w:rFonts w:ascii="Arial" w:hAnsi="Arial" w:cs="Arial"/>
          <w:sz w:val="20"/>
          <w:szCs w:val="20"/>
        </w:rPr>
      </w:pPr>
      <w:r>
        <w:rPr>
          <w:rFonts w:cs="Arial" w:ascii="Arial" w:hAnsi="Arial"/>
          <w:sz w:val="20"/>
          <w:szCs w:val="20"/>
        </w:rPr>
        <w:t>3.5</w:t>
        <w:tab/>
        <w:t>If the affiliate has any related party transactions with board members, or between board members and members of their family, are these disclosed to the Board of Directors, and to the affiliate’s independent auditor?</w:t>
      </w:r>
    </w:p>
    <w:p>
      <w:pPr>
        <w:pStyle w:val="Normal"/>
        <w:jc w:val="both"/>
        <w:rPr>
          <w:rFonts w:ascii="Arial" w:hAnsi="Arial" w:cs="Arial"/>
          <w:sz w:val="20"/>
          <w:szCs w:val="20"/>
        </w:rPr>
      </w:pPr>
      <w:r>
        <w:rPr>
          <w:rFonts w:cs="Arial" w:ascii="Arial" w:hAnsi="Arial"/>
          <w:sz w:val="20"/>
          <w:szCs w:val="20"/>
        </w:rPr>
        <w:tab/>
        <w:tab/>
        <w:tab/>
        <w:t>_</w:t>
      </w:r>
      <w:ins w:id="250" w:author="Unknown Author" w:date="2022-02-10T13:23:44Z">
        <w:r>
          <w:rPr>
            <w:rFonts w:cs="Arial" w:ascii="Arial" w:hAnsi="Arial"/>
            <w:sz w:val="20"/>
            <w:szCs w:val="20"/>
          </w:rPr>
          <w:t>${c1_s3_3_5_check_1_yes}</w:t>
        </w:r>
      </w:ins>
      <w:r>
        <w:rPr>
          <w:rFonts w:cs="Arial" w:ascii="Arial" w:hAnsi="Arial"/>
          <w:sz w:val="20"/>
          <w:szCs w:val="20"/>
        </w:rPr>
        <w:t>__Yes</w:t>
        <w:tab/>
        <w:tab/>
        <w:tab/>
        <w:t>_</w:t>
      </w:r>
      <w:del w:id="251" w:author="Unknown Author" w:date="2022-02-10T13:23:51Z">
        <w:r>
          <w:rPr>
            <w:rFonts w:cs="Arial" w:ascii="Arial" w:hAnsi="Arial"/>
            <w:sz w:val="20"/>
            <w:szCs w:val="20"/>
            <w:u w:val="single"/>
          </w:rPr>
          <w:delText>X</w:delText>
        </w:r>
      </w:del>
      <w:del w:id="252" w:author="Unknown Author" w:date="2022-02-10T13:23:51Z">
        <w:r>
          <w:rPr>
            <w:rFonts w:cs="Arial" w:ascii="Arial" w:hAnsi="Arial"/>
            <w:sz w:val="20"/>
            <w:szCs w:val="20"/>
          </w:rPr>
          <w:delText>_</w:delText>
        </w:r>
      </w:del>
      <w:ins w:id="253" w:author="Unknown Author" w:date="2022-02-10T13:23:52Z">
        <w:r>
          <w:rPr>
            <w:rFonts w:cs="Arial" w:ascii="Arial" w:hAnsi="Arial"/>
            <w:sz w:val="20"/>
            <w:szCs w:val="20"/>
          </w:rPr>
          <w:t>${c1_s3_3_5_check_1_no}</w:t>
        </w:r>
      </w:ins>
      <w:r>
        <w:rPr>
          <w:rFonts w:cs="Arial" w:ascii="Arial" w:hAnsi="Arial"/>
          <w:sz w:val="20"/>
          <w:szCs w:val="20"/>
        </w:rPr>
        <w:t>_ No</w:t>
      </w:r>
    </w:p>
    <w:p>
      <w:pPr>
        <w:pStyle w:val="Normal"/>
        <w:jc w:val="both"/>
        <w:rPr>
          <w:rFonts w:ascii="Arial" w:hAnsi="Arial" w:cs="Arial"/>
          <w:color w:val="187276"/>
          <w:sz w:val="20"/>
          <w:szCs w:val="20"/>
        </w:rPr>
      </w:pPr>
      <w:r>
        <w:rPr>
          <w:rFonts w:cs="Arial" w:ascii="Arial" w:hAnsi="Arial"/>
          <w:sz w:val="20"/>
          <w:szCs w:val="20"/>
        </w:rPr>
        <w:tab/>
        <w:tab/>
      </w:r>
    </w:p>
    <w:p>
      <w:pPr>
        <w:pStyle w:val="ListParagraph"/>
        <w:widowControl/>
        <w:suppressAutoHyphens w:val="true"/>
        <w:bidi w:val="0"/>
        <w:spacing w:lineRule="auto" w:line="240" w:before="0" w:after="0"/>
        <w:ind w:left="1417" w:right="0" w:hanging="0"/>
        <w:contextualSpacing/>
        <w:jc w:val="left"/>
        <w:rPr>
          <w:rFonts w:ascii="Arial" w:hAnsi="Arial" w:cs="Arial"/>
          <w:b/>
          <w:b/>
          <w:sz w:val="20"/>
          <w:szCs w:val="20"/>
        </w:rPr>
      </w:pPr>
      <w:r>
        <w:rPr>
          <w:rFonts w:cs="Arial" w:ascii="Arial" w:hAnsi="Arial"/>
          <w:b/>
          <w:color w:val="C00000"/>
          <w:sz w:val="20"/>
          <w:szCs w:val="20"/>
        </w:rPr>
        <w:t xml:space="preserve">NUL Comments/Recommendations: </w:t>
      </w:r>
      <w:ins w:id="254" w:author="Unknown Author" w:date="2022-02-15T14:17:25Z">
        <w:r>
          <w:rPr>
            <w:rFonts w:eastAsia="Calibri" w:cs="Arial" w:ascii="Arial" w:hAnsi="Arial" w:eastAsiaTheme="minorHAnsi"/>
            <w:b/>
            <w:i/>
            <w:color w:val="auto"/>
            <w:kern w:val="0"/>
            <w:sz w:val="20"/>
            <w:szCs w:val="20"/>
            <w:lang w:val="en-US" w:eastAsia="en-US" w:bidi="ar-SA"/>
          </w:rPr>
          <w:t>${c1_s3_3_5_comment_1}</w:t>
        </w:r>
      </w:ins>
    </w:p>
    <w:p>
      <w:pPr>
        <w:pStyle w:val="ListParagraph"/>
        <w:ind w:left="720" w:firstLine="720"/>
        <w:rPr>
          <w:rFonts w:ascii="Arial" w:hAnsi="Arial" w:cs="Arial"/>
          <w:color w:val="187276"/>
          <w:sz w:val="20"/>
          <w:szCs w:val="20"/>
        </w:rPr>
      </w:pPr>
      <w:r>
        <w:rPr>
          <w:rFonts w:cs="Arial" w:ascii="Arial" w:hAnsi="Arial"/>
          <w:color w:val="187276"/>
          <w:sz w:val="20"/>
          <w:szCs w:val="20"/>
        </w:rPr>
      </w:r>
    </w:p>
    <w:p>
      <w:pPr>
        <w:pStyle w:val="ListParagraph"/>
        <w:ind w:left="1440" w:hanging="720"/>
        <w:jc w:val="both"/>
        <w:rPr>
          <w:rFonts w:ascii="Arial" w:hAnsi="Arial" w:cs="Arial"/>
          <w:sz w:val="20"/>
          <w:szCs w:val="20"/>
        </w:rPr>
      </w:pPr>
      <w:r>
        <w:rPr>
          <w:rFonts w:cs="Arial" w:ascii="Arial" w:hAnsi="Arial"/>
          <w:sz w:val="20"/>
          <w:szCs w:val="20"/>
        </w:rPr>
        <w:t>3.6</w:t>
        <w:tab/>
        <w:t>Does the organization acknowledge and disclose to the board and auditor any materials pending or threatened lawsuits, claims, or assessments which may have an impact on the organization’s finances and/or operating effectiveness?</w:t>
      </w:r>
    </w:p>
    <w:p>
      <w:pPr>
        <w:pStyle w:val="Normal"/>
        <w:jc w:val="both"/>
        <w:rPr>
          <w:rFonts w:ascii="Arial" w:hAnsi="Arial" w:cs="Arial"/>
          <w:sz w:val="20"/>
          <w:szCs w:val="20"/>
        </w:rPr>
      </w:pPr>
      <w:r>
        <w:rPr>
          <w:rFonts w:cs="Arial" w:ascii="Arial" w:hAnsi="Arial"/>
          <w:sz w:val="20"/>
          <w:szCs w:val="20"/>
        </w:rPr>
        <w:tab/>
        <w:tab/>
        <w:tab/>
        <w:t>_</w:t>
      </w:r>
      <w:del w:id="255" w:author="Unknown Author" w:date="2022-02-10T13:24:09Z">
        <w:r>
          <w:rPr>
            <w:rFonts w:cs="Arial" w:ascii="Arial" w:hAnsi="Arial"/>
            <w:sz w:val="20"/>
            <w:szCs w:val="20"/>
            <w:u w:val="single"/>
          </w:rPr>
          <w:delText>X</w:delText>
        </w:r>
      </w:del>
      <w:ins w:id="256" w:author="Unknown Author" w:date="2022-02-10T13:24:10Z">
        <w:r>
          <w:rPr>
            <w:rFonts w:cs="Arial" w:ascii="Arial" w:hAnsi="Arial"/>
            <w:sz w:val="20"/>
            <w:szCs w:val="20"/>
            <w:u w:val="single"/>
          </w:rPr>
          <w:t>${c1_s3_3_6_checkbox_1_yes}</w:t>
        </w:r>
      </w:ins>
      <w:r>
        <w:rPr>
          <w:rFonts w:cs="Arial" w:ascii="Arial" w:hAnsi="Arial"/>
          <w:sz w:val="20"/>
          <w:szCs w:val="20"/>
        </w:rPr>
        <w:t>__ Yes</w:t>
        <w:tab/>
        <w:tab/>
        <w:t>_</w:t>
      </w:r>
      <w:ins w:id="257" w:author="Unknown Author" w:date="2022-02-10T13:24:21Z">
        <w:r>
          <w:rPr>
            <w:rFonts w:cs="Arial" w:ascii="Arial" w:hAnsi="Arial"/>
            <w:sz w:val="20"/>
            <w:szCs w:val="20"/>
          </w:rPr>
          <w:t>${c1_s3_3_6_checkbox_1_no}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258" w:author="Unknown Author" w:date="2022-02-15T14:17:34Z">
        <w:r>
          <w:rPr>
            <w:rFonts w:cs="Arial" w:ascii="Arial" w:hAnsi="Arial"/>
            <w:b/>
            <w:i/>
            <w:sz w:val="20"/>
            <w:szCs w:val="20"/>
          </w:rPr>
          <w:delText>ULHC 2017 audit was approved via a special meeting that was held in April 2017.</w:delText>
        </w:r>
      </w:del>
      <w:ins w:id="259" w:author="Unknown Author" w:date="2022-02-15T14:17:34Z">
        <w:r>
          <w:rPr>
            <w:rFonts w:eastAsia="Calibri" w:cs="Arial" w:ascii="Arial" w:hAnsi="Arial" w:eastAsiaTheme="minorHAnsi"/>
            <w:b/>
            <w:i/>
            <w:color w:val="auto"/>
            <w:kern w:val="0"/>
            <w:sz w:val="20"/>
            <w:szCs w:val="20"/>
            <w:lang w:val="en-US" w:eastAsia="en-US" w:bidi="ar-SA"/>
          </w:rPr>
          <w:t>${c1_s3_3_6_comment_1}</w:t>
        </w:r>
      </w:ins>
    </w:p>
    <w:p>
      <w:pPr>
        <w:pStyle w:val="ListParagrap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3.7</w:t>
        <w:tab/>
        <w:t>Has the Board of Directors adopted a clear, meaningful written mission statement which reflects the affiliate’s purpose, values and people served?</w:t>
      </w:r>
    </w:p>
    <w:p>
      <w:pPr>
        <w:pStyle w:val="Normal"/>
        <w:jc w:val="both"/>
        <w:rPr>
          <w:rFonts w:ascii="Arial" w:hAnsi="Arial" w:cs="Arial"/>
          <w:sz w:val="20"/>
          <w:szCs w:val="20"/>
        </w:rPr>
      </w:pPr>
      <w:r>
        <w:rPr>
          <w:rFonts w:cs="Arial" w:ascii="Arial" w:hAnsi="Arial"/>
          <w:sz w:val="20"/>
          <w:szCs w:val="20"/>
        </w:rPr>
        <w:tab/>
        <w:tab/>
        <w:tab/>
      </w:r>
      <w:del w:id="260" w:author="Unknown Author" w:date="2022-02-10T13:24:36Z">
        <w:r>
          <w:rPr>
            <w:rFonts w:cs="Arial" w:ascii="Arial" w:hAnsi="Arial"/>
            <w:sz w:val="20"/>
            <w:szCs w:val="20"/>
          </w:rPr>
          <w:delText>_</w:delText>
        </w:r>
      </w:del>
      <w:del w:id="261" w:author="Unknown Author" w:date="2022-02-10T13:24:36Z">
        <w:r>
          <w:rPr>
            <w:rFonts w:cs="Arial" w:ascii="Arial" w:hAnsi="Arial"/>
            <w:sz w:val="20"/>
            <w:szCs w:val="20"/>
            <w:u w:val="single"/>
          </w:rPr>
          <w:delText>X</w:delText>
        </w:r>
      </w:del>
      <w:ins w:id="262" w:author="Unknown Author" w:date="2022-02-10T13:24:37Z">
        <w:r>
          <w:rPr>
            <w:rFonts w:cs="Arial" w:ascii="Arial" w:hAnsi="Arial"/>
            <w:sz w:val="20"/>
            <w:szCs w:val="20"/>
            <w:u w:val="single"/>
          </w:rPr>
          <w:t>${c1_s3_3_7_checkbox_1_yes</w:t>
        </w:r>
      </w:ins>
      <w:ins w:id="263" w:author="Unknown Author" w:date="2022-02-10T13:38:07Z">
        <w:r>
          <w:rPr>
            <w:rFonts w:cs="Arial" w:ascii="Arial" w:hAnsi="Arial"/>
            <w:sz w:val="20"/>
            <w:szCs w:val="20"/>
            <w:u w:val="single"/>
          </w:rPr>
          <w:t>}</w:t>
        </w:r>
      </w:ins>
      <w:r>
        <w:rPr>
          <w:rFonts w:cs="Arial" w:ascii="Arial" w:hAnsi="Arial"/>
          <w:sz w:val="20"/>
          <w:szCs w:val="20"/>
        </w:rPr>
        <w:t>__ Yes</w:t>
        <w:tab/>
        <w:tab/>
        <w:t>_</w:t>
      </w:r>
      <w:ins w:id="264" w:author="Unknown Author" w:date="2022-02-10T13:24:51Z">
        <w:r>
          <w:rPr>
            <w:rFonts w:cs="Arial" w:ascii="Arial" w:hAnsi="Arial"/>
            <w:sz w:val="20"/>
            <w:szCs w:val="20"/>
          </w:rPr>
          <w:t>${c1_s3_3_7_checkbox_1_no}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ListParagraph"/>
        <w:ind w:left="1440" w:hanging="0"/>
        <w:rPr>
          <w:rFonts w:ascii="Arial" w:hAnsi="Arial" w:cs="Arial"/>
          <w:i/>
          <w:i/>
          <w:sz w:val="20"/>
          <w:szCs w:val="20"/>
        </w:rPr>
      </w:pPr>
      <w:r>
        <w:rPr>
          <w:rFonts w:cs="Arial" w:ascii="Arial" w:hAnsi="Arial"/>
          <w:b/>
          <w:color w:val="C00000"/>
          <w:sz w:val="20"/>
          <w:szCs w:val="20"/>
        </w:rPr>
        <w:t xml:space="preserve">NUL Comments/Recommendations: </w:t>
      </w:r>
      <w:del w:id="265" w:author="Unknown Author" w:date="2022-02-15T14:17:43Z">
        <w:r>
          <w:rPr>
            <w:rFonts w:cs="Arial" w:ascii="Arial" w:hAnsi="Arial"/>
            <w:b/>
            <w:i/>
            <w:sz w:val="20"/>
            <w:szCs w:val="20"/>
          </w:rPr>
          <w:delText>ULHC bylaws/mission statement was last reviewed February 18</w:delText>
        </w:r>
      </w:del>
      <w:del w:id="266" w:author="Unknown Author" w:date="2022-02-15T14:17:43Z">
        <w:r>
          <w:rPr>
            <w:rFonts w:cs="Arial" w:ascii="Arial" w:hAnsi="Arial"/>
            <w:b/>
            <w:i/>
            <w:sz w:val="20"/>
            <w:szCs w:val="20"/>
            <w:vertAlign w:val="superscript"/>
          </w:rPr>
          <w:delText>th</w:delText>
        </w:r>
      </w:del>
      <w:del w:id="267" w:author="Unknown Author" w:date="2022-02-15T14:17:43Z">
        <w:r>
          <w:rPr>
            <w:rFonts w:cs="Arial" w:ascii="Arial" w:hAnsi="Arial"/>
            <w:b/>
            <w:i/>
            <w:sz w:val="20"/>
            <w:szCs w:val="20"/>
          </w:rPr>
          <w:delText>, 2019 – this falls after the review period for the assessment.</w:delText>
        </w:r>
      </w:del>
      <w:ins w:id="268" w:author="Unknown Author" w:date="2022-02-15T14:17:43Z">
        <w:r>
          <w:rPr>
            <w:rFonts w:eastAsia="Calibri" w:cs="Arial" w:ascii="Arial" w:hAnsi="Arial" w:eastAsiaTheme="minorHAnsi"/>
            <w:b/>
            <w:i/>
            <w:color w:val="auto"/>
            <w:kern w:val="0"/>
            <w:sz w:val="20"/>
            <w:szCs w:val="20"/>
            <w:lang w:val="en-US" w:eastAsia="en-US" w:bidi="ar-SA"/>
          </w:rPr>
          <w:t>${c1_s3_3_7_comment_1}</w:t>
        </w:r>
      </w:ins>
      <w:r>
        <w:rPr>
          <w:rFonts w:cs="Arial" w:ascii="Arial" w:hAnsi="Arial"/>
          <w:i/>
          <w:sz w:val="20"/>
          <w:szCs w:val="20"/>
        </w:rPr>
        <w:tab/>
        <w:tab/>
      </w:r>
    </w:p>
    <w:p>
      <w:pPr>
        <w:pStyle w:val="ListParagraph"/>
        <w:ind w:left="1440" w:hanging="720"/>
        <w:jc w:val="both"/>
        <w:rPr>
          <w:rFonts w:ascii="Arial" w:hAnsi="Arial" w:cs="Arial"/>
          <w:sz w:val="20"/>
          <w:szCs w:val="20"/>
        </w:rPr>
      </w:pPr>
      <w:r>
        <w:rPr>
          <w:rFonts w:cs="Arial" w:ascii="Arial" w:hAnsi="Arial"/>
          <w:sz w:val="20"/>
          <w:szCs w:val="20"/>
        </w:rPr>
      </w:r>
    </w:p>
    <w:p>
      <w:pPr>
        <w:pStyle w:val="ListParagraph"/>
        <w:ind w:left="1440" w:hanging="720"/>
        <w:jc w:val="both"/>
        <w:rPr>
          <w:rFonts w:ascii="Arial" w:hAnsi="Arial" w:cs="Arial"/>
          <w:sz w:val="20"/>
          <w:szCs w:val="20"/>
        </w:rPr>
      </w:pPr>
      <w:r>
        <w:rPr>
          <w:rFonts w:cs="Arial" w:ascii="Arial" w:hAnsi="Arial"/>
          <w:sz w:val="20"/>
          <w:szCs w:val="20"/>
        </w:rPr>
        <w:t>3.8</w:t>
        <w:tab/>
        <w:t>Do the affiliate’s board and staff review the mission statement at least once every three years?</w:t>
      </w:r>
    </w:p>
    <w:p>
      <w:pPr>
        <w:pStyle w:val="Normal"/>
        <w:jc w:val="both"/>
        <w:rPr>
          <w:rFonts w:ascii="Arial" w:hAnsi="Arial" w:cs="Arial"/>
          <w:sz w:val="20"/>
          <w:szCs w:val="20"/>
        </w:rPr>
      </w:pPr>
      <w:r>
        <w:rPr>
          <w:rFonts w:cs="Arial" w:ascii="Arial" w:hAnsi="Arial"/>
          <w:sz w:val="20"/>
          <w:szCs w:val="20"/>
        </w:rPr>
        <w:tab/>
        <w:tab/>
        <w:tab/>
        <w:t>_</w:t>
      </w:r>
      <w:del w:id="269" w:author="Unknown Author" w:date="2022-02-10T13:25:08Z">
        <w:r>
          <w:rPr>
            <w:rFonts w:cs="Arial" w:ascii="Arial" w:hAnsi="Arial"/>
            <w:sz w:val="20"/>
            <w:szCs w:val="20"/>
            <w:u w:val="single"/>
          </w:rPr>
          <w:delText>X</w:delText>
        </w:r>
      </w:del>
      <w:ins w:id="270" w:author="Unknown Author" w:date="2022-02-10T13:25:09Z">
        <w:r>
          <w:rPr>
            <w:rFonts w:cs="Arial" w:ascii="Arial" w:hAnsi="Arial"/>
            <w:sz w:val="20"/>
            <w:szCs w:val="20"/>
            <w:u w:val="single"/>
          </w:rPr>
          <w:t>${c1_s3_3_8_checkbox_1_yes}</w:t>
        </w:r>
      </w:ins>
      <w:r>
        <w:rPr>
          <w:rFonts w:cs="Arial" w:ascii="Arial" w:hAnsi="Arial"/>
          <w:sz w:val="20"/>
          <w:szCs w:val="20"/>
        </w:rPr>
        <w:t>__ Yes</w:t>
        <w:tab/>
        <w:tab/>
        <w:t>_</w:t>
      </w:r>
      <w:ins w:id="271" w:author="Unknown Author" w:date="2022-02-10T13:25:23Z">
        <w:r>
          <w:rPr>
            <w:rFonts w:cs="Arial" w:ascii="Arial" w:hAnsi="Arial"/>
            <w:sz w:val="20"/>
            <w:szCs w:val="20"/>
          </w:rPr>
          <w:t>${c1_s3_3_8_checkbox_1_no}</w:t>
        </w:r>
      </w:ins>
      <w:r>
        <w:rPr>
          <w:rFonts w:cs="Arial" w:ascii="Arial" w:hAnsi="Arial"/>
          <w:sz w:val="20"/>
          <w:szCs w:val="20"/>
        </w:rPr>
        <w:t>__ No</w:t>
      </w:r>
    </w:p>
    <w:p>
      <w:pPr>
        <w:pStyle w:val="Normal"/>
        <w:jc w:val="both"/>
        <w:rPr>
          <w:rFonts w:ascii="Arial" w:hAnsi="Arial" w:cs="Arial"/>
          <w:color w:val="C00000"/>
          <w:sz w:val="20"/>
          <w:szCs w:val="20"/>
        </w:rPr>
      </w:pPr>
      <w:r>
        <w:rPr>
          <w:rFonts w:cs="Arial" w:ascii="Arial" w:hAnsi="Arial"/>
          <w:color w:val="C00000"/>
          <w:sz w:val="20"/>
          <w:szCs w:val="20"/>
        </w:rPr>
      </w:r>
    </w:p>
    <w:p>
      <w:pPr>
        <w:pStyle w:val="Normal"/>
        <w:widowControl/>
        <w:suppressAutoHyphens w:val="true"/>
        <w:bidi w:val="0"/>
        <w:spacing w:lineRule="auto" w:line="240" w:before="0" w:after="0"/>
        <w:ind w:left="1474" w:right="0" w:hanging="0"/>
        <w:jc w:val="both"/>
        <w:rPr>
          <w:rFonts w:ascii="Arial" w:hAnsi="Arial" w:cs="Arial"/>
          <w:b/>
          <w:b/>
          <w:i/>
          <w:i/>
          <w:sz w:val="20"/>
          <w:szCs w:val="20"/>
        </w:rPr>
      </w:pPr>
      <w:r>
        <w:rPr>
          <w:rFonts w:cs="Arial" w:ascii="Arial" w:hAnsi="Arial"/>
          <w:b/>
          <w:color w:val="C00000"/>
          <w:sz w:val="20"/>
          <w:szCs w:val="20"/>
        </w:rPr>
        <w:t xml:space="preserve">NUL Comments/Recommendations: </w:t>
      </w:r>
      <w:ins w:id="272" w:author="Unknown Author" w:date="2022-02-15T14:18:01Z">
        <w:r>
          <w:rPr>
            <w:rFonts w:cs="Arial" w:ascii="Arial" w:hAnsi="Arial"/>
            <w:b/>
            <w:color w:val="C00000"/>
            <w:sz w:val="20"/>
            <w:szCs w:val="20"/>
          </w:rPr>
          <w:t xml:space="preserve"> </w:t>
        </w:r>
      </w:ins>
      <w:del w:id="273" w:author="Unknown Author" w:date="2022-02-15T14:18:01Z">
        <w:r>
          <w:rPr>
            <w:rFonts w:cs="Arial" w:ascii="Arial" w:hAnsi="Arial"/>
            <w:b/>
            <w:i/>
            <w:sz w:val="20"/>
            <w:szCs w:val="20"/>
          </w:rPr>
          <w:delText>Pease see   standard 3.7, above.</w:delText>
        </w:r>
      </w:del>
      <w:ins w:id="274" w:author="Unknown Author" w:date="2022-02-15T14:18:02Z">
        <w:r>
          <w:rPr>
            <w:rFonts w:eastAsia="Calibri" w:cs="Arial" w:ascii="Arial" w:hAnsi="Arial" w:eastAsiaTheme="minorHAnsi"/>
            <w:b/>
            <w:i/>
            <w:color w:val="auto"/>
            <w:kern w:val="0"/>
            <w:sz w:val="20"/>
            <w:szCs w:val="20"/>
            <w:lang w:val="en-US" w:eastAsia="en-US" w:bidi="ar-SA"/>
          </w:rPr>
          <w:t>${c1_s3_3_8_comment_1}</w:t>
        </w:r>
      </w:ins>
    </w:p>
    <w:p>
      <w:pPr>
        <w:pStyle w:val="Normal"/>
        <w:ind w:left="720" w:firstLine="720"/>
        <w:jc w:val="both"/>
        <w:rPr>
          <w:rFonts w:ascii="Arial" w:hAnsi="Arial" w:cs="Arial"/>
          <w:b/>
          <w:b/>
          <w:color w:val="365F91" w:themeColor="accent1" w:themeShade="bf"/>
          <w:sz w:val="24"/>
          <w:szCs w:val="24"/>
        </w:rPr>
      </w:pPr>
      <w:r>
        <w:rPr>
          <w:rFonts w:cs="Arial" w:ascii="Arial" w:hAnsi="Arial"/>
          <w:b/>
          <w:color w:val="365F91" w:themeColor="accent1" w:themeShade="bf"/>
          <w:sz w:val="24"/>
          <w:szCs w:val="24"/>
        </w:rPr>
      </w:r>
    </w:p>
    <w:p>
      <w:pPr>
        <w:pStyle w:val="ListParagraph"/>
        <w:ind w:left="1440" w:hanging="720"/>
        <w:jc w:val="both"/>
        <w:rPr>
          <w:rFonts w:ascii="Arial" w:hAnsi="Arial" w:cs="Arial"/>
          <w:sz w:val="20"/>
          <w:szCs w:val="20"/>
        </w:rPr>
      </w:pPr>
      <w:r>
        <w:rPr>
          <w:rFonts w:cs="Arial" w:ascii="Arial" w:hAnsi="Arial"/>
          <w:sz w:val="20"/>
          <w:szCs w:val="20"/>
        </w:rPr>
        <w:t>3.9</w:t>
        <w:tab/>
        <w:t>Are the affiliate’s programs and services congruent with the affiliate’s mission and strategic plan?</w:t>
      </w:r>
    </w:p>
    <w:p>
      <w:pPr>
        <w:pStyle w:val="Normal"/>
        <w:jc w:val="both"/>
        <w:rPr>
          <w:rFonts w:ascii="Arial" w:hAnsi="Arial" w:cs="Arial"/>
          <w:sz w:val="20"/>
          <w:szCs w:val="20"/>
        </w:rPr>
      </w:pPr>
      <w:r>
        <w:rPr>
          <w:rFonts w:cs="Arial" w:ascii="Arial" w:hAnsi="Arial"/>
          <w:sz w:val="20"/>
          <w:szCs w:val="20"/>
        </w:rPr>
        <w:tab/>
        <w:tab/>
        <w:tab/>
        <w:t>_</w:t>
      </w:r>
      <w:del w:id="275" w:author="Unknown Author" w:date="2022-02-10T13:25:36Z">
        <w:r>
          <w:rPr>
            <w:rFonts w:cs="Arial" w:ascii="Arial" w:hAnsi="Arial"/>
            <w:sz w:val="20"/>
            <w:szCs w:val="20"/>
            <w:u w:val="single"/>
          </w:rPr>
          <w:delText>X</w:delText>
        </w:r>
      </w:del>
      <w:ins w:id="276" w:author="Unknown Author" w:date="2022-02-10T13:25:37Z">
        <w:r>
          <w:rPr>
            <w:rFonts w:cs="Arial" w:ascii="Arial" w:hAnsi="Arial"/>
            <w:sz w:val="20"/>
            <w:szCs w:val="20"/>
            <w:u w:val="single"/>
          </w:rPr>
          <w:t>${c1_s3_3_9_checkbox_1_yes}</w:t>
        </w:r>
      </w:ins>
      <w:r>
        <w:rPr>
          <w:rFonts w:cs="Arial" w:ascii="Arial" w:hAnsi="Arial"/>
          <w:sz w:val="20"/>
          <w:szCs w:val="20"/>
        </w:rPr>
        <w:t>__ Yes</w:t>
        <w:tab/>
        <w:tab/>
        <w:t>_</w:t>
      </w:r>
      <w:ins w:id="277" w:author="Unknown Author" w:date="2022-02-10T13:25:48Z">
        <w:r>
          <w:rPr>
            <w:rFonts w:cs="Arial" w:ascii="Arial" w:hAnsi="Arial"/>
            <w:sz w:val="20"/>
            <w:szCs w:val="20"/>
          </w:rPr>
          <w:t>${c1_s3_3_9_checkbox_1_no}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278" w:author="Unknown Author" w:date="2022-02-15T14:18:15Z">
        <w:r>
          <w:rPr>
            <w:rFonts w:cs="Arial" w:ascii="Arial" w:hAnsi="Arial"/>
            <w:b/>
            <w:i/>
            <w:sz w:val="20"/>
            <w:szCs w:val="20"/>
          </w:rPr>
          <w:delText>ULHC programs are aligned with the mission on the Urban League and the needs of the surrounding community.</w:delText>
        </w:r>
      </w:del>
      <w:ins w:id="279" w:author="Unknown Author" w:date="2022-02-15T14:18:15Z">
        <w:r>
          <w:rPr>
            <w:rFonts w:eastAsia="Calibri" w:cs="Arial" w:ascii="Arial" w:hAnsi="Arial" w:eastAsiaTheme="minorHAnsi"/>
            <w:b/>
            <w:i/>
            <w:color w:val="auto"/>
            <w:kern w:val="0"/>
            <w:sz w:val="20"/>
            <w:szCs w:val="20"/>
            <w:lang w:val="en-US" w:eastAsia="en-US" w:bidi="ar-SA"/>
          </w:rPr>
          <w:t>${c1_s3_3_9_comment_1}</w:t>
        </w:r>
      </w:ins>
    </w:p>
    <w:p>
      <w:pPr>
        <w:pStyle w:val="Normal"/>
        <w:ind w:left="1440" w:hanging="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3.10</w:t>
        <w:tab/>
        <w:t>If the affiliate entered into a “fiscal agent” or “host organization” relationship with another organization, does the affiliate have a written agreement on file which defines the terms of the relationship with the other organization?</w:t>
      </w:r>
    </w:p>
    <w:p>
      <w:pPr>
        <w:pStyle w:val="Normal"/>
        <w:jc w:val="both"/>
        <w:rPr>
          <w:rFonts w:ascii="Arial" w:hAnsi="Arial" w:cs="Arial"/>
          <w:sz w:val="20"/>
          <w:szCs w:val="20"/>
        </w:rPr>
      </w:pPr>
      <w:r>
        <w:rPr>
          <w:rFonts w:cs="Arial" w:ascii="Arial" w:hAnsi="Arial"/>
          <w:sz w:val="20"/>
          <w:szCs w:val="20"/>
        </w:rPr>
        <w:tab/>
        <w:tab/>
        <w:tab/>
        <w:t>_</w:t>
      </w:r>
      <w:del w:id="280" w:author="Unknown Author" w:date="2022-02-10T13:26:03Z">
        <w:r>
          <w:rPr>
            <w:rFonts w:cs="Arial" w:ascii="Arial" w:hAnsi="Arial"/>
            <w:sz w:val="20"/>
            <w:szCs w:val="20"/>
            <w:u w:val="single"/>
          </w:rPr>
          <w:delText>X</w:delText>
        </w:r>
      </w:del>
      <w:ins w:id="281" w:author="Unknown Author" w:date="2022-02-10T13:26:03Z">
        <w:r>
          <w:rPr>
            <w:rFonts w:cs="Arial" w:ascii="Arial" w:hAnsi="Arial"/>
            <w:sz w:val="20"/>
            <w:szCs w:val="20"/>
            <w:u w:val="single"/>
          </w:rPr>
          <w:t>${c1_s3_3_10_checkbox_1_yes}</w:t>
        </w:r>
      </w:ins>
      <w:r>
        <w:rPr>
          <w:rFonts w:cs="Arial" w:ascii="Arial" w:hAnsi="Arial"/>
          <w:sz w:val="20"/>
          <w:szCs w:val="20"/>
        </w:rPr>
        <w:t>__ Yes</w:t>
        <w:tab/>
        <w:tab/>
        <w:t>_</w:t>
      </w:r>
      <w:ins w:id="282" w:author="Unknown Author" w:date="2022-02-10T13:26:10Z">
        <w:r>
          <w:rPr>
            <w:rFonts w:cs="Arial" w:ascii="Arial" w:hAnsi="Arial"/>
            <w:sz w:val="20"/>
            <w:szCs w:val="20"/>
          </w:rPr>
          <w:t>${c1_s3_3_10_checkbox_1_no}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283" w:author="Unknown Author" w:date="2022-02-15T14:18:21Z">
        <w:r>
          <w:rPr>
            <w:rFonts w:eastAsia="Calibri" w:cs="Arial" w:ascii="Arial" w:hAnsi="Arial" w:eastAsiaTheme="minorHAnsi"/>
            <w:b/>
            <w:i/>
            <w:color w:val="auto"/>
            <w:kern w:val="0"/>
            <w:sz w:val="20"/>
            <w:szCs w:val="20"/>
            <w:lang w:val="en-US" w:eastAsia="en-US" w:bidi="ar-SA"/>
          </w:rPr>
          <w:t>${c1_s3_3_10_comment_1}</w:t>
        </w:r>
      </w:ins>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r>
    </w:p>
    <w:p>
      <w:pPr>
        <w:pStyle w:val="Normal"/>
        <w:ind w:left="720" w:firstLine="720"/>
        <w:jc w:val="both"/>
        <w:rPr>
          <w:rFonts w:ascii="Arial" w:hAnsi="Arial" w:cs="Arial"/>
          <w:b/>
          <w:b/>
          <w:color w:val="C00000"/>
          <w:sz w:val="20"/>
          <w:szCs w:val="20"/>
          <w:del w:id="285" w:author="Unknown Author" w:date="2022-02-18T12:35:48Z"/>
        </w:rPr>
      </w:pPr>
      <w:del w:id="284" w:author="Unknown Author" w:date="2022-02-18T12:35:48Z">
        <w:r>
          <w:rPr>
            <w:rFonts w:cs="Arial" w:ascii="Arial" w:hAnsi="Arial"/>
            <w:b/>
            <w:color w:val="C00000"/>
            <w:sz w:val="20"/>
            <w:szCs w:val="20"/>
          </w:rPr>
        </w:r>
      </w:del>
    </w:p>
    <w:p>
      <w:pPr>
        <w:pStyle w:val="Normal"/>
        <w:ind w:left="720" w:firstLine="720"/>
        <w:jc w:val="both"/>
        <w:rPr>
          <w:rFonts w:ascii="Arial" w:hAnsi="Arial" w:cs="Arial"/>
          <w:b/>
          <w:b/>
          <w:sz w:val="20"/>
          <w:szCs w:val="20"/>
          <w:del w:id="287" w:author="Unknown Author" w:date="2022-02-18T12:35:48Z"/>
        </w:rPr>
      </w:pPr>
      <w:del w:id="286" w:author="Unknown Author" w:date="2022-02-18T12:35:48Z">
        <w:r>
          <w:rPr>
            <w:rFonts w:cs="Arial" w:ascii="Arial" w:hAnsi="Arial"/>
            <w:b/>
            <w:sz w:val="20"/>
            <w:szCs w:val="20"/>
          </w:rPr>
        </w:r>
      </w:del>
    </w:p>
    <w:p>
      <w:pPr>
        <w:pStyle w:val="Normal"/>
        <w:ind w:left="720" w:firstLine="720"/>
        <w:jc w:val="both"/>
        <w:rPr>
          <w:rFonts w:ascii="Arial" w:hAnsi="Arial" w:cs="Arial"/>
          <w:sz w:val="20"/>
          <w:szCs w:val="20"/>
          <w:del w:id="289" w:author="Unknown Author" w:date="2022-02-18T12:35:48Z"/>
        </w:rPr>
      </w:pPr>
      <w:del w:id="288" w:author="Unknown Author" w:date="2022-02-18T12:35:48Z">
        <w:r>
          <w:rPr>
            <w:rFonts w:cs="Arial" w:ascii="Arial" w:hAnsi="Arial"/>
            <w:sz w:val="20"/>
            <w:szCs w:val="20"/>
          </w:rPr>
        </w:r>
      </w:del>
    </w:p>
    <w:p>
      <w:pPr>
        <w:pStyle w:val="Normal"/>
        <w:jc w:val="both"/>
        <w:rPr>
          <w:rFonts w:ascii="Arial" w:hAnsi="Arial" w:cs="Arial"/>
          <w:color w:val="C00000"/>
          <w:ins w:id="291" w:author="Unknown Author" w:date="2022-02-18T18:03:29Z"/>
          <w:sz w:val="24"/>
          <w:szCs w:val="24"/>
        </w:rPr>
      </w:pPr>
      <w:ins w:id="290" w:author="Unknown Author" w:date="2022-02-18T18:03:29Z">
        <w:r>
          <w:rPr>
            <w:rFonts w:cs="Arial" w:ascii="Arial" w:hAnsi="Arial"/>
            <w:color w:val="C00000"/>
            <w:sz w:val="24"/>
            <w:szCs w:val="24"/>
          </w:rPr>
        </w:r>
      </w:ins>
      <w:r>
        <w:br w:type="page"/>
      </w:r>
    </w:p>
    <w:p>
      <w:pPr>
        <w:pStyle w:val="Normal"/>
        <w:jc w:val="both"/>
        <w:rPr>
          <w:rFonts w:ascii="Arial" w:hAnsi="Arial" w:cs="Arial"/>
          <w:color w:val="C00000"/>
          <w:ins w:id="293" w:author="Unknown Author" w:date="2022-02-18T18:03:29Z"/>
          <w:sz w:val="24"/>
          <w:szCs w:val="24"/>
        </w:rPr>
      </w:pPr>
      <w:ins w:id="292" w:author="Unknown Author" w:date="2022-02-18T18:03:29Z">
        <w:r>
          <w:rPr>
            <w:rFonts w:cs="Arial" w:ascii="Arial" w:hAnsi="Arial"/>
            <w:color w:val="C00000"/>
            <w:sz w:val="24"/>
            <w:szCs w:val="24"/>
          </w:rPr>
        </w:r>
      </w:ins>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ind w:left="720" w:firstLine="720"/>
        <w:jc w:val="both"/>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3.11</w:t>
        <w:tab/>
        <w:t>How many times each year does the Affiliate Board meet?</w:t>
      </w:r>
    </w:p>
    <w:p>
      <w:pPr>
        <w:pStyle w:val="Normal"/>
        <w:jc w:val="both"/>
        <w:rPr>
          <w:rFonts w:ascii="Arial" w:hAnsi="Arial" w:cs="Arial"/>
          <w:sz w:val="20"/>
          <w:szCs w:val="20"/>
        </w:rPr>
      </w:pPr>
      <w:r>
        <w:rPr>
          <w:rFonts w:cs="Arial" w:ascii="Arial" w:hAnsi="Arial"/>
          <w:sz w:val="20"/>
          <w:szCs w:val="20"/>
        </w:rPr>
        <w:tab/>
        <w:tab/>
        <w:tab/>
        <w:t>___</w:t>
      </w:r>
      <w:del w:id="294" w:author="Unknown Author" w:date="2022-02-10T13:28:33Z">
        <w:r>
          <w:rPr>
            <w:rFonts w:cs="Arial" w:ascii="Arial" w:hAnsi="Arial"/>
            <w:sz w:val="20"/>
            <w:szCs w:val="20"/>
            <w:u w:val="single"/>
          </w:rPr>
          <w:delText>6</w:delText>
        </w:r>
      </w:del>
      <w:ins w:id="295" w:author="Unknown Author" w:date="2022-02-10T13:28:34Z">
        <w:r>
          <w:rPr>
            <w:rFonts w:cs="Arial" w:ascii="Arial" w:hAnsi="Arial"/>
            <w:sz w:val="20"/>
            <w:szCs w:val="20"/>
            <w:u w:val="single"/>
          </w:rPr>
          <w:t>${c1_s3_3_11_val_1}</w:t>
        </w:r>
      </w:ins>
      <w:r>
        <w:rPr>
          <w:rFonts w:cs="Arial" w:ascii="Arial" w:hAnsi="Arial"/>
          <w:sz w:val="20"/>
          <w:szCs w:val="20"/>
        </w:rPr>
        <w:t>______</w:t>
      </w:r>
      <w:ins w:id="296" w:author="Unknown Author" w:date="2022-02-10T13:28:44Z">
        <w:r>
          <w:rPr>
            <w:rFonts w:cs="Arial" w:ascii="Arial" w:hAnsi="Arial"/>
            <w:sz w:val="20"/>
            <w:szCs w:val="20"/>
          </w:rPr>
          <w:t xml:space="preserve"> ___</w:t>
        </w:r>
      </w:ins>
      <w:ins w:id="297" w:author="Unknown Author" w:date="2022-02-10T13:28:44Z">
        <w:r>
          <w:rPr>
            <w:rFonts w:cs="Arial" w:ascii="Arial" w:hAnsi="Arial"/>
            <w:sz w:val="20"/>
            <w:szCs w:val="20"/>
            <w:u w:val="single"/>
          </w:rPr>
          <w:t>${c1_s3_3_11_val_2}</w:t>
        </w:r>
      </w:ins>
      <w:ins w:id="298" w:author="Unknown Author" w:date="2022-02-10T13:28:44Z">
        <w:r>
          <w:rPr>
            <w:rFonts w:cs="Arial" w:ascii="Arial" w:hAnsi="Arial"/>
            <w:sz w:val="20"/>
            <w:szCs w:val="20"/>
          </w:rPr>
          <w:t>______</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187276"/>
          <w:sz w:val="20"/>
          <w:szCs w:val="20"/>
        </w:rPr>
      </w:pPr>
      <w:r>
        <w:rPr>
          <w:rFonts w:cs="Arial" w:ascii="Arial" w:hAnsi="Arial"/>
          <w:b/>
          <w:color w:val="C00000"/>
          <w:sz w:val="20"/>
          <w:szCs w:val="20"/>
        </w:rPr>
        <w:t xml:space="preserve">NUL Comments/Recommendations: </w:t>
      </w:r>
      <w:del w:id="299" w:author="Unknown Author" w:date="2022-02-15T17:09:16Z">
        <w:r>
          <w:rPr>
            <w:rFonts w:cs="Arial" w:ascii="Arial" w:hAnsi="Arial"/>
            <w:b/>
            <w:i/>
            <w:sz w:val="20"/>
            <w:szCs w:val="20"/>
          </w:rPr>
          <w:delText>U</w:delText>
        </w:r>
      </w:del>
      <w:del w:id="300" w:author="Unknown Author" w:date="2022-02-15T14:18:29Z">
        <w:r>
          <w:rPr>
            <w:rFonts w:cs="Arial" w:ascii="Arial" w:hAnsi="Arial"/>
            <w:b/>
            <w:i/>
            <w:sz w:val="20"/>
            <w:szCs w:val="20"/>
          </w:rPr>
          <w:delText>LHC bylaws provides that the board will meet six times a year, plus an annual meeting. The board has been meeting four or five times annually; the affiliate must revise its bylaws to reflect how often the board currently meets.</w:delText>
        </w:r>
      </w:del>
      <w:ins w:id="301" w:author="Unknown Author" w:date="2022-02-15T14:18:29Z">
        <w:r>
          <w:rPr>
            <w:rFonts w:eastAsia="Calibri" w:cs="Arial" w:ascii="Arial" w:hAnsi="Arial" w:eastAsiaTheme="minorHAnsi"/>
            <w:b/>
            <w:i/>
            <w:color w:val="auto"/>
            <w:kern w:val="0"/>
            <w:sz w:val="20"/>
            <w:szCs w:val="20"/>
            <w:lang w:val="en-US" w:eastAsia="en-US" w:bidi="ar-SA"/>
          </w:rPr>
          <w:t>${c1_s3_3_11_comment_1}</w:t>
        </w:r>
      </w:ins>
    </w:p>
    <w:p>
      <w:pPr>
        <w:pStyle w:val="ListParagraph"/>
        <w:rPr>
          <w:rFonts w:ascii="Arial" w:hAnsi="Arial" w:cs="Arial"/>
          <w:color w:val="187276"/>
          <w:sz w:val="20"/>
          <w:szCs w:val="20"/>
        </w:rPr>
      </w:pPr>
      <w:r>
        <w:rPr>
          <w:rFonts w:cs="Arial" w:ascii="Arial" w:hAnsi="Arial"/>
          <w:color w:val="187276"/>
          <w:sz w:val="20"/>
          <w:szCs w:val="20"/>
        </w:rPr>
        <w:tab/>
      </w:r>
    </w:p>
    <w:p>
      <w:pPr>
        <w:pStyle w:val="ListParagraph"/>
        <w:ind w:left="0" w:firstLine="720"/>
        <w:jc w:val="both"/>
        <w:rPr>
          <w:rFonts w:ascii="Arial" w:hAnsi="Arial" w:cs="Arial"/>
          <w:sz w:val="20"/>
          <w:szCs w:val="20"/>
        </w:rPr>
      </w:pPr>
      <w:r>
        <w:rPr>
          <w:rFonts w:cs="Arial" w:ascii="Arial" w:hAnsi="Arial"/>
          <w:sz w:val="20"/>
          <w:szCs w:val="20"/>
        </w:rPr>
        <w:t>3.12</w:t>
        <w:tab/>
        <w:t xml:space="preserve">How many board meetings </w:t>
      </w:r>
      <w:r>
        <w:rPr>
          <w:rFonts w:cs="Arial" w:ascii="Arial" w:hAnsi="Arial"/>
          <w:b/>
          <w:sz w:val="20"/>
          <w:szCs w:val="20"/>
        </w:rPr>
        <w:t>did not</w:t>
      </w:r>
      <w:r>
        <w:rPr>
          <w:rFonts w:cs="Arial" w:ascii="Arial" w:hAnsi="Arial"/>
          <w:sz w:val="20"/>
          <w:szCs w:val="20"/>
        </w:rPr>
        <w:t xml:space="preserve"> have a quorum during the previous year?</w:t>
      </w:r>
    </w:p>
    <w:p>
      <w:pPr>
        <w:pStyle w:val="Normal"/>
        <w:jc w:val="both"/>
        <w:rPr>
          <w:rFonts w:ascii="Arial" w:hAnsi="Arial" w:cs="Arial"/>
          <w:sz w:val="20"/>
          <w:szCs w:val="20"/>
        </w:rPr>
      </w:pPr>
      <w:r>
        <w:rPr>
          <w:rFonts w:cs="Arial" w:ascii="Arial" w:hAnsi="Arial"/>
          <w:sz w:val="20"/>
          <w:szCs w:val="20"/>
        </w:rPr>
        <w:tab/>
        <w:tab/>
        <w:tab/>
        <w:t>___</w:t>
      </w:r>
      <w:del w:id="302" w:author="Unknown Author" w:date="2022-02-10T13:29:09Z">
        <w:r>
          <w:rPr>
            <w:rFonts w:cs="Arial" w:ascii="Arial" w:hAnsi="Arial"/>
            <w:sz w:val="20"/>
            <w:szCs w:val="20"/>
            <w:u w:val="single"/>
          </w:rPr>
          <w:delText>0</w:delText>
        </w:r>
      </w:del>
      <w:ins w:id="303" w:author="Unknown Author" w:date="2022-02-10T13:29:09Z">
        <w:r>
          <w:rPr>
            <w:rFonts w:cs="Arial" w:ascii="Arial" w:hAnsi="Arial"/>
            <w:sz w:val="20"/>
            <w:szCs w:val="20"/>
            <w:u w:val="single"/>
          </w:rPr>
          <w:t>${c1_s3_3_12_val_1}</w:t>
        </w:r>
      </w:ins>
      <w:r>
        <w:rPr>
          <w:rFonts w:cs="Arial" w:ascii="Arial" w:hAnsi="Arial"/>
          <w:sz w:val="20"/>
          <w:szCs w:val="20"/>
        </w:rPr>
        <w:t>______</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color w:val="187276"/>
          <w:sz w:val="20"/>
          <w:szCs w:val="20"/>
        </w:rPr>
      </w:pPr>
      <w:r>
        <w:rPr>
          <w:rFonts w:cs="Arial" w:ascii="Arial" w:hAnsi="Arial"/>
          <w:sz w:val="20"/>
          <w:szCs w:val="20"/>
        </w:rPr>
        <w:tab/>
      </w:r>
      <w:del w:id="304" w:author="Unknown Author" w:date="2022-02-28T18:16:59Z">
        <w:r>
          <w:rPr>
            <w:rFonts w:cs="Arial" w:ascii="Arial" w:hAnsi="Arial"/>
            <w:sz w:val="20"/>
            <w:szCs w:val="20"/>
          </w:rPr>
          <w:tab/>
        </w:r>
      </w:del>
      <w:r>
        <w:rPr>
          <w:rFonts w:cs="Arial" w:ascii="Arial" w:hAnsi="Arial"/>
          <w:b/>
          <w:color w:val="C00000"/>
          <w:sz w:val="20"/>
          <w:szCs w:val="20"/>
        </w:rPr>
        <w:t xml:space="preserve">NUL Comments/Recommendations: </w:t>
      </w:r>
      <w:ins w:id="305" w:author="Unknown Author" w:date="2022-02-15T14:20:01Z">
        <w:r>
          <w:rPr>
            <w:rFonts w:eastAsia="Calibri" w:cs="Arial" w:ascii="Arial" w:hAnsi="Arial" w:eastAsiaTheme="minorHAnsi"/>
            <w:b/>
            <w:i/>
            <w:color w:val="auto"/>
            <w:kern w:val="0"/>
            <w:sz w:val="20"/>
            <w:szCs w:val="20"/>
            <w:lang w:val="en-US" w:eastAsia="en-US" w:bidi="ar-SA"/>
          </w:rPr>
          <w:t>${c1_s3_3_12_comment_1}</w:t>
        </w:r>
      </w:ins>
    </w:p>
    <w:p>
      <w:pPr>
        <w:pStyle w:val="ListParagrap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0" w:firstLine="720"/>
        <w:jc w:val="both"/>
        <w:rPr>
          <w:rFonts w:ascii="Arial" w:hAnsi="Arial" w:cs="Arial"/>
          <w:sz w:val="20"/>
          <w:szCs w:val="20"/>
        </w:rPr>
      </w:pPr>
      <w:r>
        <w:rPr>
          <w:rFonts w:cs="Arial" w:ascii="Arial" w:hAnsi="Arial"/>
          <w:sz w:val="20"/>
          <w:szCs w:val="20"/>
        </w:rPr>
        <w:t>3.13</w:t>
        <w:tab/>
        <w:t>Does the board approve contracts entered into by the Affiliate?</w:t>
      </w:r>
    </w:p>
    <w:p>
      <w:pPr>
        <w:pStyle w:val="Normal"/>
        <w:jc w:val="both"/>
        <w:rPr>
          <w:rFonts w:ascii="Arial" w:hAnsi="Arial" w:cs="Arial"/>
          <w:sz w:val="20"/>
          <w:szCs w:val="20"/>
        </w:rPr>
      </w:pPr>
      <w:r>
        <w:rPr>
          <w:rFonts w:cs="Arial" w:ascii="Arial" w:hAnsi="Arial"/>
          <w:sz w:val="20"/>
          <w:szCs w:val="20"/>
        </w:rPr>
        <w:tab/>
        <w:tab/>
        <w:tab/>
        <w:t>_</w:t>
      </w:r>
      <w:ins w:id="306" w:author="Unknown Author" w:date="2022-02-10T13:29:31Z">
        <w:r>
          <w:rPr>
            <w:rFonts w:cs="Arial" w:ascii="Arial" w:hAnsi="Arial"/>
            <w:sz w:val="20"/>
            <w:szCs w:val="20"/>
          </w:rPr>
          <w:t>${c1_s3_3_13_checkbox_1_yes}</w:t>
        </w:r>
      </w:ins>
      <w:r>
        <w:rPr>
          <w:rFonts w:cs="Arial" w:ascii="Arial" w:hAnsi="Arial"/>
          <w:sz w:val="20"/>
          <w:szCs w:val="20"/>
        </w:rPr>
        <w:t>__Yes</w:t>
        <w:tab/>
        <w:tab/>
        <w:tab/>
        <w:t>_</w:t>
      </w:r>
      <w:del w:id="307" w:author="Unknown Author" w:date="2022-02-10T13:29:37Z">
        <w:r>
          <w:rPr>
            <w:rFonts w:cs="Arial" w:ascii="Arial" w:hAnsi="Arial"/>
            <w:sz w:val="20"/>
            <w:szCs w:val="20"/>
            <w:u w:val="single"/>
          </w:rPr>
          <w:delText>X</w:delText>
        </w:r>
      </w:del>
      <w:ins w:id="308" w:author="Unknown Author" w:date="2022-02-10T13:29:38Z">
        <w:r>
          <w:rPr>
            <w:rFonts w:cs="Arial" w:ascii="Arial" w:hAnsi="Arial"/>
            <w:sz w:val="20"/>
            <w:szCs w:val="20"/>
            <w:u w:val="single"/>
          </w:rPr>
          <w:t>${c1_s3_3_13_checkbox_1_no}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92D050"/>
          <w:sz w:val="20"/>
          <w:szCs w:val="20"/>
        </w:rPr>
      </w:pPr>
      <w:del w:id="309" w:author="Unknown Author" w:date="2022-02-28T18:17:32Z">
        <w:r>
          <w:rPr>
            <w:rFonts w:cs="Arial" w:ascii="Arial" w:hAnsi="Arial"/>
            <w:color w:val="800000"/>
            <w:sz w:val="20"/>
            <w:szCs w:val="20"/>
          </w:rPr>
          <w:delText xml:space="preserve">  </w:delText>
        </w:r>
      </w:del>
      <w:del w:id="310" w:author="Unknown Author" w:date="2022-02-28T18:17:32Z">
        <w:r>
          <w:rPr>
            <w:rFonts w:cs="Arial" w:ascii="Arial" w:hAnsi="Arial"/>
            <w:color w:val="800000"/>
            <w:sz w:val="20"/>
            <w:szCs w:val="20"/>
          </w:rPr>
          <w:tab/>
          <w:tab/>
        </w:r>
      </w:del>
      <w:r>
        <w:rPr>
          <w:rFonts w:cs="Arial" w:ascii="Arial" w:hAnsi="Arial"/>
          <w:b/>
          <w:color w:val="C00000"/>
          <w:sz w:val="20"/>
          <w:szCs w:val="20"/>
        </w:rPr>
        <w:t xml:space="preserve">NUL Comments/Recommendations: </w:t>
      </w:r>
      <w:ins w:id="311" w:author="Unknown Author" w:date="2022-02-15T14:20:08Z">
        <w:r>
          <w:rPr>
            <w:rFonts w:eastAsia="Calibri" w:cs="Arial" w:ascii="Arial" w:hAnsi="Arial" w:eastAsiaTheme="minorHAnsi"/>
            <w:b/>
            <w:i/>
            <w:color w:val="auto"/>
            <w:kern w:val="0"/>
            <w:sz w:val="20"/>
            <w:szCs w:val="20"/>
            <w:lang w:val="en-US" w:eastAsia="en-US" w:bidi="ar-SA"/>
          </w:rPr>
          <w:t>${c1_s3_3_13_comment_1}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ListParagraph"/>
        <w:ind w:left="1440" w:hanging="720"/>
        <w:jc w:val="both"/>
        <w:rPr>
          <w:rFonts w:ascii="Arial" w:hAnsi="Arial" w:cs="Arial"/>
          <w:sz w:val="20"/>
          <w:szCs w:val="20"/>
        </w:rPr>
      </w:pPr>
      <w:r>
        <w:rPr>
          <w:rFonts w:cs="Arial" w:ascii="Arial" w:hAnsi="Arial"/>
          <w:sz w:val="20"/>
          <w:szCs w:val="20"/>
        </w:rPr>
        <w:t>3.14</w:t>
        <w:tab/>
        <w:t>Does the Affiliate provide written agendas, as well as materials relating to significant decisions, in advance of board meetings?</w:t>
      </w:r>
    </w:p>
    <w:p>
      <w:pPr>
        <w:pStyle w:val="Normal"/>
        <w:jc w:val="both"/>
        <w:rPr>
          <w:rFonts w:ascii="Arial" w:hAnsi="Arial" w:cs="Arial"/>
          <w:sz w:val="20"/>
          <w:szCs w:val="20"/>
        </w:rPr>
      </w:pPr>
      <w:r>
        <w:rPr>
          <w:rFonts w:cs="Arial" w:ascii="Arial" w:hAnsi="Arial"/>
          <w:sz w:val="20"/>
          <w:szCs w:val="20"/>
        </w:rPr>
        <w:tab/>
        <w:tab/>
        <w:tab/>
        <w:t>_</w:t>
      </w:r>
      <w:del w:id="312" w:author="Unknown Author" w:date="2022-02-10T13:33:53Z">
        <w:r>
          <w:rPr>
            <w:rFonts w:cs="Arial" w:ascii="Arial" w:hAnsi="Arial"/>
            <w:sz w:val="20"/>
            <w:szCs w:val="20"/>
            <w:u w:val="single"/>
          </w:rPr>
          <w:delText>X</w:delText>
        </w:r>
      </w:del>
      <w:ins w:id="313" w:author="Unknown Author" w:date="2022-02-10T13:33:54Z">
        <w:r>
          <w:rPr>
            <w:rFonts w:cs="Arial" w:ascii="Arial" w:hAnsi="Arial"/>
            <w:sz w:val="20"/>
            <w:szCs w:val="20"/>
            <w:u w:val="single"/>
          </w:rPr>
          <w:t>${c1_s3_3_14_checkbox_1_yes}</w:t>
        </w:r>
      </w:ins>
      <w:r>
        <w:rPr>
          <w:rFonts w:cs="Arial" w:ascii="Arial" w:hAnsi="Arial"/>
          <w:sz w:val="20"/>
          <w:szCs w:val="20"/>
        </w:rPr>
        <w:t>__ Yes</w:t>
        <w:tab/>
        <w:tab/>
        <w:t>_</w:t>
      </w:r>
      <w:ins w:id="314" w:author="Unknown Author" w:date="2022-02-10T13:34:03Z">
        <w:r>
          <w:rPr>
            <w:rFonts w:cs="Arial" w:ascii="Arial" w:hAnsi="Arial"/>
            <w:sz w:val="20"/>
            <w:szCs w:val="20"/>
          </w:rPr>
          <w:t>${c1_s3_3_14_checkbox_1_no}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b/>
          <w:color w:val="C00000"/>
          <w:sz w:val="20"/>
          <w:szCs w:val="20"/>
        </w:rPr>
        <w:t xml:space="preserve">NUL Comments/Recommendations: </w:t>
      </w:r>
      <w:ins w:id="315" w:author="Unknown Author" w:date="2022-02-15T14:34:38Z">
        <w:r>
          <w:rPr>
            <w:rFonts w:cs="Arial" w:ascii="Arial" w:hAnsi="Arial"/>
            <w:b/>
            <w:color w:val="C00000"/>
            <w:sz w:val="20"/>
            <w:szCs w:val="20"/>
          </w:rPr>
          <w:t xml:space="preserve"> </w:t>
        </w:r>
      </w:ins>
      <w:ins w:id="316" w:author="Unknown Author" w:date="2022-02-15T14:38:11Z">
        <w:r>
          <w:rPr>
            <w:rFonts w:eastAsia="Calibri" w:cs="Arial" w:ascii="Arial" w:hAnsi="Arial" w:eastAsiaTheme="minorHAnsi"/>
            <w:b/>
            <w:bCs/>
            <w:i/>
            <w:iCs/>
            <w:color w:val="auto"/>
            <w:kern w:val="0"/>
            <w:sz w:val="20"/>
            <w:szCs w:val="20"/>
            <w:lang w:val="en-US" w:eastAsia="en-US" w:bidi="ar-SA"/>
          </w:rPr>
          <w:t xml:space="preserve">   ${c1_s3_3_14_comment_1}</w:t>
        </w:r>
      </w:ins>
    </w:p>
    <w:p>
      <w:pPr>
        <w:pStyle w:val="ListParagraph"/>
        <w:ind w:left="0" w:hanging="0"/>
        <w:rPr>
          <w:rFonts w:ascii="Arial" w:hAnsi="Arial" w:cs="Arial"/>
          <w:sz w:val="20"/>
          <w:szCs w:val="20"/>
        </w:rPr>
      </w:pPr>
      <w:r>
        <w:rPr>
          <w:rFonts w:cs="Arial" w:ascii="Arial" w:hAnsi="Arial"/>
          <w:sz w:val="20"/>
          <w:szCs w:val="20"/>
        </w:rPr>
      </w:r>
    </w:p>
    <w:p>
      <w:pPr>
        <w:pStyle w:val="ListParagraph"/>
        <w:ind w:left="0" w:firstLine="720"/>
        <w:jc w:val="both"/>
        <w:rPr>
          <w:rFonts w:ascii="Arial" w:hAnsi="Arial" w:cs="Arial"/>
          <w:sz w:val="20"/>
          <w:szCs w:val="20"/>
        </w:rPr>
      </w:pPr>
      <w:r>
        <w:rPr>
          <w:rFonts w:cs="Arial" w:ascii="Arial" w:hAnsi="Arial"/>
          <w:sz w:val="20"/>
          <w:szCs w:val="20"/>
        </w:rPr>
        <w:t>3.15</w:t>
        <w:tab/>
        <w:t>Do family members serve on the Board?</w:t>
      </w:r>
    </w:p>
    <w:p>
      <w:pPr>
        <w:pStyle w:val="Normal"/>
        <w:jc w:val="both"/>
        <w:rPr>
          <w:rFonts w:ascii="Arial" w:hAnsi="Arial" w:cs="Arial"/>
          <w:sz w:val="20"/>
          <w:szCs w:val="20"/>
        </w:rPr>
      </w:pPr>
      <w:r>
        <w:rPr>
          <w:rFonts w:cs="Arial" w:ascii="Arial" w:hAnsi="Arial"/>
          <w:sz w:val="20"/>
          <w:szCs w:val="20"/>
        </w:rPr>
        <w:tab/>
        <w:tab/>
        <w:tab/>
        <w:t>_</w:t>
      </w:r>
      <w:ins w:id="317" w:author="Unknown Author" w:date="2022-02-10T13:34:19Z">
        <w:r>
          <w:rPr>
            <w:rFonts w:cs="Arial" w:ascii="Arial" w:hAnsi="Arial"/>
            <w:sz w:val="20"/>
            <w:szCs w:val="20"/>
          </w:rPr>
          <w:t>${c1_s3_3_15_checkbox_1_yes}</w:t>
        </w:r>
      </w:ins>
      <w:r>
        <w:rPr>
          <w:rFonts w:cs="Arial" w:ascii="Arial" w:hAnsi="Arial"/>
          <w:sz w:val="20"/>
          <w:szCs w:val="20"/>
        </w:rPr>
        <w:t>__Yes</w:t>
        <w:tab/>
        <w:tab/>
        <w:tab/>
        <w:t>_</w:t>
      </w:r>
      <w:del w:id="318" w:author="Unknown Author" w:date="2022-02-10T13:34:27Z">
        <w:r>
          <w:rPr>
            <w:rFonts w:cs="Arial" w:ascii="Arial" w:hAnsi="Arial"/>
            <w:sz w:val="20"/>
            <w:szCs w:val="20"/>
            <w:u w:val="single"/>
          </w:rPr>
          <w:delText>X</w:delText>
        </w:r>
      </w:del>
      <w:ins w:id="319" w:author="Unknown Author" w:date="2022-02-10T13:34:28Z">
        <w:r>
          <w:rPr>
            <w:rFonts w:cs="Arial" w:ascii="Arial" w:hAnsi="Arial"/>
            <w:sz w:val="20"/>
            <w:szCs w:val="20"/>
            <w:u w:val="single"/>
          </w:rPr>
          <w:t>${c1_s3_3_15_checkbox_1_no}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20" w:author="Unknown Author" w:date="2022-02-28T18:17:53Z">
        <w:r>
          <w:rPr>
            <w:rFonts w:cs="Arial" w:ascii="Arial" w:hAnsi="Arial"/>
            <w:sz w:val="20"/>
            <w:szCs w:val="20"/>
          </w:rPr>
          <w:tab/>
        </w:r>
      </w:del>
      <w:r>
        <w:rPr>
          <w:rFonts w:cs="Arial" w:ascii="Arial" w:hAnsi="Arial"/>
          <w:b/>
          <w:color w:val="C00000"/>
          <w:sz w:val="20"/>
          <w:szCs w:val="20"/>
        </w:rPr>
        <w:t xml:space="preserve">NUL Comments/Recommendations: </w:t>
      </w:r>
      <w:ins w:id="321" w:author="Unknown Author" w:date="2022-02-15T14:20:20Z">
        <w:r>
          <w:rPr>
            <w:rFonts w:eastAsia="Calibri" w:cs="Arial" w:ascii="Arial" w:hAnsi="Arial" w:eastAsiaTheme="minorHAnsi"/>
            <w:b/>
            <w:i/>
            <w:color w:val="auto"/>
            <w:kern w:val="0"/>
            <w:sz w:val="20"/>
            <w:szCs w:val="20"/>
            <w:lang w:val="en-US" w:eastAsia="en-US" w:bidi="ar-SA"/>
          </w:rPr>
          <w:t>${c1_s3_3_15_comment_1}</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b/>
        <w:t>3.16</w:t>
        <w:tab/>
        <w:t>What is the affiliate’s policy to prevent conflict of interest?</w:t>
      </w:r>
    </w:p>
    <w:p>
      <w:pPr>
        <w:pStyle w:val="Normal"/>
        <w:jc w:val="both"/>
        <w:rPr>
          <w:rFonts w:ascii="Arial" w:hAnsi="Arial" w:cs="Arial"/>
          <w:sz w:val="20"/>
          <w:szCs w:val="20"/>
        </w:rPr>
      </w:pPr>
      <w:r>
        <w:rPr>
          <w:rFonts w:cs="Arial" w:ascii="Arial" w:hAnsi="Arial"/>
          <w:sz w:val="20"/>
          <w:szCs w:val="20"/>
        </w:rPr>
        <w:tab/>
        <w:tab/>
        <w:tab/>
        <w:t>_</w:t>
      </w:r>
      <w:del w:id="322" w:author="Unknown Author" w:date="2022-02-10T13:34:44Z">
        <w:r>
          <w:rPr>
            <w:rFonts w:cs="Arial" w:ascii="Arial" w:hAnsi="Arial"/>
            <w:sz w:val="20"/>
            <w:szCs w:val="20"/>
            <w:u w:val="single"/>
          </w:rPr>
          <w:delText>X</w:delText>
        </w:r>
      </w:del>
      <w:ins w:id="323" w:author="Unknown Author" w:date="2022-02-10T13:34:44Z">
        <w:r>
          <w:rPr>
            <w:rFonts w:cs="Arial" w:ascii="Arial" w:hAnsi="Arial"/>
            <w:sz w:val="20"/>
            <w:szCs w:val="20"/>
            <w:u w:val="single"/>
          </w:rPr>
          <w:t>${c1_s3_3_16_checkbox_1_yes}</w:t>
        </w:r>
      </w:ins>
      <w:r>
        <w:rPr>
          <w:rFonts w:cs="Arial" w:ascii="Arial" w:hAnsi="Arial"/>
          <w:sz w:val="20"/>
          <w:szCs w:val="20"/>
        </w:rPr>
        <w:t>__ Yes</w:t>
        <w:tab/>
        <w:tab/>
        <w:t>_</w:t>
      </w:r>
      <w:ins w:id="324" w:author="Unknown Author" w:date="2022-02-10T13:34:51Z">
        <w:r>
          <w:rPr>
            <w:rFonts w:cs="Arial" w:ascii="Arial" w:hAnsi="Arial"/>
            <w:sz w:val="20"/>
            <w:szCs w:val="20"/>
          </w:rPr>
          <w:t>${c1_s3_3_16_checkbox_1_no}</w:t>
        </w:r>
      </w:ins>
      <w:r>
        <w:rPr>
          <w:rFonts w:cs="Arial" w:ascii="Arial" w:hAnsi="Arial"/>
          <w:sz w:val="20"/>
          <w:szCs w:val="20"/>
        </w:rPr>
        <w:t>__ No</w:t>
      </w:r>
    </w:p>
    <w:p>
      <w:pPr>
        <w:pStyle w:val="Normal"/>
        <w:jc w:val="both"/>
        <w:rPr>
          <w:rFonts w:ascii="Arial" w:hAnsi="Arial" w:cs="Arial"/>
          <w:color w:val="187276"/>
          <w:sz w:val="20"/>
          <w:szCs w:val="20"/>
        </w:rPr>
      </w:pPr>
      <w:r>
        <w:rPr>
          <w:rFonts w:cs="Arial" w:ascii="Arial" w:hAnsi="Arial"/>
          <w:color w:val="187276"/>
          <w:sz w:val="20"/>
          <w:szCs w:val="20"/>
        </w:rPr>
      </w:r>
    </w:p>
    <w:p>
      <w:pPr>
        <w:pStyle w:val="ListParagraph"/>
        <w:ind w:left="1440" w:hanging="0"/>
        <w:jc w:val="both"/>
        <w:rPr>
          <w:rFonts w:ascii="Arial" w:hAnsi="Arial" w:cs="Arial"/>
          <w:b/>
          <w:b/>
          <w:i/>
          <w:i/>
          <w:sz w:val="20"/>
          <w:szCs w:val="20"/>
        </w:rPr>
      </w:pPr>
      <w:r>
        <w:rPr>
          <w:rFonts w:cs="Arial" w:ascii="Arial" w:hAnsi="Arial"/>
          <w:b/>
          <w:color w:val="C00000"/>
          <w:sz w:val="20"/>
          <w:szCs w:val="20"/>
        </w:rPr>
        <w:t>NUL Comments/Recommendations</w:t>
      </w:r>
      <w:r>
        <w:rPr>
          <w:rFonts w:cs="Arial" w:ascii="Arial" w:hAnsi="Arial"/>
          <w:b/>
          <w:i/>
          <w:color w:val="C00000"/>
          <w:sz w:val="20"/>
          <w:szCs w:val="20"/>
        </w:rPr>
        <w:t xml:space="preserve">: </w:t>
      </w:r>
      <w:del w:id="325" w:author="Unknown Author" w:date="2022-02-15T14:20:29Z">
        <w:r>
          <w:rPr>
            <w:rFonts w:cs="Arial" w:ascii="Arial" w:hAnsi="Arial"/>
            <w:b/>
            <w:i/>
            <w:sz w:val="20"/>
            <w:szCs w:val="20"/>
          </w:rPr>
          <w:delText>ULHC has a conflict of interest policy in place, however, the board must do a better job in making sure it has 100% board participation in reviewing, and signing the policy.  We recommend that both members of the board, and the staff be required to sign conflict of interests statements on an annual basis.</w:delText>
        </w:r>
      </w:del>
      <w:ins w:id="326" w:author="Unknown Author" w:date="2022-02-15T14:20:29Z">
        <w:r>
          <w:rPr>
            <w:rFonts w:eastAsia="Calibri" w:cs="Arial" w:ascii="Arial" w:hAnsi="Arial" w:eastAsiaTheme="minorHAnsi"/>
            <w:b/>
            <w:i/>
            <w:color w:val="auto"/>
            <w:kern w:val="0"/>
            <w:sz w:val="20"/>
            <w:szCs w:val="20"/>
            <w:lang w:val="en-US" w:eastAsia="en-US" w:bidi="ar-SA"/>
          </w:rPr>
          <w:t>${c1_s3_3_16_comment_1}</w:t>
        </w:r>
      </w:ins>
    </w:p>
    <w:p>
      <w:pPr>
        <w:pStyle w:val="ListParagraph"/>
        <w:ind w:left="720" w:firstLine="720"/>
        <w:jc w:val="both"/>
        <w:rPr>
          <w:rFonts w:ascii="Arial" w:hAnsi="Arial" w:cs="Arial"/>
          <w:ins w:id="328" w:author="Unknown Author" w:date="2022-02-18T12:48:15Z"/>
          <w:sz w:val="20"/>
          <w:szCs w:val="20"/>
        </w:rPr>
      </w:pPr>
      <w:ins w:id="327" w:author="Unknown Author" w:date="2022-02-18T12:48:15Z">
        <w:r>
          <w:rPr>
            <w:rFonts w:cs="Arial" w:ascii="Arial" w:hAnsi="Arial"/>
            <w:sz w:val="20"/>
            <w:szCs w:val="20"/>
          </w:rPr>
        </w:r>
      </w:ins>
      <w:r>
        <w:br w:type="page"/>
      </w:r>
    </w:p>
    <w:p>
      <w:pPr>
        <w:pStyle w:val="ListParagraph"/>
        <w:ind w:left="720" w:firstLine="720"/>
        <w:jc w:val="both"/>
        <w:rPr>
          <w:rFonts w:ascii="Arial" w:hAnsi="Arial" w:cs="Arial"/>
          <w:sz w:val="20"/>
          <w:szCs w:val="20"/>
        </w:rPr>
      </w:pPr>
      <w:r>
        <w:rPr>
          <w:rFonts w:cs="Arial" w:ascii="Arial" w:hAnsi="Arial"/>
          <w:sz w:val="20"/>
          <w:szCs w:val="20"/>
        </w:rPr>
      </w:r>
    </w:p>
    <w:p>
      <w:pPr>
        <w:pStyle w:val="ListParagraph"/>
        <w:ind w:left="0" w:hanging="0"/>
        <w:jc w:val="both"/>
        <w:rPr>
          <w:rFonts w:ascii="Arial" w:hAnsi="Arial" w:cs="Arial"/>
          <w:b/>
          <w:b/>
          <w:color w:val="C00000"/>
          <w:sz w:val="28"/>
          <w:szCs w:val="28"/>
        </w:rPr>
      </w:pPr>
      <w:r>
        <w:rPr>
          <w:rFonts w:cs="Arial" w:ascii="Arial" w:hAnsi="Arial"/>
          <w:b/>
          <w:color w:val="C00000"/>
          <w:sz w:val="28"/>
          <w:szCs w:val="28"/>
        </w:rPr>
        <w:t>Affiliate Policies and Procedures</w:t>
      </w:r>
    </w:p>
    <w:p>
      <w:pPr>
        <w:pStyle w:val="Normal"/>
        <w:ind w:left="2160" w:hanging="2160"/>
        <w:jc w:val="both"/>
        <w:rPr>
          <w:rFonts w:ascii="Arial" w:hAnsi="Arial" w:cs="Arial"/>
          <w:sz w:val="20"/>
          <w:szCs w:val="20"/>
        </w:rPr>
      </w:pPr>
      <w:r>
        <w:rPr>
          <w:rFonts w:cs="Arial" w:ascii="Arial" w:hAnsi="Arial"/>
          <w:b/>
          <w:color w:val="C00000"/>
          <w:sz w:val="24"/>
          <w:szCs w:val="24"/>
        </w:rPr>
        <w:t>Standard 4</w:t>
      </w:r>
      <w:r>
        <w:rPr>
          <w:rFonts w:cs="Arial" w:ascii="Arial" w:hAnsi="Arial"/>
          <w:b/>
          <w:color w:val="92D050"/>
          <w:sz w:val="24"/>
          <w:szCs w:val="24"/>
        </w:rPr>
        <w:t xml:space="preserve">     </w:t>
      </w:r>
      <w:r>
        <w:rPr>
          <w:rFonts w:cs="Arial" w:ascii="Arial" w:hAnsi="Arial"/>
          <w:sz w:val="20"/>
          <w:szCs w:val="20"/>
        </w:rPr>
        <w:t>The affiliate fulfills its corporate obligations as required by local, state, federal</w:t>
      </w:r>
    </w:p>
    <w:p>
      <w:pPr>
        <w:pStyle w:val="Normal"/>
        <w:ind w:left="2160" w:hanging="720"/>
        <w:jc w:val="both"/>
        <w:rPr>
          <w:rFonts w:ascii="Arial" w:hAnsi="Arial" w:cs="Arial"/>
          <w:sz w:val="20"/>
          <w:szCs w:val="20"/>
        </w:rPr>
      </w:pPr>
      <w:r>
        <w:rPr>
          <w:rFonts w:cs="Arial" w:ascii="Arial" w:hAnsi="Arial"/>
          <w:b/>
          <w:color w:val="800000"/>
          <w:sz w:val="24"/>
          <w:szCs w:val="24"/>
        </w:rPr>
        <w:t xml:space="preserve">  </w:t>
      </w:r>
      <w:r>
        <w:rPr>
          <w:rFonts w:cs="Arial" w:ascii="Arial" w:hAnsi="Arial"/>
          <w:sz w:val="20"/>
          <w:szCs w:val="20"/>
        </w:rPr>
        <w:t>laws and the National Urban League.</w:t>
      </w:r>
    </w:p>
    <w:p>
      <w:pPr>
        <w:pStyle w:val="Normal"/>
        <w:ind w:left="2160" w:hanging="72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4"/>
          <w:szCs w:val="24"/>
          <w:del w:id="329" w:author="Unknown Author" w:date="2022-02-18T12:48:22Z"/>
        </w:rPr>
      </w:pPr>
      <w:r>
        <w:rPr>
          <w:rFonts w:cs="Arial" w:ascii="Arial" w:hAnsi="Arial"/>
          <w:b/>
          <w:color w:val="C00000"/>
          <w:sz w:val="24"/>
          <w:szCs w:val="24"/>
        </w:rPr>
        <w:t>Indicators of Effectiveness</w:t>
      </w:r>
    </w:p>
    <w:p>
      <w:pPr>
        <w:pStyle w:val="Normal"/>
        <w:widowControl/>
        <w:suppressAutoHyphens w:val="true"/>
        <w:bidi w:val="0"/>
        <w:spacing w:lineRule="auto" w:line="240" w:before="0" w:after="0"/>
        <w:ind w:left="1440" w:hanging="0"/>
        <w:jc w:val="both"/>
        <w:rPr>
          <w:rFonts w:ascii="Arial" w:hAnsi="Arial" w:cs="Arial"/>
          <w:b/>
          <w:b/>
          <w:color w:val="C00000"/>
          <w:sz w:val="24"/>
          <w:szCs w:val="24"/>
          <w:del w:id="331" w:author="Unknown Author" w:date="2022-02-18T12:48:22Z"/>
        </w:rPr>
      </w:pPr>
      <w:del w:id="330" w:author="Unknown Author" w:date="2022-02-18T12:48:22Z">
        <w:r>
          <w:rPr>
            <w:rFonts w:cs="Arial" w:ascii="Arial" w:hAnsi="Arial"/>
            <w:b/>
            <w:color w:val="C00000"/>
            <w:sz w:val="24"/>
            <w:szCs w:val="24"/>
          </w:rPr>
        </w:r>
      </w:del>
    </w:p>
    <w:p>
      <w:pPr>
        <w:pStyle w:val="Normal"/>
        <w:widowControl/>
        <w:suppressAutoHyphens w:val="true"/>
        <w:bidi w:val="0"/>
        <w:spacing w:lineRule="auto" w:line="240" w:before="0" w:after="0"/>
        <w:ind w:left="1440" w:hanging="0"/>
        <w:jc w:val="both"/>
        <w:rPr>
          <w:rFonts w:ascii="Arial" w:hAnsi="Arial" w:cs="Arial"/>
          <w:b/>
          <w:b/>
          <w:color w:val="C00000"/>
          <w:sz w:val="24"/>
          <w:szCs w:val="24"/>
        </w:rPr>
      </w:pPr>
      <w:r>
        <w:rPr>
          <w:rFonts w:cs="Arial" w:ascii="Arial" w:hAnsi="Arial"/>
          <w:b/>
          <w:color w:val="C00000"/>
          <w:sz w:val="24"/>
          <w:szCs w:val="24"/>
        </w:rPr>
      </w:r>
    </w:p>
    <w:p>
      <w:pPr>
        <w:pStyle w:val="Normal"/>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color w:val="C00000"/>
          <w:sz w:val="24"/>
          <w:szCs w:val="24"/>
        </w:rPr>
      </w:pPr>
      <w:r>
        <w:rPr>
          <w:rFonts w:cs="Arial" w:ascii="Arial" w:hAnsi="Arial"/>
          <w:b/>
          <w:color w:val="C00000"/>
          <w:sz w:val="24"/>
          <w:szCs w:val="24"/>
        </w:rPr>
        <w:t>Criteria I: Organizational Soundness</w:t>
      </w:r>
    </w:p>
    <w:p>
      <w:pPr>
        <w:pStyle w:val="Normal"/>
        <w:rPr>
          <w:rFonts w:ascii="Arial" w:hAnsi="Arial" w:cs="Arial"/>
          <w:color w:val="187276"/>
          <w:sz w:val="20"/>
          <w:szCs w:val="20"/>
        </w:rPr>
      </w:pPr>
      <w:r>
        <w:rPr>
          <w:rFonts w:cs="Arial" w:ascii="Arial" w:hAnsi="Arial"/>
          <w:color w:val="187276"/>
          <w:sz w:val="20"/>
          <w:szCs w:val="20"/>
        </w:rPr>
      </w:r>
    </w:p>
    <w:p>
      <w:pPr>
        <w:pStyle w:val="Normal"/>
        <w:ind w:firstLine="720"/>
        <w:rPr>
          <w:rFonts w:ascii="Arial" w:hAnsi="Arial" w:cs="Arial"/>
          <w:sz w:val="20"/>
          <w:szCs w:val="20"/>
        </w:rPr>
      </w:pPr>
      <w:r>
        <w:rPr>
          <w:rFonts w:cs="Arial" w:ascii="Arial" w:hAnsi="Arial"/>
          <w:sz w:val="20"/>
          <w:szCs w:val="20"/>
        </w:rPr>
        <w:t>4.1</w:t>
        <w:tab/>
        <w:t>Does the affiliate have the following policies and procedures manuals in place?</w:t>
      </w:r>
    </w:p>
    <w:p>
      <w:pPr>
        <w:pStyle w:val="Normal"/>
        <w:jc w:val="both"/>
        <w:rPr>
          <w:rFonts w:ascii="Arial" w:hAnsi="Arial" w:cs="Arial"/>
          <w:sz w:val="20"/>
          <w:szCs w:val="20"/>
        </w:rPr>
      </w:pPr>
      <w:r>
        <w:rPr>
          <w:rFonts w:cs="Arial" w:ascii="Arial" w:hAnsi="Arial"/>
          <w:sz w:val="20"/>
          <w:szCs w:val="20"/>
        </w:rPr>
        <w:tab/>
        <w:tab/>
        <w:tab/>
        <w:t>_</w:t>
      </w:r>
      <w:ins w:id="332" w:author="Unknown Author" w:date="2022-02-10T13:48:09Z">
        <w:r>
          <w:rPr>
            <w:rFonts w:cs="Arial" w:ascii="Arial" w:hAnsi="Arial"/>
            <w:sz w:val="20"/>
            <w:szCs w:val="20"/>
          </w:rPr>
          <w:t>${c1_s4_4_1_checkbox_1_yes}</w:t>
        </w:r>
      </w:ins>
      <w:r>
        <w:rPr>
          <w:rFonts w:cs="Arial" w:ascii="Arial" w:hAnsi="Arial"/>
          <w:sz w:val="20"/>
          <w:szCs w:val="20"/>
        </w:rPr>
        <w:t>_</w:t>
      </w:r>
      <w:del w:id="333" w:author="Unknown Author" w:date="2022-02-10T13:48:05Z">
        <w:r>
          <w:rPr>
            <w:rFonts w:cs="Arial" w:ascii="Arial" w:hAnsi="Arial"/>
            <w:sz w:val="20"/>
            <w:szCs w:val="20"/>
            <w:u w:val="single"/>
          </w:rPr>
          <w:delText>X</w:delText>
        </w:r>
      </w:del>
      <w:r>
        <w:rPr>
          <w:rFonts w:cs="Arial" w:ascii="Arial" w:hAnsi="Arial"/>
          <w:sz w:val="20"/>
          <w:szCs w:val="20"/>
        </w:rPr>
        <w:t>_ Yes</w:t>
        <w:tab/>
        <w:tab/>
        <w:t>_</w:t>
      </w:r>
      <w:ins w:id="334" w:author="Unknown Author" w:date="2022-02-10T13:48:21Z">
        <w:r>
          <w:rPr>
            <w:rFonts w:cs="Arial" w:ascii="Arial" w:hAnsi="Arial"/>
            <w:sz w:val="20"/>
            <w:szCs w:val="20"/>
          </w:rPr>
          <w:t>${c1_s4_4_1_checkbox_1_no}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35" w:author="Unknown Author" w:date="2022-02-15T14:20:47Z">
        <w:r>
          <w:rPr>
            <w:rFonts w:cs="Arial" w:ascii="Arial" w:hAnsi="Arial"/>
            <w:b/>
            <w:i/>
            <w:sz w:val="20"/>
            <w:szCs w:val="20"/>
          </w:rPr>
          <w:delText xml:space="preserve">ULHC personnel manual was drafted in August 2017, by the Saiber Law Firm. </w:delText>
        </w:r>
      </w:del>
      <w:ins w:id="336" w:author="Unknown Author" w:date="2022-02-15T14:20:47Z">
        <w:r>
          <w:rPr>
            <w:rFonts w:cs="Arial" w:ascii="Arial" w:hAnsi="Arial"/>
            <w:b/>
            <w:i/>
            <w:sz w:val="20"/>
            <w:szCs w:val="20"/>
          </w:rPr>
          <w:t xml:space="preserve"> </w:t>
        </w:r>
      </w:ins>
      <w:ins w:id="337" w:author="Unknown Author" w:date="2022-02-15T14:20:47Z">
        <w:r>
          <w:rPr>
            <w:rFonts w:eastAsia="Calibri" w:cs="Arial" w:ascii="Arial" w:hAnsi="Arial" w:eastAsiaTheme="minorHAnsi"/>
            <w:b/>
            <w:i/>
            <w:color w:val="auto"/>
            <w:kern w:val="0"/>
            <w:sz w:val="20"/>
            <w:szCs w:val="20"/>
            <w:lang w:val="en-US" w:eastAsia="en-US" w:bidi="ar-SA"/>
          </w:rPr>
          <w:t>${c1_s4_4_1_comment_1}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4.2</w:t>
        <w:tab/>
        <w:t>Is the personnel manual regularly reviewed and updated to (1) describe recruitment, hiring, termination and standard work rules for all staff and (2) maintain compliance with changing government regulations including FLSA, EEOC, ADA, OSHA, FMLA and Affirmative Action Plan?</w:t>
      </w:r>
    </w:p>
    <w:p>
      <w:pPr>
        <w:pStyle w:val="Normal"/>
        <w:jc w:val="both"/>
        <w:rPr>
          <w:rFonts w:ascii="Arial" w:hAnsi="Arial" w:cs="Arial"/>
          <w:sz w:val="20"/>
          <w:szCs w:val="20"/>
        </w:rPr>
      </w:pPr>
      <w:r>
        <w:rPr>
          <w:rFonts w:cs="Arial" w:ascii="Arial" w:hAnsi="Arial"/>
          <w:sz w:val="20"/>
          <w:szCs w:val="20"/>
        </w:rPr>
        <w:tab/>
        <w:tab/>
        <w:tab/>
        <w:t>_</w:t>
      </w:r>
      <w:del w:id="338" w:author="Unknown Author" w:date="2022-02-10T13:49:50Z">
        <w:r>
          <w:rPr>
            <w:rFonts w:cs="Arial" w:ascii="Arial" w:hAnsi="Arial"/>
            <w:sz w:val="20"/>
            <w:szCs w:val="20"/>
            <w:u w:val="single"/>
          </w:rPr>
          <w:delText>X</w:delText>
        </w:r>
      </w:del>
      <w:ins w:id="339" w:author="Unknown Author" w:date="2022-02-10T13:49:51Z">
        <w:r>
          <w:rPr>
            <w:rFonts w:cs="Arial" w:ascii="Arial" w:hAnsi="Arial"/>
            <w:sz w:val="20"/>
            <w:szCs w:val="20"/>
            <w:u w:val="single"/>
          </w:rPr>
          <w:t>${c1_s4_4_3_checkbox_1_yes}</w:t>
        </w:r>
      </w:ins>
      <w:r>
        <w:rPr>
          <w:rFonts w:cs="Arial" w:ascii="Arial" w:hAnsi="Arial"/>
          <w:sz w:val="20"/>
          <w:szCs w:val="20"/>
        </w:rPr>
        <w:t>__ Yes</w:t>
        <w:tab/>
        <w:tab/>
        <w:t>_</w:t>
      </w:r>
      <w:ins w:id="340" w:author="Unknown Author" w:date="2022-02-10T13:50:00Z">
        <w:r>
          <w:rPr>
            <w:rFonts w:cs="Arial" w:ascii="Arial" w:hAnsi="Arial"/>
            <w:sz w:val="20"/>
            <w:szCs w:val="20"/>
          </w:rPr>
          <w:t>${c1_s4_4_3_checkbox_1_no}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341" w:author="Unknown Author" w:date="2022-02-15T14:21:20Z">
        <w:r>
          <w:rPr>
            <w:rFonts w:cs="Arial" w:ascii="Arial" w:hAnsi="Arial"/>
            <w:b/>
            <w:i/>
            <w:sz w:val="20"/>
            <w:szCs w:val="20"/>
          </w:rPr>
          <w:delText>ULHC personnel shows that it was dated in 2017, however there is no in</w:delText>
        </w:r>
      </w:del>
      <w:del w:id="342" w:author="Unknown Author" w:date="2022-02-15T14:21:20Z">
        <w:bookmarkStart w:id="0" w:name="_GoBack"/>
        <w:bookmarkEnd w:id="0"/>
        <w:r>
          <w:rPr>
            <w:rFonts w:cs="Arial" w:ascii="Arial" w:hAnsi="Arial"/>
            <w:b/>
            <w:i/>
            <w:sz w:val="20"/>
            <w:szCs w:val="20"/>
          </w:rPr>
          <w:delText>dication on when it was last revised.</w:delText>
        </w:r>
      </w:del>
      <w:ins w:id="343" w:author="Unknown Author" w:date="2022-02-15T14:21:20Z">
        <w:r>
          <w:rPr>
            <w:rFonts w:eastAsia="Calibri" w:cs="Arial" w:ascii="Arial" w:hAnsi="Arial" w:eastAsiaTheme="minorHAnsi"/>
            <w:b/>
            <w:i/>
            <w:color w:val="auto"/>
            <w:kern w:val="0"/>
            <w:sz w:val="20"/>
            <w:szCs w:val="20"/>
            <w:lang w:val="en-US" w:eastAsia="en-US" w:bidi="ar-SA"/>
          </w:rPr>
          <w:t>${c1_s4_4_3_comment_1}</w:t>
        </w:r>
      </w:ins>
      <w:r>
        <w:rPr>
          <w:rFonts w:cs="Arial" w:ascii="Arial" w:hAnsi="Arial"/>
          <w:b/>
          <w:color w:val="C00000"/>
          <w:sz w:val="20"/>
          <w:szCs w:val="20"/>
        </w:rPr>
        <w:tab/>
      </w:r>
    </w:p>
    <w:p>
      <w:pPr>
        <w:pStyle w:val="Normal"/>
        <w:ind w:left="720" w:hanging="0"/>
        <w:rPr>
          <w:rFonts w:ascii="Arial" w:hAnsi="Arial" w:cs="Arial"/>
          <w:color w:val="C00000"/>
          <w:sz w:val="20"/>
          <w:szCs w:val="20"/>
        </w:rPr>
      </w:pPr>
      <w:r>
        <w:rPr>
          <w:rFonts w:cs="Arial" w:ascii="Arial" w:hAnsi="Arial"/>
          <w:color w:val="C00000"/>
          <w:sz w:val="20"/>
          <w:szCs w:val="20"/>
        </w:rPr>
      </w:r>
    </w:p>
    <w:p>
      <w:pPr>
        <w:pStyle w:val="Normal"/>
        <w:ind w:firstLine="720"/>
        <w:rPr>
          <w:rFonts w:ascii="Arial" w:hAnsi="Arial" w:cs="Arial"/>
          <w:sz w:val="20"/>
          <w:szCs w:val="20"/>
        </w:rPr>
      </w:pPr>
      <w:r>
        <w:rPr>
          <w:rFonts w:cs="Arial" w:ascii="Arial" w:hAnsi="Arial"/>
          <w:sz w:val="20"/>
          <w:szCs w:val="20"/>
        </w:rPr>
        <w:t>4.3</w:t>
        <w:tab/>
        <w:t>Are copies of the manual available for all board members, volunteers and staff?</w:t>
      </w:r>
    </w:p>
    <w:p>
      <w:pPr>
        <w:pStyle w:val="Normal"/>
        <w:jc w:val="both"/>
        <w:rPr>
          <w:rFonts w:ascii="Arial" w:hAnsi="Arial" w:cs="Arial"/>
          <w:sz w:val="20"/>
          <w:szCs w:val="20"/>
        </w:rPr>
      </w:pPr>
      <w:r>
        <w:rPr>
          <w:rFonts w:cs="Arial" w:ascii="Arial" w:hAnsi="Arial"/>
          <w:sz w:val="20"/>
          <w:szCs w:val="20"/>
        </w:rPr>
        <w:tab/>
        <w:tab/>
        <w:tab/>
        <w:t>_</w:t>
      </w:r>
      <w:del w:id="344" w:author="Unknown Author" w:date="2022-02-10T13:50:20Z">
        <w:r>
          <w:rPr>
            <w:rFonts w:cs="Arial" w:ascii="Arial" w:hAnsi="Arial"/>
            <w:sz w:val="20"/>
            <w:szCs w:val="20"/>
            <w:u w:val="single"/>
          </w:rPr>
          <w:delText>X</w:delText>
        </w:r>
      </w:del>
      <w:ins w:id="345" w:author="Unknown Author" w:date="2022-02-10T13:50:21Z">
        <w:r>
          <w:rPr>
            <w:rFonts w:cs="Arial" w:ascii="Arial" w:hAnsi="Arial"/>
            <w:sz w:val="20"/>
            <w:szCs w:val="20"/>
            <w:u w:val="single"/>
          </w:rPr>
          <w:t>${c1_s4_4_2_checkbox_1_yes}</w:t>
        </w:r>
      </w:ins>
      <w:r>
        <w:rPr>
          <w:rFonts w:cs="Arial" w:ascii="Arial" w:hAnsi="Arial"/>
          <w:sz w:val="20"/>
          <w:szCs w:val="20"/>
        </w:rPr>
        <w:t>__ Yes</w:t>
        <w:tab/>
        <w:tab/>
        <w:t>_</w:t>
      </w:r>
      <w:ins w:id="346" w:author="Unknown Author" w:date="2022-02-10T13:50:29Z">
        <w:r>
          <w:rPr>
            <w:rFonts w:cs="Arial" w:ascii="Arial" w:hAnsi="Arial"/>
            <w:sz w:val="20"/>
            <w:szCs w:val="20"/>
          </w:rPr>
          <w:t>${c1_s4_4_2_checkbox_1_no}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tab/>
        <w:tab/>
      </w:r>
    </w:p>
    <w:p>
      <w:pPr>
        <w:pStyle w:val="Normal"/>
        <w:widowControl/>
        <w:suppressAutoHyphens w:val="true"/>
        <w:bidi w:val="0"/>
        <w:spacing w:lineRule="auto" w:line="240" w:before="0" w:after="0"/>
        <w:ind w:left="1417" w:right="0" w:hanging="0"/>
        <w:jc w:val="both"/>
        <w:rPr>
          <w:rFonts w:ascii="Arial" w:hAnsi="Arial" w:cs="Arial"/>
          <w:sz w:val="20"/>
          <w:szCs w:val="20"/>
        </w:rPr>
      </w:pPr>
      <w:r>
        <w:rPr>
          <w:rFonts w:cs="Arial" w:ascii="Arial" w:hAnsi="Arial"/>
          <w:b/>
          <w:color w:val="C00000"/>
          <w:sz w:val="20"/>
          <w:szCs w:val="20"/>
        </w:rPr>
        <w:t xml:space="preserve">NUL Comments/Recommendations: </w:t>
      </w:r>
      <w:ins w:id="347" w:author="Unknown Author" w:date="2022-02-15T14:21:26Z">
        <w:r>
          <w:rPr>
            <w:rFonts w:eastAsia="Calibri" w:cs="Arial" w:ascii="Arial" w:hAnsi="Arial" w:eastAsiaTheme="minorHAnsi"/>
            <w:b/>
            <w:i/>
            <w:color w:val="auto"/>
            <w:kern w:val="0"/>
            <w:sz w:val="20"/>
            <w:szCs w:val="20"/>
            <w:lang w:val="en-US" w:eastAsia="en-US" w:bidi="ar-SA"/>
          </w:rPr>
          <w:t>${c1_s4_4_2_comment_1}</w:t>
        </w:r>
      </w:ins>
    </w:p>
    <w:p>
      <w:pPr>
        <w:pStyle w:val="Normal"/>
        <w:rPr>
          <w:rFonts w:ascii="Arial" w:hAnsi="Arial" w:cs="Arial"/>
          <w:sz w:val="20"/>
          <w:szCs w:val="20"/>
        </w:rPr>
      </w:pPr>
      <w:r>
        <w:rPr>
          <w:rFonts w:cs="Arial" w:ascii="Arial" w:hAnsi="Arial"/>
          <w:sz w:val="20"/>
          <w:szCs w:val="20"/>
        </w:rPr>
        <w:tab/>
        <w:tab/>
        <w:tab/>
      </w:r>
    </w:p>
    <w:p>
      <w:pPr>
        <w:pStyle w:val="Normal"/>
        <w:ind w:left="1440" w:hanging="720"/>
        <w:rPr>
          <w:rFonts w:ascii="Arial" w:hAnsi="Arial" w:cs="Arial"/>
          <w:sz w:val="20"/>
          <w:szCs w:val="20"/>
        </w:rPr>
      </w:pPr>
      <w:r>
        <w:rPr>
          <w:rFonts w:cs="Arial" w:ascii="Arial" w:hAnsi="Arial"/>
          <w:sz w:val="20"/>
          <w:szCs w:val="20"/>
        </w:rPr>
        <w:t>4.4</w:t>
        <w:tab/>
        <w:t>The affiliate has uploaded compliance documents into the affiliate date management system as required by National Urban League guidelines, and by the Terms of Affiliation.</w:t>
        <w:tab/>
        <w:tab/>
        <w:tab/>
        <w:tab/>
      </w:r>
    </w:p>
    <w:p>
      <w:pPr>
        <w:pStyle w:val="Normal"/>
        <w:jc w:val="both"/>
        <w:rPr>
          <w:rFonts w:ascii="Arial" w:hAnsi="Arial" w:cs="Arial"/>
          <w:sz w:val="20"/>
          <w:szCs w:val="20"/>
        </w:rPr>
      </w:pPr>
      <w:r>
        <w:rPr>
          <w:rFonts w:cs="Arial" w:ascii="Arial" w:hAnsi="Arial"/>
          <w:sz w:val="20"/>
          <w:szCs w:val="20"/>
        </w:rPr>
        <w:tab/>
        <w:tab/>
        <w:tab/>
        <w:t>_</w:t>
      </w:r>
      <w:del w:id="348" w:author="Unknown Author" w:date="2022-02-10T13:50:46Z">
        <w:r>
          <w:rPr>
            <w:rFonts w:cs="Arial" w:ascii="Arial" w:hAnsi="Arial"/>
            <w:sz w:val="20"/>
            <w:szCs w:val="20"/>
            <w:u w:val="single"/>
          </w:rPr>
          <w:delText>X</w:delText>
        </w:r>
      </w:del>
      <w:ins w:id="349" w:author="Unknown Author" w:date="2022-02-10T13:50:47Z">
        <w:r>
          <w:rPr>
            <w:rFonts w:cs="Arial" w:ascii="Arial" w:hAnsi="Arial"/>
            <w:sz w:val="20"/>
            <w:szCs w:val="20"/>
            <w:u w:val="single"/>
          </w:rPr>
          <w:t>${c1_s4_4_5_checkbox_1_yes}</w:t>
        </w:r>
      </w:ins>
      <w:r>
        <w:rPr>
          <w:rFonts w:cs="Arial" w:ascii="Arial" w:hAnsi="Arial"/>
          <w:sz w:val="20"/>
          <w:szCs w:val="20"/>
        </w:rPr>
        <w:t xml:space="preserve"> __Yes</w:t>
        <w:tab/>
        <w:tab/>
        <w:t>_</w:t>
      </w:r>
      <w:ins w:id="350" w:author="Unknown Author" w:date="2022-02-10T13:50:53Z">
        <w:r>
          <w:rPr>
            <w:rFonts w:cs="Arial" w:ascii="Arial" w:hAnsi="Arial"/>
            <w:sz w:val="20"/>
            <w:szCs w:val="20"/>
          </w:rPr>
          <w:t>${c1_s4_4_5_checkbox_1_no}</w:t>
        </w:r>
      </w:ins>
      <w:r>
        <w:rPr>
          <w:rFonts w:cs="Arial" w:ascii="Arial" w:hAnsi="Arial"/>
          <w:sz w:val="20"/>
          <w:szCs w:val="20"/>
        </w:rPr>
        <w:t>__   No</w:t>
      </w:r>
    </w:p>
    <w:p>
      <w:pPr>
        <w:pStyle w:val="Normal"/>
        <w:jc w:val="both"/>
        <w:rPr>
          <w:rFonts w:ascii="Arial" w:hAnsi="Arial" w:cs="Arial"/>
          <w:b/>
          <w:b/>
          <w:color w:val="92D050"/>
          <w:sz w:val="24"/>
          <w:szCs w:val="24"/>
        </w:rPr>
      </w:pPr>
      <w:r>
        <w:rPr>
          <w:rFonts w:cs="Arial" w:ascii="Arial" w:hAnsi="Arial"/>
          <w:b/>
          <w:color w:val="92D050"/>
          <w:sz w:val="24"/>
          <w:szCs w:val="24"/>
        </w:rPr>
        <w:tab/>
      </w:r>
    </w:p>
    <w:p>
      <w:pPr>
        <w:pStyle w:val="Normal"/>
        <w:ind w:left="1440" w:hanging="0"/>
        <w:jc w:val="both"/>
        <w:rPr>
          <w:rFonts w:ascii="Arial" w:hAnsi="Arial" w:cs="Arial"/>
          <w:b/>
          <w:b/>
          <w:i/>
          <w:i/>
          <w:color w:val="92D050"/>
          <w:sz w:val="24"/>
          <w:szCs w:val="24"/>
        </w:rPr>
      </w:pPr>
      <w:r>
        <w:rPr>
          <w:rFonts w:cs="Arial" w:ascii="Arial" w:hAnsi="Arial"/>
          <w:b/>
          <w:color w:val="C00000"/>
          <w:sz w:val="20"/>
          <w:szCs w:val="20"/>
        </w:rPr>
        <w:t xml:space="preserve">NUL Comments/Recommendations: </w:t>
      </w:r>
      <w:del w:id="351" w:author="Unknown Author" w:date="2022-02-15T14:21:34Z">
        <w:r>
          <w:rPr>
            <w:rFonts w:cs="Arial" w:ascii="Arial" w:hAnsi="Arial"/>
            <w:b/>
            <w:i/>
            <w:sz w:val="20"/>
            <w:szCs w:val="20"/>
          </w:rPr>
          <w:delText>At the time of the assessment ULHC was current with its financial uploads on ADM. However, the affiliate had not uploaded any board minutes in 2019. We recommend that the affiliate become more consistent and timely with uploading minutes/financials into ADM.</w:delText>
        </w:r>
      </w:del>
      <w:ins w:id="352" w:author="Unknown Author" w:date="2022-02-15T14:21:34Z">
        <w:r>
          <w:rPr>
            <w:rFonts w:eastAsia="Calibri" w:cs="Arial" w:ascii="Arial" w:hAnsi="Arial" w:eastAsiaTheme="minorHAnsi"/>
            <w:b/>
            <w:i/>
            <w:color w:val="auto"/>
            <w:kern w:val="0"/>
            <w:sz w:val="20"/>
            <w:szCs w:val="20"/>
            <w:lang w:val="en-US" w:eastAsia="en-US" w:bidi="ar-SA"/>
          </w:rPr>
          <w:t>${c1_s4_4_4_comment_1}</w:t>
        </w:r>
      </w:ins>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4.5</w:t>
        <w:tab/>
        <w:t>The affiliate monitors legislative and regulatory actions that affect its corporate rights and responsibilities and takes appropriate action.</w:t>
        <w:tab/>
        <w:tab/>
        <w:tab/>
        <w:tab/>
      </w:r>
    </w:p>
    <w:p>
      <w:pPr>
        <w:pStyle w:val="Normal"/>
        <w:jc w:val="both"/>
        <w:rPr>
          <w:rFonts w:ascii="Arial" w:hAnsi="Arial" w:cs="Arial"/>
          <w:sz w:val="20"/>
          <w:szCs w:val="20"/>
        </w:rPr>
      </w:pPr>
      <w:r>
        <w:rPr>
          <w:rFonts w:cs="Arial" w:ascii="Arial" w:hAnsi="Arial"/>
          <w:sz w:val="20"/>
          <w:szCs w:val="20"/>
        </w:rPr>
        <w:tab/>
        <w:tab/>
        <w:tab/>
        <w:t>_</w:t>
      </w:r>
      <w:del w:id="353" w:author="Unknown Author" w:date="2022-02-10T13:55:00Z">
        <w:r>
          <w:rPr>
            <w:rFonts w:cs="Arial" w:ascii="Arial" w:hAnsi="Arial"/>
            <w:sz w:val="20"/>
            <w:szCs w:val="20"/>
            <w:u w:val="single"/>
          </w:rPr>
          <w:delText>X</w:delText>
        </w:r>
      </w:del>
      <w:ins w:id="354" w:author="Unknown Author" w:date="2022-02-10T13:55:01Z">
        <w:r>
          <w:rPr>
            <w:rFonts w:cs="Arial" w:ascii="Arial" w:hAnsi="Arial"/>
            <w:sz w:val="20"/>
            <w:szCs w:val="20"/>
            <w:u w:val="single"/>
          </w:rPr>
          <w:t>${c1_s4_4_4_checkbox_1_yes}</w:t>
        </w:r>
      </w:ins>
      <w:r>
        <w:rPr>
          <w:rFonts w:cs="Arial" w:ascii="Arial" w:hAnsi="Arial"/>
          <w:sz w:val="20"/>
          <w:szCs w:val="20"/>
        </w:rPr>
        <w:t>__ Yes</w:t>
        <w:tab/>
        <w:tab/>
        <w:t>_</w:t>
      </w:r>
      <w:ins w:id="355" w:author="Unknown Author" w:date="2022-02-10T13:55:08Z">
        <w:r>
          <w:rPr>
            <w:rFonts w:cs="Arial" w:ascii="Arial" w:hAnsi="Arial"/>
            <w:sz w:val="20"/>
            <w:szCs w:val="20"/>
          </w:rPr>
          <w:t>${c1_s4_4_4_checkbox_1_no}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color w:val="92D050"/>
          <w:sz w:val="20"/>
          <w:szCs w:val="20"/>
        </w:rPr>
      </w:pPr>
      <w:r>
        <w:rPr>
          <w:rFonts w:cs="Arial" w:ascii="Arial" w:hAnsi="Arial"/>
          <w:b/>
          <w:color w:val="C00000"/>
          <w:sz w:val="20"/>
          <w:szCs w:val="20"/>
        </w:rPr>
        <w:t xml:space="preserve">NUL Comments/Recommendations: </w:t>
      </w:r>
      <w:r>
        <w:rPr>
          <w:rFonts w:cs="Arial" w:ascii="Arial" w:hAnsi="Arial"/>
          <w:color w:val="92D050"/>
          <w:sz w:val="20"/>
          <w:szCs w:val="20"/>
        </w:rPr>
        <w:t xml:space="preserve"> </w:t>
      </w:r>
      <w:ins w:id="356" w:author="Unknown Author" w:date="2022-02-15T14:21:42Z">
        <w:r>
          <w:rPr>
            <w:rFonts w:eastAsia="Calibri" w:cs="Arial" w:ascii="Arial" w:hAnsi="Arial" w:eastAsiaTheme="minorHAnsi"/>
            <w:b/>
            <w:i/>
            <w:color w:val="auto"/>
            <w:kern w:val="0"/>
            <w:sz w:val="20"/>
            <w:szCs w:val="20"/>
            <w:lang w:val="en-US" w:eastAsia="en-US" w:bidi="ar-SA"/>
          </w:rPr>
          <w:t>${c1_s4_4_5_comment_1}</w:t>
        </w:r>
      </w:ins>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4.6</w:t>
        <w:tab/>
        <w:t xml:space="preserve">The board of directors retains (either pro bono or fee-based) the services of independent legal counsel, who is available on an ongoing basis and who does not hold elective or appointed office in the affiliate. </w:t>
        <w:tab/>
        <w:tab/>
        <w:tab/>
        <w:tab/>
      </w:r>
    </w:p>
    <w:p>
      <w:pPr>
        <w:pStyle w:val="Normal"/>
        <w:jc w:val="both"/>
        <w:rPr>
          <w:rFonts w:ascii="Arial" w:hAnsi="Arial" w:cs="Arial"/>
          <w:sz w:val="20"/>
          <w:szCs w:val="20"/>
        </w:rPr>
      </w:pPr>
      <w:r>
        <w:rPr>
          <w:rFonts w:cs="Arial" w:ascii="Arial" w:hAnsi="Arial"/>
          <w:sz w:val="20"/>
          <w:szCs w:val="20"/>
        </w:rPr>
        <w:tab/>
        <w:tab/>
        <w:tab/>
        <w:t>_</w:t>
      </w:r>
      <w:ins w:id="357" w:author="Unknown Author" w:date="2022-02-10T13:53:28Z">
        <w:r>
          <w:rPr>
            <w:rFonts w:cs="Arial" w:ascii="Arial" w:hAnsi="Arial"/>
            <w:sz w:val="20"/>
            <w:szCs w:val="20"/>
          </w:rPr>
          <w:t>${c1_s4_4_6_checkbox_1_yes}</w:t>
        </w:r>
      </w:ins>
      <w:r>
        <w:rPr>
          <w:rFonts w:cs="Arial" w:ascii="Arial" w:hAnsi="Arial"/>
          <w:sz w:val="20"/>
          <w:szCs w:val="20"/>
        </w:rPr>
        <w:t>__ Yes</w:t>
        <w:tab/>
        <w:tab/>
        <w:t>_</w:t>
      </w:r>
      <w:del w:id="358" w:author="Unknown Author" w:date="2022-02-10T13:53:35Z">
        <w:r>
          <w:rPr>
            <w:rFonts w:cs="Arial" w:ascii="Arial" w:hAnsi="Arial"/>
            <w:sz w:val="20"/>
            <w:szCs w:val="20"/>
            <w:u w:val="single"/>
          </w:rPr>
          <w:delText>X</w:delText>
        </w:r>
      </w:del>
      <w:ins w:id="359" w:author="Unknown Author" w:date="2022-02-10T13:53:42Z">
        <w:r>
          <w:rPr>
            <w:rFonts w:cs="Arial" w:ascii="Arial" w:hAnsi="Arial"/>
            <w:sz w:val="20"/>
            <w:szCs w:val="20"/>
            <w:u w:val="single"/>
          </w:rPr>
          <w:t>${c1_s4_4_6_checkbox_1_no}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Comments/Recommendations: </w:t>
      </w:r>
      <w:del w:id="360" w:author="Unknown Author" w:date="2022-02-15T14:21:50Z">
        <w:r>
          <w:rPr>
            <w:rFonts w:cs="Arial" w:ascii="Arial" w:hAnsi="Arial"/>
            <w:b/>
            <w:i/>
            <w:sz w:val="20"/>
            <w:szCs w:val="20"/>
          </w:rPr>
          <w:delText>ULHC does not have a pro-bono attorney for independent counsel. Still, the affiliate has attorneys on the board that it relies on for legal inquiries. Additionally, it outsources its legal help for a fee.</w:delText>
        </w:r>
      </w:del>
      <w:ins w:id="361" w:author="Unknown Author" w:date="2022-02-15T14:21:50Z">
        <w:r>
          <w:rPr>
            <w:rFonts w:eastAsia="Calibri" w:cs="Arial" w:ascii="Arial" w:hAnsi="Arial" w:eastAsiaTheme="minorHAnsi"/>
            <w:b/>
            <w:i/>
            <w:color w:val="auto"/>
            <w:kern w:val="0"/>
            <w:sz w:val="20"/>
            <w:szCs w:val="20"/>
            <w:lang w:val="en-US" w:eastAsia="en-US" w:bidi="ar-SA"/>
          </w:rPr>
          <w:t>${c1_s4_4_6_comment_1}</w:t>
        </w:r>
      </w:ins>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del w:id="363" w:author="Unknown Author" w:date="2022-02-18T18:24:46Z"/>
        </w:rPr>
      </w:pPr>
      <w:del w:id="362" w:author="Unknown Author" w:date="2022-02-18T18:24:46Z">
        <w:r>
          <w:rPr>
            <w:rFonts w:cs="Arial" w:ascii="Arial" w:hAnsi="Arial"/>
            <w:sz w:val="20"/>
            <w:szCs w:val="20"/>
          </w:rPr>
        </w:r>
      </w:del>
    </w:p>
    <w:p>
      <w:pPr>
        <w:pStyle w:val="Normal"/>
        <w:jc w:val="both"/>
        <w:rPr>
          <w:rFonts w:ascii="Arial" w:hAnsi="Arial" w:cs="Arial"/>
          <w:b/>
          <w:b/>
          <w:color w:val="C00000"/>
          <w:ins w:id="365" w:author="Unknown Author" w:date="2022-02-18T18:24:54Z"/>
          <w:sz w:val="24"/>
          <w:szCs w:val="24"/>
        </w:rPr>
      </w:pPr>
      <w:ins w:id="364" w:author="Unknown Author" w:date="2022-02-18T18:24:54Z">
        <w:r>
          <w:rPr>
            <w:rFonts w:cs="Arial" w:ascii="Arial" w:hAnsi="Arial"/>
            <w:b/>
            <w:color w:val="C00000"/>
            <w:sz w:val="24"/>
            <w:szCs w:val="24"/>
          </w:rPr>
        </w:r>
      </w:ins>
      <w:r>
        <w:br w:type="page"/>
      </w:r>
    </w:p>
    <w:p>
      <w:pPr>
        <w:pStyle w:val="Normal"/>
        <w:jc w:val="both"/>
        <w:rPr>
          <w:rFonts w:ascii="Arial" w:hAnsi="Arial" w:cs="Arial"/>
          <w:b/>
          <w:b/>
          <w:color w:val="C00000"/>
          <w:sz w:val="24"/>
          <w:szCs w:val="24"/>
        </w:rPr>
      </w:pPr>
      <w:r>
        <w:rPr>
          <w:rFonts w:cs="Arial" w:ascii="Arial" w:hAnsi="Arial"/>
          <w:b/>
          <w:color w:val="C00000"/>
          <w:sz w:val="24"/>
          <w:szCs w:val="24"/>
        </w:rPr>
        <w:t>Criteria I: Organizational Soundness</w:t>
      </w:r>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Negotiating and entering into contracts in the name of or on behalf of the Urban League are conducted by individuals identified in the policies and procedures manual established by the affiliate board of directors or bylaws.</w:t>
        <w:tab/>
        <w:tab/>
        <w:tab/>
        <w:tab/>
        <w:tab/>
        <w:tab/>
      </w:r>
    </w:p>
    <w:p>
      <w:pPr>
        <w:pStyle w:val="Normal"/>
        <w:ind w:left="1440" w:firstLine="720"/>
        <w:jc w:val="both"/>
        <w:rPr>
          <w:rFonts w:ascii="Arial" w:hAnsi="Arial" w:cs="Arial"/>
          <w:sz w:val="20"/>
          <w:szCs w:val="20"/>
        </w:rPr>
      </w:pPr>
      <w:r>
        <w:rPr>
          <w:rFonts w:cs="Arial" w:ascii="Arial" w:hAnsi="Arial"/>
          <w:sz w:val="20"/>
          <w:szCs w:val="20"/>
        </w:rPr>
        <w:t>_</w:t>
      </w:r>
      <w:del w:id="366" w:author="Unknown Author" w:date="2022-02-10T13:53:02Z">
        <w:r>
          <w:rPr>
            <w:rFonts w:cs="Arial" w:ascii="Arial" w:hAnsi="Arial"/>
            <w:sz w:val="20"/>
            <w:szCs w:val="20"/>
            <w:u w:val="single"/>
          </w:rPr>
          <w:delText>X</w:delText>
        </w:r>
      </w:del>
      <w:ins w:id="367" w:author="Unknown Author" w:date="2022-02-10T13:53:03Z">
        <w:r>
          <w:rPr>
            <w:rFonts w:cs="Arial" w:ascii="Arial" w:hAnsi="Arial"/>
            <w:sz w:val="20"/>
            <w:szCs w:val="20"/>
            <w:u w:val="single"/>
          </w:rPr>
          <w:t>${c1_s4_4_7_checkbox_1_yes}</w:t>
        </w:r>
      </w:ins>
      <w:r>
        <w:rPr>
          <w:rFonts w:cs="Arial" w:ascii="Arial" w:hAnsi="Arial"/>
          <w:sz w:val="20"/>
          <w:szCs w:val="20"/>
        </w:rPr>
        <w:t>__ Yes</w:t>
        <w:tab/>
        <w:tab/>
        <w:t>_</w:t>
      </w:r>
      <w:ins w:id="368" w:author="Unknown Author" w:date="2022-02-10T13:53:12Z">
        <w:r>
          <w:rPr>
            <w:rFonts w:cs="Arial" w:ascii="Arial" w:hAnsi="Arial"/>
            <w:sz w:val="20"/>
            <w:szCs w:val="20"/>
          </w:rPr>
          <w:t>${c1_s4_4_7_checkbox_1_no}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369" w:author="Unknown Author" w:date="2022-02-15T14:22:00Z">
        <w:r>
          <w:rPr>
            <w:rFonts w:eastAsia="Calibri" w:cs="Arial" w:ascii="Arial" w:hAnsi="Arial" w:eastAsiaTheme="minorHAnsi"/>
            <w:b/>
            <w:i/>
            <w:color w:val="auto"/>
            <w:kern w:val="0"/>
            <w:sz w:val="20"/>
            <w:szCs w:val="20"/>
            <w:lang w:val="en-US" w:eastAsia="en-US" w:bidi="ar-SA"/>
          </w:rPr>
          <w:t>${c1_s4_4_7_comment_1}</w:t>
        </w:r>
      </w:ins>
    </w:p>
    <w:p>
      <w:pPr>
        <w:pStyle w:val="Normal"/>
        <w:rPr>
          <w:rFonts w:ascii="Arial" w:hAnsi="Arial" w:cs="Arial"/>
          <w:b/>
          <w:b/>
          <w:color w:val="92D050"/>
          <w:ins w:id="371" w:author="Unknown Author" w:date="2022-02-18T12:48:54Z"/>
          <w:sz w:val="20"/>
          <w:szCs w:val="20"/>
        </w:rPr>
      </w:pPr>
      <w:ins w:id="370" w:author="Unknown Author" w:date="2022-02-18T12:48:54Z">
        <w:r>
          <w:rPr>
            <w:rFonts w:cs="Arial" w:ascii="Arial" w:hAnsi="Arial"/>
            <w:b/>
            <w:color w:val="92D050"/>
            <w:sz w:val="20"/>
            <w:szCs w:val="20"/>
          </w:rPr>
        </w:r>
      </w:ins>
      <w:r>
        <w:br w:type="page"/>
      </w:r>
    </w:p>
    <w:p>
      <w:pPr>
        <w:pStyle w:val="Normal"/>
        <w:rPr>
          <w:rFonts w:ascii="Arial" w:hAnsi="Arial" w:cs="Arial"/>
          <w:b/>
          <w:b/>
          <w:color w:val="92D050"/>
          <w:sz w:val="20"/>
          <w:szCs w:val="20"/>
        </w:rPr>
      </w:pPr>
      <w:r>
        <w:rPr>
          <w:rFonts w:cs="Arial" w:ascii="Arial" w:hAnsi="Arial"/>
          <w:b/>
          <w:color w:val="92D050"/>
          <w:sz w:val="20"/>
          <w:szCs w:val="20"/>
        </w:rPr>
      </w:r>
    </w:p>
    <w:p>
      <w:pPr>
        <w:pStyle w:val="Normal"/>
        <w:rPr>
          <w:rFonts w:ascii="Arial" w:hAnsi="Arial" w:cs="Arial"/>
          <w:color w:val="C00000"/>
          <w:sz w:val="28"/>
          <w:szCs w:val="28"/>
        </w:rPr>
      </w:pPr>
      <w:r>
        <w:rPr>
          <w:rFonts w:cs="Arial" w:ascii="Arial" w:hAnsi="Arial"/>
          <w:b/>
          <w:color w:val="C00000"/>
          <w:sz w:val="28"/>
          <w:szCs w:val="28"/>
        </w:rPr>
        <w:t>Strategic Planning</w:t>
      </w:r>
    </w:p>
    <w:p>
      <w:pPr>
        <w:pStyle w:val="Normal"/>
        <w:ind w:left="1440" w:hanging="1440"/>
        <w:rPr>
          <w:rFonts w:ascii="Arial" w:hAnsi="Arial" w:cs="Arial"/>
          <w:sz w:val="20"/>
          <w:szCs w:val="20"/>
        </w:rPr>
      </w:pPr>
      <w:r>
        <w:rPr>
          <w:rFonts w:cs="Arial" w:ascii="Arial" w:hAnsi="Arial"/>
          <w:b/>
          <w:color w:val="C00000"/>
          <w:sz w:val="24"/>
          <w:szCs w:val="24"/>
        </w:rPr>
        <w:t xml:space="preserve">Standard 5 </w:t>
      </w:r>
      <w:r>
        <w:rPr>
          <w:rFonts w:cs="Arial" w:ascii="Arial" w:hAnsi="Arial"/>
          <w:b/>
          <w:color w:val="800000"/>
          <w:sz w:val="24"/>
          <w:szCs w:val="24"/>
        </w:rPr>
        <w:tab/>
      </w:r>
      <w:r>
        <w:rPr>
          <w:rFonts w:cs="Arial" w:ascii="Arial" w:hAnsi="Arial"/>
          <w:sz w:val="20"/>
          <w:szCs w:val="20"/>
        </w:rPr>
        <w:t>The affiliate must have a grounded starting point to effectively accomplish the mission.  A strategic plan is a vital tool and an important process that helps the affiliate attain its goals and objectives.</w:t>
      </w:r>
    </w:p>
    <w:p>
      <w:pPr>
        <w:pStyle w:val="Normal"/>
        <w:ind w:left="1440" w:hanging="144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ind w:left="1440" w:hanging="1440"/>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5.1</w:t>
        <w:tab/>
        <w:t>Does the affiliate have a clearly defined Strategic Plan with timelines for achieving affiliate goals and objectives?</w:t>
      </w:r>
    </w:p>
    <w:p>
      <w:pPr>
        <w:pStyle w:val="Normal"/>
        <w:jc w:val="both"/>
        <w:rPr>
          <w:rFonts w:ascii="Arial" w:hAnsi="Arial" w:cs="Arial"/>
          <w:sz w:val="20"/>
          <w:szCs w:val="20"/>
        </w:rPr>
      </w:pPr>
      <w:r>
        <w:rPr>
          <w:rFonts w:cs="Arial" w:ascii="Arial" w:hAnsi="Arial"/>
          <w:sz w:val="20"/>
          <w:szCs w:val="20"/>
        </w:rPr>
        <w:tab/>
        <w:tab/>
        <w:tab/>
        <w:t>_</w:t>
      </w:r>
      <w:del w:id="372" w:author="Unknown Author" w:date="2022-02-10T15:02:44Z">
        <w:r>
          <w:rPr>
            <w:rFonts w:cs="Arial" w:ascii="Arial" w:hAnsi="Arial"/>
            <w:sz w:val="20"/>
            <w:szCs w:val="20"/>
            <w:u w:val="single"/>
          </w:rPr>
          <w:delText>X</w:delText>
        </w:r>
      </w:del>
      <w:ins w:id="373" w:author="Unknown Author" w:date="2022-02-10T15:02:45Z">
        <w:r>
          <w:rPr>
            <w:rFonts w:cs="Arial" w:ascii="Arial" w:hAnsi="Arial"/>
            <w:sz w:val="20"/>
            <w:szCs w:val="20"/>
            <w:u w:val="single"/>
          </w:rPr>
          <w:t>${c1_s5_5_1_checkbox_1_yes}</w:t>
        </w:r>
      </w:ins>
      <w:r>
        <w:rPr>
          <w:rFonts w:cs="Arial" w:ascii="Arial" w:hAnsi="Arial"/>
          <w:sz w:val="20"/>
          <w:szCs w:val="20"/>
        </w:rPr>
        <w:t>__ Yes</w:t>
        <w:tab/>
        <w:tab/>
        <w:t>_</w:t>
      </w:r>
      <w:ins w:id="374" w:author="Unknown Author" w:date="2022-02-10T15:03:03Z">
        <w:r>
          <w:rPr>
            <w:rFonts w:cs="Arial" w:ascii="Arial" w:hAnsi="Arial"/>
            <w:sz w:val="20"/>
            <w:szCs w:val="20"/>
          </w:rPr>
          <w:t>${c1_s5_5_1_checkbox_1_no}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375" w:author="Unknown Author" w:date="2022-02-15T14:22:25Z">
        <w:r>
          <w:rPr>
            <w:rFonts w:cs="Arial" w:ascii="Arial" w:hAnsi="Arial"/>
            <w:b/>
            <w:i/>
            <w:sz w:val="20"/>
            <w:szCs w:val="20"/>
          </w:rPr>
          <w:delText>ULHC</w:delText>
        </w:r>
      </w:del>
      <w:del w:id="376" w:author="Unknown Author" w:date="2022-02-15T14:22:25Z">
        <w:r>
          <w:rPr>
            <w:rFonts w:cs="Arial" w:ascii="Arial" w:hAnsi="Arial"/>
            <w:i/>
            <w:color w:val="C00000"/>
            <w:sz w:val="20"/>
            <w:szCs w:val="20"/>
          </w:rPr>
          <w:delText xml:space="preserve"> </w:delText>
        </w:r>
      </w:del>
      <w:del w:id="377" w:author="Unknown Author" w:date="2022-02-15T14:22:25Z">
        <w:r>
          <w:rPr>
            <w:rFonts w:cs="Arial" w:ascii="Arial" w:hAnsi="Arial"/>
            <w:b/>
            <w:i/>
            <w:sz w:val="20"/>
            <w:szCs w:val="20"/>
          </w:rPr>
          <w:delText>strategic plan (2018-2023) has short/long term goals it has incorporated within the next 3-5 years to execute its vision.</w:delText>
        </w:r>
      </w:del>
      <w:ins w:id="378" w:author="Unknown Author" w:date="2022-02-15T14:22:25Z">
        <w:r>
          <w:rPr>
            <w:rFonts w:eastAsia="Calibri" w:cs="Arial" w:ascii="Arial" w:hAnsi="Arial" w:eastAsiaTheme="minorHAnsi"/>
            <w:b/>
            <w:i/>
            <w:color w:val="auto"/>
            <w:kern w:val="0"/>
            <w:sz w:val="20"/>
            <w:szCs w:val="20"/>
            <w:lang w:val="en-US" w:eastAsia="en-US" w:bidi="ar-SA"/>
          </w:rPr>
          <w:t>${c1_s5_5_1_comment_1}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5.2</w:t>
        <w:tab/>
        <w:t>Did the affiliate involve board members, staff, service recipients, volunteers, key constituents and general members of the community to participate in the strategic planning process?</w:t>
      </w:r>
    </w:p>
    <w:p>
      <w:pPr>
        <w:pStyle w:val="Normal"/>
        <w:ind w:left="1440" w:firstLine="720"/>
        <w:jc w:val="both"/>
        <w:rPr>
          <w:rFonts w:ascii="Arial" w:hAnsi="Arial" w:cs="Arial"/>
          <w:sz w:val="20"/>
          <w:szCs w:val="20"/>
        </w:rPr>
      </w:pPr>
      <w:r>
        <w:rPr>
          <w:rFonts w:cs="Arial" w:ascii="Arial" w:hAnsi="Arial"/>
          <w:sz w:val="20"/>
          <w:szCs w:val="20"/>
        </w:rPr>
        <w:t>_</w:t>
      </w:r>
      <w:del w:id="379" w:author="Unknown Author" w:date="2022-02-10T15:03:25Z">
        <w:r>
          <w:rPr>
            <w:rFonts w:cs="Arial" w:ascii="Arial" w:hAnsi="Arial"/>
            <w:sz w:val="20"/>
            <w:szCs w:val="20"/>
            <w:u w:val="single"/>
          </w:rPr>
          <w:delText>X</w:delText>
        </w:r>
      </w:del>
      <w:ins w:id="380" w:author="Unknown Author" w:date="2022-02-10T15:03:28Z">
        <w:r>
          <w:rPr>
            <w:rFonts w:cs="Arial" w:ascii="Arial" w:hAnsi="Arial"/>
            <w:sz w:val="20"/>
            <w:szCs w:val="20"/>
            <w:u w:val="single"/>
          </w:rPr>
          <w:t>${c1_s5_5_2_checkbox_1_yes}</w:t>
        </w:r>
      </w:ins>
      <w:r>
        <w:rPr>
          <w:rFonts w:cs="Arial" w:ascii="Arial" w:hAnsi="Arial"/>
          <w:sz w:val="20"/>
          <w:szCs w:val="20"/>
        </w:rPr>
        <w:t>__ Yes</w:t>
        <w:tab/>
        <w:tab/>
        <w:t>_</w:t>
      </w:r>
      <w:ins w:id="381" w:author="Unknown Author" w:date="2022-02-10T15:03:52Z">
        <w:r>
          <w:rPr>
            <w:rFonts w:cs="Arial" w:ascii="Arial" w:hAnsi="Arial"/>
            <w:sz w:val="20"/>
            <w:szCs w:val="20"/>
          </w:rPr>
          <w:t>${c1_s5_5_2_checkbox_1_no}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187276"/>
          <w:sz w:val="20"/>
          <w:szCs w:val="20"/>
        </w:rPr>
      </w:pPr>
      <w:r>
        <w:rPr>
          <w:rFonts w:cs="Arial" w:ascii="Arial" w:hAnsi="Arial"/>
          <w:b/>
          <w:color w:val="C00000"/>
          <w:sz w:val="20"/>
          <w:szCs w:val="20"/>
        </w:rPr>
        <w:t xml:space="preserve">NUL Comments/Recommendations: </w:t>
      </w:r>
      <w:del w:id="382" w:author="Unknown Author" w:date="2022-02-15T14:22:52Z">
        <w:r>
          <w:rPr>
            <w:rFonts w:cs="Arial" w:ascii="Arial" w:hAnsi="Arial"/>
            <w:b/>
            <w:i/>
            <w:sz w:val="20"/>
            <w:szCs w:val="20"/>
          </w:rPr>
          <w:delText>ULHC strategic plan executive summary discusses the various parties involved at the time it was created – ranging from affiliate staff, board members and senior management.</w:delText>
        </w:r>
      </w:del>
      <w:del w:id="383" w:author="Unknown Author" w:date="2022-02-15T14:22:52Z">
        <w:r>
          <w:rPr>
            <w:rFonts w:cs="Arial" w:ascii="Arial" w:hAnsi="Arial"/>
            <w:b/>
            <w:sz w:val="20"/>
            <w:szCs w:val="20"/>
          </w:rPr>
          <w:delText xml:space="preserve"> </w:delText>
        </w:r>
      </w:del>
      <w:ins w:id="384" w:author="Unknown Author" w:date="2022-02-15T14:22:52Z">
        <w:r>
          <w:rPr>
            <w:rFonts w:eastAsia="Calibri" w:cs="Arial" w:ascii="Arial" w:hAnsi="Arial" w:eastAsiaTheme="minorHAnsi"/>
            <w:b/>
            <w:i/>
            <w:color w:val="auto"/>
            <w:kern w:val="0"/>
            <w:sz w:val="20"/>
            <w:szCs w:val="20"/>
            <w:lang w:val="en-US" w:eastAsia="en-US" w:bidi="ar-SA"/>
          </w:rPr>
          <w:t>${c1_s5_5_2_comment_1}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5.3</w:t>
        <w:tab/>
        <w:t>Does the affiliate’s strategic plan identify changing community needs as well as the affiliate’s strengths, weaknesses, opportunities and threats?</w:t>
      </w:r>
    </w:p>
    <w:p>
      <w:pPr>
        <w:pStyle w:val="Normal"/>
        <w:ind w:left="1440" w:firstLine="720"/>
        <w:jc w:val="both"/>
        <w:rPr>
          <w:rFonts w:ascii="Arial" w:hAnsi="Arial" w:cs="Arial"/>
          <w:sz w:val="20"/>
          <w:szCs w:val="20"/>
        </w:rPr>
      </w:pPr>
      <w:r>
        <w:rPr>
          <w:rFonts w:cs="Arial" w:ascii="Arial" w:hAnsi="Arial"/>
          <w:sz w:val="20"/>
          <w:szCs w:val="20"/>
        </w:rPr>
        <w:t>_</w:t>
      </w:r>
      <w:ins w:id="385" w:author="Unknown Author" w:date="2022-02-10T15:09:39Z">
        <w:r>
          <w:rPr>
            <w:rFonts w:cs="Arial" w:ascii="Arial" w:hAnsi="Arial"/>
            <w:sz w:val="20"/>
            <w:szCs w:val="20"/>
          </w:rPr>
          <w:t>${c1_s5_5_3_checkbox_1_yes}</w:t>
        </w:r>
      </w:ins>
      <w:r>
        <w:rPr>
          <w:rFonts w:cs="Arial" w:ascii="Arial" w:hAnsi="Arial"/>
          <w:sz w:val="20"/>
          <w:szCs w:val="20"/>
        </w:rPr>
        <w:t>__Yes</w:t>
        <w:tab/>
        <w:tab/>
        <w:tab/>
        <w:t>_</w:t>
      </w:r>
      <w:ins w:id="386" w:author="Unknown Author" w:date="2022-02-10T15:09:46Z">
        <w:r>
          <w:rPr>
            <w:rFonts w:cs="Arial" w:ascii="Arial" w:hAnsi="Arial"/>
            <w:sz w:val="20"/>
            <w:szCs w:val="20"/>
          </w:rPr>
          <w:t>${c1_s5_5_3_checkbox_1_no}</w:t>
        </w:r>
      </w:ins>
      <w:del w:id="387" w:author="Unknown Author" w:date="2022-02-10T15:09:52Z">
        <w:r>
          <w:rPr>
            <w:rFonts w:cs="Arial" w:ascii="Arial" w:hAnsi="Arial"/>
            <w:sz w:val="20"/>
            <w:szCs w:val="20"/>
            <w:u w:val="single"/>
          </w:rPr>
          <w:delText>X</w:delText>
        </w:r>
      </w:del>
      <w:del w:id="388" w:author="Unknown Author" w:date="2022-02-10T15:09:5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389" w:author="Unknown Author" w:date="2022-02-15T14:23:04Z">
        <w:r>
          <w:rPr>
            <w:rFonts w:cs="Arial" w:ascii="Arial" w:hAnsi="Arial"/>
            <w:b/>
            <w:i/>
            <w:sz w:val="20"/>
            <w:szCs w:val="20"/>
          </w:rPr>
          <w:delText>ULHC did not include a SWOT analysis within its strategic plan.  We recommend that the affiliate complete a SWOT analysis with its strategic plan so that the affiliate has true assessment of its strengths, weaknesses, opportunities and threats, that will be critical in accomplishing the vision of the organization.</w:delText>
        </w:r>
      </w:del>
      <w:ins w:id="390" w:author="Unknown Author" w:date="2022-02-15T14:23:04Z">
        <w:r>
          <w:rPr>
            <w:rFonts w:eastAsia="Calibri" w:cs="Arial" w:ascii="Arial" w:hAnsi="Arial" w:eastAsiaTheme="minorHAnsi"/>
            <w:b/>
            <w:i/>
            <w:color w:val="auto"/>
            <w:kern w:val="0"/>
            <w:sz w:val="20"/>
            <w:szCs w:val="20"/>
            <w:lang w:val="en-US" w:eastAsia="en-US" w:bidi="ar-SA"/>
          </w:rPr>
          <w:t>${c1_s5_5_3_comment_1}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rPr>
          <w:rFonts w:ascii="Arial" w:hAnsi="Arial" w:cs="Arial"/>
          <w:sz w:val="20"/>
          <w:szCs w:val="20"/>
        </w:rPr>
      </w:pPr>
      <w:r>
        <w:rPr>
          <w:rFonts w:cs="Arial" w:ascii="Arial" w:hAnsi="Arial"/>
          <w:sz w:val="20"/>
          <w:szCs w:val="20"/>
        </w:rPr>
        <w:tab/>
        <w:t>5.4</w:t>
        <w:tab/>
        <w:t>Does the strategic plan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391" w:author="Unknown Author" w:date="2022-02-10T15:10:05Z">
        <w:r>
          <w:rPr>
            <w:rFonts w:cs="Arial" w:ascii="Arial" w:hAnsi="Arial"/>
            <w:sz w:val="20"/>
            <w:szCs w:val="20"/>
            <w:u w:val="single"/>
          </w:rPr>
          <w:delText>X</w:delText>
        </w:r>
      </w:del>
      <w:ins w:id="392" w:author="Unknown Author" w:date="2022-02-10T15:10:05Z">
        <w:r>
          <w:rPr>
            <w:rFonts w:cs="Arial" w:ascii="Arial" w:hAnsi="Arial"/>
            <w:sz w:val="20"/>
            <w:szCs w:val="20"/>
            <w:u w:val="single"/>
          </w:rPr>
          <w:t>${c1_s5_5_4_checkbox_1_yes}</w:t>
        </w:r>
      </w:ins>
      <w:r>
        <w:rPr>
          <w:rFonts w:cs="Arial" w:ascii="Arial" w:hAnsi="Arial"/>
          <w:sz w:val="20"/>
          <w:szCs w:val="20"/>
        </w:rPr>
        <w:t>__ Yes</w:t>
        <w:tab/>
        <w:tab/>
        <w:t>_</w:t>
      </w:r>
      <w:ins w:id="393" w:author="Unknown Author" w:date="2022-02-10T15:10:13Z">
        <w:r>
          <w:rPr>
            <w:rFonts w:cs="Arial" w:ascii="Arial" w:hAnsi="Arial"/>
            <w:sz w:val="20"/>
            <w:szCs w:val="20"/>
          </w:rPr>
          <w:t>${c1_s5_5_4_checkbox_1_no}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r>
        <w:rPr>
          <w:rFonts w:cs="Arial" w:ascii="Arial" w:hAnsi="Arial"/>
          <w:sz w:val="20"/>
          <w:szCs w:val="20"/>
        </w:rPr>
        <w:tab/>
      </w:r>
      <w:del w:id="394" w:author="Unknown Author" w:date="2022-02-28T18:18:46Z">
        <w:r>
          <w:rPr>
            <w:rFonts w:cs="Arial" w:ascii="Arial" w:hAnsi="Arial"/>
            <w:sz w:val="20"/>
            <w:szCs w:val="20"/>
          </w:rPr>
          <w:tab/>
        </w:r>
      </w:del>
      <w:r>
        <w:rPr>
          <w:rFonts w:cs="Arial" w:ascii="Arial" w:hAnsi="Arial"/>
          <w:b/>
          <w:color w:val="C00000"/>
          <w:sz w:val="20"/>
          <w:szCs w:val="20"/>
        </w:rPr>
        <w:t xml:space="preserve">NUL Comments/Recommendations: </w:t>
      </w:r>
      <w:ins w:id="395" w:author="Unknown Author" w:date="2022-02-15T14:23:12Z">
        <w:r>
          <w:rPr>
            <w:rFonts w:eastAsia="Calibri" w:cs="Arial" w:ascii="Arial" w:hAnsi="Arial" w:eastAsiaTheme="minorHAnsi"/>
            <w:b/>
            <w:i/>
            <w:color w:val="auto"/>
            <w:kern w:val="0"/>
            <w:sz w:val="20"/>
            <w:szCs w:val="20"/>
            <w:lang w:val="en-US" w:eastAsia="en-US" w:bidi="ar-SA"/>
          </w:rPr>
          <w:t>${c1_s5_5_4_comment_1}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jc w:val="both"/>
        <w:rPr>
          <w:rFonts w:ascii="Arial" w:hAnsi="Arial" w:cs="Arial"/>
          <w:b/>
          <w:b/>
          <w:color w:val="92D050"/>
          <w:ins w:id="397" w:author="Unknown Author" w:date="2022-02-18T18:03:55Z"/>
          <w:sz w:val="20"/>
          <w:szCs w:val="20"/>
        </w:rPr>
      </w:pPr>
      <w:ins w:id="396" w:author="Unknown Author" w:date="2022-02-18T18:03:55Z">
        <w:r>
          <w:rPr>
            <w:rFonts w:cs="Arial" w:ascii="Arial" w:hAnsi="Arial"/>
            <w:b/>
            <w:color w:val="92D050"/>
            <w:sz w:val="20"/>
            <w:szCs w:val="20"/>
          </w:rPr>
        </w:r>
      </w:ins>
      <w:r>
        <w:br w:type="page"/>
      </w:r>
    </w:p>
    <w:p>
      <w:pPr>
        <w:pStyle w:val="Normal"/>
        <w:jc w:val="both"/>
        <w:rPr>
          <w:rFonts w:ascii="Arial" w:hAnsi="Arial" w:cs="Arial"/>
          <w:b/>
          <w:b/>
          <w:color w:val="92D050"/>
          <w:ins w:id="399" w:author="Unknown Author" w:date="2022-02-18T18:03:55Z"/>
          <w:sz w:val="20"/>
          <w:szCs w:val="20"/>
        </w:rPr>
      </w:pPr>
      <w:ins w:id="398" w:author="Unknown Author" w:date="2022-02-18T18:03:55Z">
        <w:r>
          <w:rPr>
            <w:rFonts w:cs="Arial" w:ascii="Arial" w:hAnsi="Arial"/>
            <w:b/>
            <w:color w:val="92D050"/>
            <w:sz w:val="20"/>
            <w:szCs w:val="20"/>
          </w:rPr>
        </w:r>
      </w:ins>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jc w:val="both"/>
        <w:rPr>
          <w:rFonts w:ascii="Arial" w:hAnsi="Arial" w:cs="Arial"/>
          <w:color w:val="187276"/>
          <w:sz w:val="20"/>
          <w:szCs w:val="20"/>
        </w:rPr>
      </w:pPr>
      <w:r>
        <w:rPr>
          <w:rFonts w:cs="Arial" w:ascii="Arial" w:hAnsi="Arial"/>
          <w:color w:val="187276"/>
          <w:sz w:val="20"/>
          <w:szCs w:val="20"/>
        </w:rPr>
      </w:r>
    </w:p>
    <w:p>
      <w:pPr>
        <w:pStyle w:val="Normal"/>
        <w:jc w:val="both"/>
        <w:rPr>
          <w:rFonts w:ascii="Arial" w:hAnsi="Arial" w:cs="Arial"/>
          <w:sz w:val="20"/>
          <w:szCs w:val="20"/>
        </w:rPr>
      </w:pPr>
      <w:r>
        <w:rPr>
          <w:rFonts w:cs="Arial" w:ascii="Arial" w:hAnsi="Arial"/>
          <w:sz w:val="20"/>
          <w:szCs w:val="20"/>
        </w:rPr>
        <w:tab/>
        <w:t>5.5</w:t>
        <w:tab/>
        <w:t>Was the plan developed by researching the internal and external environment?</w:t>
      </w:r>
    </w:p>
    <w:p>
      <w:pPr>
        <w:pStyle w:val="Normal"/>
        <w:ind w:left="1440" w:firstLine="720"/>
        <w:jc w:val="both"/>
        <w:rPr>
          <w:rFonts w:ascii="Arial" w:hAnsi="Arial" w:cs="Arial"/>
          <w:sz w:val="20"/>
          <w:szCs w:val="20"/>
        </w:rPr>
      </w:pPr>
      <w:r>
        <w:rPr>
          <w:rFonts w:cs="Arial" w:ascii="Arial" w:hAnsi="Arial"/>
          <w:sz w:val="20"/>
          <w:szCs w:val="20"/>
        </w:rPr>
        <w:t>_</w:t>
      </w:r>
      <w:ins w:id="400" w:author="Unknown Author" w:date="2022-02-10T15:10:30Z">
        <w:r>
          <w:rPr>
            <w:rFonts w:cs="Arial" w:ascii="Arial" w:hAnsi="Arial"/>
            <w:sz w:val="20"/>
            <w:szCs w:val="20"/>
          </w:rPr>
          <w:t>${c1_s5_5_5_checkbox_1_yes}</w:t>
        </w:r>
      </w:ins>
      <w:del w:id="401" w:author="Unknown Author" w:date="2022-02-10T15:10:37Z">
        <w:r>
          <w:rPr>
            <w:rFonts w:cs="Arial" w:ascii="Arial" w:hAnsi="Arial"/>
            <w:sz w:val="20"/>
            <w:szCs w:val="20"/>
          </w:rPr>
          <w:delText>_</w:delText>
        </w:r>
      </w:del>
      <w:del w:id="402" w:author="Unknown Author" w:date="2022-02-10T15:10:37Z">
        <w:r>
          <w:rPr>
            <w:rFonts w:cs="Arial" w:ascii="Arial" w:hAnsi="Arial"/>
            <w:sz w:val="20"/>
            <w:szCs w:val="20"/>
            <w:u w:val="single"/>
          </w:rPr>
          <w:delText>X</w:delText>
        </w:r>
      </w:del>
      <w:r>
        <w:rPr>
          <w:rFonts w:cs="Arial" w:ascii="Arial" w:hAnsi="Arial"/>
          <w:sz w:val="20"/>
          <w:szCs w:val="20"/>
        </w:rPr>
        <w:t>_ Yes</w:t>
        <w:tab/>
        <w:tab/>
        <w:t>_</w:t>
      </w:r>
      <w:ins w:id="403" w:author="Unknown Author" w:date="2022-02-10T15:10:42Z">
        <w:r>
          <w:rPr>
            <w:rFonts w:cs="Arial" w:ascii="Arial" w:hAnsi="Arial"/>
            <w:sz w:val="20"/>
            <w:szCs w:val="20"/>
          </w:rPr>
          <w:t>${c1_s5_5_5_checkbox_1_no}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404" w:author="Unknown Author" w:date="2022-02-15T14:23:21Z">
        <w:r>
          <w:rPr>
            <w:rFonts w:cs="Arial" w:ascii="Arial" w:hAnsi="Arial"/>
            <w:b/>
            <w:i/>
            <w:sz w:val="20"/>
            <w:szCs w:val="20"/>
          </w:rPr>
          <w:delText>ULHC strategic plan executive summary speaks to utilizing the “state of nonprofits social service industry” analysis when it came to creating goals for the affiliate.</w:delText>
        </w:r>
      </w:del>
      <w:del w:id="405" w:author="Unknown Author" w:date="2022-02-15T14:23:21Z">
        <w:r>
          <w:rPr>
            <w:rFonts w:cs="Arial" w:ascii="Arial" w:hAnsi="Arial"/>
            <w:b/>
            <w:sz w:val="20"/>
            <w:szCs w:val="20"/>
          </w:rPr>
          <w:delText xml:space="preserve">  </w:delText>
        </w:r>
      </w:del>
      <w:ins w:id="406" w:author="Unknown Author" w:date="2022-02-15T14:23:21Z">
        <w:r>
          <w:rPr>
            <w:rFonts w:eastAsia="Calibri" w:cs="Arial" w:ascii="Arial" w:hAnsi="Arial" w:eastAsiaTheme="minorHAnsi"/>
            <w:b/>
            <w:i/>
            <w:color w:val="auto"/>
            <w:kern w:val="0"/>
            <w:sz w:val="20"/>
            <w:szCs w:val="20"/>
            <w:lang w:val="en-US" w:eastAsia="en-US" w:bidi="ar-SA"/>
          </w:rPr>
          <w:t>${c1_s5_5_5_comment_1}</w:t>
        </w:r>
      </w:ins>
    </w:p>
    <w:p>
      <w:pPr>
        <w:pStyle w:val="Normal"/>
        <w:ind w:left="1440" w:firstLine="720"/>
        <w:jc w:val="both"/>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5.6</w:t>
        <w:tab/>
        <w:t>Does the strategic plan set goals and measurable objectives that address the critical issues facing the affiliate?</w:t>
      </w:r>
    </w:p>
    <w:p>
      <w:pPr>
        <w:pStyle w:val="Normal"/>
        <w:ind w:left="1440" w:firstLine="720"/>
        <w:jc w:val="both"/>
        <w:rPr>
          <w:rFonts w:ascii="Arial" w:hAnsi="Arial" w:cs="Arial"/>
          <w:sz w:val="20"/>
          <w:szCs w:val="20"/>
        </w:rPr>
      </w:pPr>
      <w:r>
        <w:rPr>
          <w:rFonts w:cs="Arial" w:ascii="Arial" w:hAnsi="Arial"/>
          <w:sz w:val="20"/>
          <w:szCs w:val="20"/>
        </w:rPr>
        <w:t>_</w:t>
      </w:r>
      <w:del w:id="407" w:author="Unknown Author" w:date="2022-02-10T15:11:00Z">
        <w:r>
          <w:rPr>
            <w:rFonts w:cs="Arial" w:ascii="Arial" w:hAnsi="Arial"/>
            <w:sz w:val="20"/>
            <w:szCs w:val="20"/>
          </w:rPr>
          <w:delText>X</w:delText>
        </w:r>
      </w:del>
      <w:ins w:id="408" w:author="Unknown Author" w:date="2022-02-10T15:11:01Z">
        <w:r>
          <w:rPr>
            <w:rFonts w:cs="Arial" w:ascii="Arial" w:hAnsi="Arial"/>
            <w:sz w:val="20"/>
            <w:szCs w:val="20"/>
          </w:rPr>
          <w:t>${c1_s5_5_6_checkbox_1_yes}</w:t>
        </w:r>
      </w:ins>
      <w:r>
        <w:rPr>
          <w:rFonts w:cs="Arial" w:ascii="Arial" w:hAnsi="Arial"/>
          <w:sz w:val="20"/>
          <w:szCs w:val="20"/>
        </w:rPr>
        <w:t>__ Yes</w:t>
        <w:tab/>
        <w:tab/>
        <w:t>_</w:t>
      </w:r>
      <w:ins w:id="409" w:author="Unknown Author" w:date="2022-02-10T15:11:07Z">
        <w:r>
          <w:rPr>
            <w:rFonts w:cs="Arial" w:ascii="Arial" w:hAnsi="Arial"/>
            <w:sz w:val="20"/>
            <w:szCs w:val="20"/>
          </w:rPr>
          <w:t>${c1_s5_5_6_checkbox_1_no}</w:t>
        </w:r>
      </w:ins>
      <w:r>
        <w:rPr>
          <w:rFonts w:cs="Arial" w:ascii="Arial" w:hAnsi="Arial"/>
          <w:sz w:val="20"/>
          <w:szCs w:val="20"/>
        </w:rPr>
        <w:t>__ No</w:t>
      </w:r>
    </w:p>
    <w:p>
      <w:pPr>
        <w:pStyle w:val="Normal"/>
        <w:jc w:val="both"/>
        <w:rPr>
          <w:rFonts w:ascii="Arial" w:hAnsi="Arial" w:cs="Arial"/>
          <w:i/>
          <w:i/>
          <w:sz w:val="20"/>
          <w:szCs w:val="20"/>
        </w:rPr>
      </w:pPr>
      <w:r>
        <w:rPr>
          <w:rFonts w:cs="Arial" w:ascii="Arial" w:hAnsi="Arial"/>
          <w:i/>
          <w:sz w:val="20"/>
          <w:szCs w:val="20"/>
        </w:rPr>
      </w:r>
    </w:p>
    <w:p>
      <w:pPr>
        <w:pStyle w:val="Normal"/>
        <w:ind w:left="1440" w:hanging="0"/>
        <w:jc w:val="both"/>
        <w:rPr>
          <w:rFonts w:ascii="Arial" w:hAnsi="Arial" w:cs="Arial"/>
          <w:b/>
          <w:b/>
          <w:i/>
          <w:i/>
          <w:color w:val="C00000"/>
          <w:sz w:val="20"/>
          <w:szCs w:val="20"/>
        </w:rPr>
      </w:pPr>
      <w:r>
        <w:rPr>
          <w:rFonts w:cs="Arial" w:ascii="Arial" w:hAnsi="Arial"/>
          <w:b/>
          <w:i/>
          <w:color w:val="C00000"/>
          <w:sz w:val="20"/>
          <w:szCs w:val="20"/>
        </w:rPr>
        <w:t xml:space="preserve">NUL Comments/Recommendations: </w:t>
      </w:r>
      <w:del w:id="410" w:author="Unknown Author" w:date="2022-02-15T14:23:31Z">
        <w:r>
          <w:rPr>
            <w:rFonts w:cs="Arial" w:ascii="Arial" w:hAnsi="Arial"/>
            <w:b/>
            <w:i/>
            <w:sz w:val="20"/>
            <w:szCs w:val="20"/>
          </w:rPr>
          <w:delText>ULHC strategic plan has identified four (4) goals to its strategic plan – Two (2) short-term goals to be completed in three years; two (2) long-term goals to be completed in five years. Still, the goals lack benchmarks to ensure that each goal gets accomplished.</w:delText>
        </w:r>
      </w:del>
      <w:ins w:id="411" w:author="Unknown Author" w:date="2022-02-15T14:23:31Z">
        <w:r>
          <w:rPr>
            <w:rFonts w:eastAsia="Calibri" w:cs="Arial" w:ascii="Arial" w:hAnsi="Arial" w:eastAsiaTheme="minorHAnsi"/>
            <w:b/>
            <w:i/>
            <w:color w:val="auto"/>
            <w:kern w:val="0"/>
            <w:sz w:val="20"/>
            <w:szCs w:val="20"/>
            <w:lang w:val="en-US" w:eastAsia="en-US" w:bidi="ar-SA"/>
          </w:rPr>
          <w:t>${c1_s5_5_6_comment_1}</w:t>
        </w:r>
      </w:ins>
    </w:p>
    <w:p>
      <w:pPr>
        <w:pStyle w:val="Normal"/>
        <w:jc w:val="both"/>
        <w:rPr>
          <w:rFonts w:ascii="Arial" w:hAnsi="Arial" w:cs="Arial"/>
          <w:color w:val="92D050"/>
          <w:sz w:val="20"/>
          <w:szCs w:val="20"/>
        </w:rPr>
      </w:pPr>
      <w:r>
        <w:rPr>
          <w:rFonts w:cs="Arial" w:ascii="Arial" w:hAnsi="Arial"/>
          <w:color w:val="92D050"/>
          <w:sz w:val="20"/>
          <w:szCs w:val="20"/>
        </w:rPr>
      </w:r>
    </w:p>
    <w:p>
      <w:pPr>
        <w:pStyle w:val="Normal"/>
        <w:ind w:left="1440" w:hanging="720"/>
        <w:rPr>
          <w:rFonts w:ascii="Arial" w:hAnsi="Arial" w:cs="Arial"/>
          <w:sz w:val="20"/>
          <w:szCs w:val="20"/>
        </w:rPr>
      </w:pPr>
      <w:r>
        <w:rPr>
          <w:rFonts w:cs="Arial" w:ascii="Arial" w:hAnsi="Arial"/>
          <w:sz w:val="20"/>
          <w:szCs w:val="20"/>
        </w:rPr>
        <w:t>5.7</w:t>
        <w:tab/>
        <w:t>Does the strategic plan integrate all of the affiliate’s programs and services around a focused mission?</w:t>
      </w:r>
    </w:p>
    <w:p>
      <w:pPr>
        <w:pStyle w:val="Normal"/>
        <w:ind w:left="1440" w:firstLine="720"/>
        <w:jc w:val="both"/>
        <w:rPr>
          <w:rFonts w:ascii="Arial" w:hAnsi="Arial" w:cs="Arial"/>
          <w:sz w:val="20"/>
          <w:szCs w:val="20"/>
        </w:rPr>
      </w:pPr>
      <w:r>
        <w:rPr>
          <w:rFonts w:cs="Arial" w:ascii="Arial" w:hAnsi="Arial"/>
          <w:sz w:val="20"/>
          <w:szCs w:val="20"/>
        </w:rPr>
        <w:t>_</w:t>
      </w:r>
      <w:del w:id="412" w:author="Unknown Author" w:date="2022-02-10T15:11:34Z">
        <w:r>
          <w:rPr>
            <w:rFonts w:cs="Arial" w:ascii="Arial" w:hAnsi="Arial"/>
            <w:sz w:val="20"/>
            <w:szCs w:val="20"/>
            <w:u w:val="single"/>
          </w:rPr>
          <w:delText>X</w:delText>
        </w:r>
      </w:del>
      <w:ins w:id="413" w:author="Unknown Author" w:date="2022-02-10T15:11:35Z">
        <w:r>
          <w:rPr>
            <w:rFonts w:cs="Arial" w:ascii="Arial" w:hAnsi="Arial"/>
            <w:sz w:val="20"/>
            <w:szCs w:val="20"/>
            <w:u w:val="single"/>
          </w:rPr>
          <w:t>${c1_s5_5_7_checkbox_1_yes}</w:t>
        </w:r>
      </w:ins>
      <w:r>
        <w:rPr>
          <w:rFonts w:cs="Arial" w:ascii="Arial" w:hAnsi="Arial"/>
          <w:sz w:val="20"/>
          <w:szCs w:val="20"/>
        </w:rPr>
        <w:t>__ Yes</w:t>
        <w:tab/>
        <w:tab/>
        <w:t>_</w:t>
      </w:r>
      <w:ins w:id="414" w:author="Unknown Author" w:date="2022-02-10T15:11:42Z">
        <w:r>
          <w:rPr>
            <w:rFonts w:cs="Arial" w:ascii="Arial" w:hAnsi="Arial"/>
            <w:sz w:val="20"/>
            <w:szCs w:val="20"/>
          </w:rPr>
          <w:t>${c1_s5_5_7_checkbox_1_no}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4F6228" w:themeColor="accent3" w:themeShade="80"/>
          <w:sz w:val="20"/>
          <w:szCs w:val="20"/>
        </w:rPr>
      </w:pPr>
      <w:r>
        <w:rPr>
          <w:rFonts w:cs="Arial" w:ascii="Arial" w:hAnsi="Arial"/>
          <w:sz w:val="20"/>
          <w:szCs w:val="20"/>
        </w:rPr>
        <w:tab/>
      </w:r>
      <w:del w:id="415" w:author="Unknown Author" w:date="2022-02-28T18:19:34Z">
        <w:r>
          <w:rPr>
            <w:rFonts w:cs="Arial" w:ascii="Arial" w:hAnsi="Arial"/>
            <w:sz w:val="20"/>
            <w:szCs w:val="20"/>
          </w:rPr>
          <w:tab/>
        </w:r>
      </w:del>
      <w:r>
        <w:rPr>
          <w:rFonts w:cs="Arial" w:ascii="Arial" w:hAnsi="Arial"/>
          <w:b/>
          <w:color w:val="C00000"/>
          <w:sz w:val="20"/>
          <w:szCs w:val="20"/>
        </w:rPr>
        <w:t xml:space="preserve">NUL Comments/Recommendations: </w:t>
      </w:r>
      <w:ins w:id="416" w:author="Unknown Author" w:date="2022-02-15T14:23:38Z">
        <w:r>
          <w:rPr>
            <w:rFonts w:eastAsia="Calibri" w:cs="Arial" w:ascii="Arial" w:hAnsi="Arial" w:eastAsiaTheme="minorHAnsi"/>
            <w:b/>
            <w:i/>
            <w:color w:val="auto"/>
            <w:kern w:val="0"/>
            <w:sz w:val="20"/>
            <w:szCs w:val="20"/>
            <w:lang w:val="en-US" w:eastAsia="en-US" w:bidi="ar-SA"/>
          </w:rPr>
          <w:t>${c1_s5_5_7_comment_1}</w:t>
        </w:r>
      </w:ins>
    </w:p>
    <w:p>
      <w:pPr>
        <w:pStyle w:val="Normal"/>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5.8</w:t>
        <w:tab/>
        <w:t>Does the Strategic plan prioritize affiliate goals and include timelines for the accomplishment of the goals?</w:t>
      </w:r>
    </w:p>
    <w:p>
      <w:pPr>
        <w:pStyle w:val="Normal"/>
        <w:ind w:left="1440" w:firstLine="720"/>
        <w:jc w:val="both"/>
        <w:rPr>
          <w:rFonts w:ascii="Arial" w:hAnsi="Arial" w:cs="Arial"/>
          <w:sz w:val="20"/>
          <w:szCs w:val="20"/>
        </w:rPr>
      </w:pPr>
      <w:r>
        <w:rPr>
          <w:rFonts w:cs="Arial" w:ascii="Arial" w:hAnsi="Arial"/>
          <w:sz w:val="20"/>
          <w:szCs w:val="20"/>
        </w:rPr>
        <w:t>_</w:t>
      </w:r>
      <w:ins w:id="417" w:author="Unknown Author" w:date="2022-02-10T15:11:57Z">
        <w:r>
          <w:rPr>
            <w:rFonts w:cs="Arial" w:ascii="Arial" w:hAnsi="Arial"/>
            <w:sz w:val="20"/>
            <w:szCs w:val="20"/>
          </w:rPr>
          <w:t>${c1_s5_5_8_checkbox_1_yes}</w:t>
        </w:r>
      </w:ins>
      <w:r>
        <w:rPr>
          <w:rFonts w:cs="Arial" w:ascii="Arial" w:hAnsi="Arial"/>
          <w:sz w:val="20"/>
          <w:szCs w:val="20"/>
        </w:rPr>
        <w:t>__Yes</w:t>
        <w:tab/>
        <w:tab/>
        <w:tab/>
        <w:t>_</w:t>
      </w:r>
      <w:ins w:id="418" w:author="Unknown Author" w:date="2022-02-10T15:12:07Z">
        <w:r>
          <w:rPr>
            <w:rFonts w:cs="Arial" w:ascii="Arial" w:hAnsi="Arial"/>
            <w:sz w:val="20"/>
            <w:szCs w:val="20"/>
          </w:rPr>
          <w:t>${c1_s5_5_8_checkbox_1_no}</w:t>
        </w:r>
      </w:ins>
      <w:r>
        <w:rPr>
          <w:rFonts w:cs="Arial" w:ascii="Arial" w:hAnsi="Arial"/>
          <w:sz w:val="20"/>
          <w:szCs w:val="20"/>
        </w:rPr>
        <w:t>_</w:t>
      </w:r>
      <w:del w:id="419" w:author="Unknown Author" w:date="2022-02-10T15:12:13Z">
        <w:r>
          <w:rPr>
            <w:rFonts w:cs="Arial" w:ascii="Arial" w:hAnsi="Arial"/>
            <w:sz w:val="20"/>
            <w:szCs w:val="20"/>
            <w:u w:val="single"/>
          </w:rPr>
          <w:delText>X</w:delText>
        </w:r>
      </w:del>
      <w:r>
        <w:rPr>
          <w:rFonts w:cs="Arial" w:ascii="Arial" w:hAnsi="Arial"/>
          <w:sz w:val="20"/>
          <w:szCs w:val="20"/>
        </w:rPr>
        <w:t xml:space="preserve">  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rPr>
      </w:pPr>
      <w:r>
        <w:rPr>
          <w:rFonts w:cs="Arial" w:ascii="Arial" w:hAnsi="Arial"/>
          <w:b/>
          <w:color w:val="C00000"/>
          <w:sz w:val="20"/>
          <w:szCs w:val="20"/>
        </w:rPr>
        <w:t xml:space="preserve">NUL Comments/Recommendations: </w:t>
      </w:r>
      <w:del w:id="420" w:author="Unknown Author" w:date="2022-02-15T14:23:49Z">
        <w:r>
          <w:rPr>
            <w:rFonts w:cs="Arial" w:ascii="Arial" w:hAnsi="Arial"/>
            <w:b/>
            <w:i/>
            <w:sz w:val="20"/>
            <w:szCs w:val="20"/>
          </w:rPr>
          <w:delText>While the ULHC strategic plan has both short-term and long-term goals, there are no timelines and benchmarks in place to measure how each goal will be achieved. We recommend that the affiliate reassess its goals and include timelines and benchmarks for completion.</w:delText>
        </w:r>
      </w:del>
      <w:ins w:id="421" w:author="Unknown Author" w:date="2022-02-15T14:23:49Z">
        <w:r>
          <w:rPr>
            <w:rFonts w:eastAsia="Calibri" w:cs="Arial" w:ascii="Arial" w:hAnsi="Arial" w:eastAsiaTheme="minorHAnsi"/>
            <w:b/>
            <w:i/>
            <w:color w:val="auto"/>
            <w:kern w:val="0"/>
            <w:sz w:val="20"/>
            <w:szCs w:val="20"/>
            <w:lang w:val="en-US" w:eastAsia="en-US" w:bidi="ar-SA"/>
          </w:rPr>
          <w:t>${c1_s5_5_8_comment_1}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5.9</w:t>
        <w:tab/>
        <w:t>Is the affiliate’s strategic plan communicated to all of the affiliate’s stakeholders, including board members, staff, volunteers, service recipients and the general community?</w:t>
      </w:r>
    </w:p>
    <w:p>
      <w:pPr>
        <w:pStyle w:val="Normal"/>
        <w:ind w:left="1440" w:firstLine="720"/>
        <w:jc w:val="both"/>
        <w:rPr>
          <w:rFonts w:ascii="Arial" w:hAnsi="Arial" w:cs="Arial"/>
          <w:sz w:val="20"/>
          <w:szCs w:val="20"/>
        </w:rPr>
      </w:pPr>
      <w:r>
        <w:rPr>
          <w:rFonts w:cs="Arial" w:ascii="Arial" w:hAnsi="Arial"/>
          <w:sz w:val="20"/>
          <w:szCs w:val="20"/>
        </w:rPr>
        <w:t>_</w:t>
      </w:r>
      <w:ins w:id="422" w:author="Unknown Author" w:date="2022-02-10T15:12:25Z">
        <w:r>
          <w:rPr>
            <w:rFonts w:cs="Arial" w:ascii="Arial" w:hAnsi="Arial"/>
            <w:sz w:val="20"/>
            <w:szCs w:val="20"/>
          </w:rPr>
          <w:t>${c1_s5_5_9_checkbox_1_yes}</w:t>
        </w:r>
      </w:ins>
      <w:r>
        <w:rPr>
          <w:rFonts w:cs="Arial" w:ascii="Arial" w:hAnsi="Arial"/>
          <w:sz w:val="20"/>
          <w:szCs w:val="20"/>
        </w:rPr>
        <w:t>__Yes</w:t>
        <w:tab/>
        <w:tab/>
        <w:tab/>
        <w:t>_</w:t>
      </w:r>
      <w:ins w:id="423" w:author="Unknown Author" w:date="2022-02-10T15:12:33Z">
        <w:r>
          <w:rPr>
            <w:rFonts w:cs="Arial" w:ascii="Arial" w:hAnsi="Arial"/>
            <w:sz w:val="20"/>
            <w:szCs w:val="20"/>
          </w:rPr>
          <w:t>${c1_s5_5_9_checkbox_1_no}</w:t>
        </w:r>
      </w:ins>
      <w:del w:id="424" w:author="Unknown Author" w:date="2022-02-10T15:12:42Z">
        <w:r>
          <w:rPr>
            <w:rFonts w:cs="Arial" w:ascii="Arial" w:hAnsi="Arial"/>
            <w:sz w:val="20"/>
            <w:szCs w:val="20"/>
            <w:u w:val="single"/>
          </w:rPr>
          <w:delText>X</w:delText>
        </w:r>
      </w:del>
      <w:del w:id="425" w:author="Unknown Author" w:date="2022-02-10T15:12:42Z">
        <w:r>
          <w:rPr>
            <w:rFonts w:cs="Arial" w:ascii="Arial" w:hAnsi="Arial"/>
            <w:sz w:val="20"/>
            <w:szCs w:val="20"/>
          </w:rPr>
          <w:delText>_</w:delText>
        </w:r>
      </w:del>
      <w:r>
        <w:rPr>
          <w:rFonts w:cs="Arial" w:ascii="Arial" w:hAnsi="Arial"/>
          <w:sz w:val="20"/>
          <w:szCs w:val="20"/>
        </w:rPr>
        <w:t>_ No</w:t>
      </w:r>
    </w:p>
    <w:p>
      <w:pPr>
        <w:pStyle w:val="Normal"/>
        <w:jc w:val="both"/>
        <w:rPr>
          <w:rFonts w:ascii="Arial" w:hAnsi="Arial" w:cs="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pPr>
      <w:r>
        <w:rPr>
          <w:rFonts w:cs="Arial" w:ascii="Arial" w:hAnsi="Arial"/>
          <w:sz w:val="20"/>
          <w:szCs w:val="20"/>
          <w14:textFill>
            <w14:gradFill>
              <w14:gsLst>
                <w14:gs w14:pos="0">
                  <w14:srgbClr w14:val="187276">
                    <w14:shade w14:val="30000"/>
                    <w14:satMod w14:val="115000"/>
                  </w14:srgbClr>
                </w14:gs>
                <w14:gs w14:pos="50000">
                  <w14:srgbClr w14:val="187276">
                    <w14:shade w14:val="67500"/>
                    <w14:satMod w14:val="115000"/>
                  </w14:srgbClr>
                </w14:gs>
                <w14:gs w14:pos="100000">
                  <w14:srgbClr w14:val="187276">
                    <w14:shade w14:val="100000"/>
                    <w14:satMod w14:val="115000"/>
                  </w14:srgbClr>
                </w14:gs>
              </w14:gsLst>
              <w14:lin w14:ang="18900000" w14:scaled="0"/>
            </w14:gradFill>
          </w14:textFill>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426" w:author="Unknown Author" w:date="2022-02-15T14:25:56Z">
        <w:r>
          <w:rPr>
            <w:rFonts w:cs="Arial" w:ascii="Arial" w:hAnsi="Arial"/>
            <w:b/>
            <w:i/>
            <w:sz w:val="20"/>
            <w:szCs w:val="20"/>
            <w:u w:val="single"/>
          </w:rPr>
          <w:delText>ULHC strategic plan is still a work in progress</w:delText>
        </w:r>
      </w:del>
      <w:del w:id="427" w:author="Unknown Author" w:date="2022-02-15T14:25:56Z">
        <w:r>
          <w:rPr>
            <w:rFonts w:cs="Arial" w:ascii="Arial" w:hAnsi="Arial"/>
            <w:b/>
            <w:i/>
            <w:sz w:val="20"/>
            <w:szCs w:val="20"/>
          </w:rPr>
          <w:delText xml:space="preserve"> and has not been distributed.</w:delText>
        </w:r>
      </w:del>
      <w:ins w:id="428" w:author="Unknown Author" w:date="2022-02-15T14:25:56Z">
        <w:r>
          <w:rPr>
            <w:rFonts w:eastAsia="Calibri" w:cs="Arial" w:ascii="Arial" w:hAnsi="Arial" w:eastAsiaTheme="minorHAnsi"/>
            <w:b/>
            <w:i/>
            <w:color w:val="auto"/>
            <w:kern w:val="0"/>
            <w:sz w:val="20"/>
            <w:szCs w:val="20"/>
            <w:lang w:val="en-US" w:eastAsia="en-US" w:bidi="ar-SA"/>
          </w:rPr>
          <w:t>${c1_s5_5_9_comment_1}</w:t>
        </w:r>
      </w:ins>
    </w:p>
    <w:p>
      <w:pPr>
        <w:pStyle w:val="Normal"/>
        <w:ind w:left="720" w:firstLine="720"/>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5.10</w:t>
        <w:tab/>
        <w:t>Does the affiliate’s strategic plan establish an evaluation process with performance indicators to measure the Affiliate’s progress toward achievement of goals and objectives?</w:t>
      </w:r>
    </w:p>
    <w:p>
      <w:pPr>
        <w:pStyle w:val="Normal"/>
        <w:ind w:left="1440" w:firstLine="720"/>
        <w:jc w:val="both"/>
        <w:rPr>
          <w:rFonts w:ascii="Arial" w:hAnsi="Arial" w:cs="Arial"/>
          <w:sz w:val="20"/>
          <w:szCs w:val="20"/>
        </w:rPr>
      </w:pPr>
      <w:r>
        <w:rPr>
          <w:rFonts w:cs="Arial" w:ascii="Arial" w:hAnsi="Arial"/>
          <w:sz w:val="20"/>
          <w:szCs w:val="20"/>
        </w:rPr>
        <w:t>_</w:t>
      </w:r>
      <w:ins w:id="429" w:author="Unknown Author" w:date="2022-02-10T15:12:55Z">
        <w:r>
          <w:rPr>
            <w:rFonts w:cs="Arial" w:ascii="Arial" w:hAnsi="Arial"/>
            <w:sz w:val="20"/>
            <w:szCs w:val="20"/>
          </w:rPr>
          <w:t>${c1_s5_5_10_checkbox_1_yes}</w:t>
        </w:r>
      </w:ins>
      <w:del w:id="430" w:author="Unknown Author" w:date="2022-02-10T15:13:03Z">
        <w:r>
          <w:rPr>
            <w:rFonts w:cs="Arial" w:ascii="Arial" w:hAnsi="Arial"/>
            <w:sz w:val="20"/>
            <w:szCs w:val="20"/>
          </w:rPr>
          <w:delText>_</w:delText>
        </w:r>
      </w:del>
      <w:r>
        <w:rPr>
          <w:rFonts w:cs="Arial" w:ascii="Arial" w:hAnsi="Arial"/>
          <w:sz w:val="20"/>
          <w:szCs w:val="20"/>
        </w:rPr>
        <w:t>_Yes</w:t>
        <w:tab/>
        <w:tab/>
        <w:tab/>
        <w:t>_</w:t>
      </w:r>
      <w:del w:id="431" w:author="Unknown Author" w:date="2022-02-10T15:13:06Z">
        <w:r>
          <w:rPr>
            <w:rFonts w:cs="Arial" w:ascii="Arial" w:hAnsi="Arial"/>
            <w:sz w:val="20"/>
            <w:szCs w:val="20"/>
            <w:u w:val="single"/>
          </w:rPr>
          <w:delText>X</w:delText>
        </w:r>
      </w:del>
      <w:ins w:id="432" w:author="Unknown Author" w:date="2022-02-10T15:13:06Z">
        <w:r>
          <w:rPr>
            <w:rFonts w:cs="Arial" w:ascii="Arial" w:hAnsi="Arial"/>
            <w:sz w:val="20"/>
            <w:szCs w:val="20"/>
            <w:u w:val="single"/>
          </w:rPr>
          <w:t>${c1_s5_5_10_checkbox_1_no}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Comments/Recommendations: </w:t>
      </w:r>
      <w:del w:id="433" w:author="Unknown Author" w:date="2022-02-15T14:26:04Z">
        <w:r>
          <w:rPr>
            <w:rFonts w:cs="Arial" w:ascii="Arial" w:hAnsi="Arial"/>
            <w:b/>
            <w:i/>
            <w:sz w:val="20"/>
            <w:szCs w:val="20"/>
          </w:rPr>
          <w:delText>There is no evaluation process in place. We recommend that the ULHC adopt an evaluation tool to measure its progress against the goals set in the plan.</w:delText>
        </w:r>
      </w:del>
      <w:ins w:id="434" w:author="Unknown Author" w:date="2022-02-15T14:26:04Z">
        <w:r>
          <w:rPr>
            <w:rFonts w:eastAsia="Calibri" w:cs="Arial" w:ascii="Arial" w:hAnsi="Arial" w:eastAsiaTheme="minorHAnsi"/>
            <w:b/>
            <w:i/>
            <w:color w:val="auto"/>
            <w:kern w:val="0"/>
            <w:sz w:val="20"/>
            <w:szCs w:val="20"/>
            <w:lang w:val="en-US" w:eastAsia="en-US" w:bidi="ar-SA"/>
          </w:rPr>
          <w:t>${c1_s5_5_10_comment_1}</w:t>
        </w:r>
      </w:ins>
    </w:p>
    <w:p>
      <w:pPr>
        <w:pStyle w:val="Normal"/>
        <w:ind w:left="1440" w:hanging="0"/>
        <w:rPr>
          <w:rFonts w:ascii="Arial" w:hAnsi="Arial" w:cs="Arial"/>
          <w:b/>
          <w:b/>
          <w:color w:val="4F6228" w:themeColor="accent3" w:themeShade="80"/>
          <w:sz w:val="20"/>
          <w:szCs w:val="20"/>
          <w:del w:id="436" w:author="Unknown Author" w:date="2022-02-25T13:45:59Z"/>
        </w:rPr>
      </w:pPr>
      <w:del w:id="435" w:author="Unknown Author" w:date="2022-02-25T13:45:59Z">
        <w:r>
          <w:rPr>
            <w:rFonts w:cs="Arial" w:ascii="Arial" w:hAnsi="Arial"/>
            <w:b/>
            <w:color w:val="4F6228" w:themeColor="accent3" w:themeShade="80"/>
            <w:sz w:val="20"/>
            <w:szCs w:val="20"/>
          </w:rPr>
        </w:r>
      </w:del>
    </w:p>
    <w:p>
      <w:pPr>
        <w:pStyle w:val="Normal"/>
        <w:jc w:val="both"/>
        <w:rPr>
          <w:rFonts w:ascii="Arial" w:hAnsi="Arial" w:cs="Arial"/>
          <w:b/>
          <w:b/>
          <w:color w:val="92D050"/>
          <w:ins w:id="438" w:author="Unknown Author" w:date="2022-02-25T13:46:02Z"/>
          <w:sz w:val="20"/>
          <w:szCs w:val="20"/>
        </w:rPr>
      </w:pPr>
      <w:ins w:id="437" w:author="Unknown Author" w:date="2022-02-25T13:46:02Z">
        <w:r>
          <w:rPr>
            <w:rFonts w:cs="Arial" w:ascii="Arial" w:hAnsi="Arial"/>
            <w:b/>
            <w:color w:val="92D050"/>
            <w:sz w:val="20"/>
            <w:szCs w:val="20"/>
          </w:rPr>
        </w:r>
      </w:ins>
      <w:r>
        <w:br w:type="page"/>
      </w:r>
    </w:p>
    <w:p>
      <w:pPr>
        <w:pStyle w:val="Normal"/>
        <w:jc w:val="both"/>
        <w:rPr>
          <w:rFonts w:ascii="Arial" w:hAnsi="Arial" w:cs="Arial"/>
          <w:b/>
          <w:b/>
          <w:color w:val="92D050"/>
          <w:sz w:val="20"/>
          <w:szCs w:val="20"/>
        </w:rPr>
      </w:pPr>
      <w:r>
        <w:rPr>
          <w:rFonts w:cs="Arial" w:ascii="Arial" w:hAnsi="Arial"/>
          <w:b/>
          <w:color w:val="C00000"/>
          <w:sz w:val="24"/>
          <w:szCs w:val="24"/>
        </w:rPr>
        <w:t>Criteria I: Organizational Soundness</w:t>
      </w:r>
    </w:p>
    <w:p>
      <w:pPr>
        <w:pStyle w:val="Normal"/>
        <w:ind w:left="1440" w:hanging="0"/>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jc w:val="both"/>
        <w:rPr>
          <w:rFonts w:ascii="Arial" w:hAnsi="Arial" w:cs="Arial"/>
          <w:sz w:val="20"/>
          <w:szCs w:val="20"/>
        </w:rPr>
      </w:pPr>
      <w:r>
        <w:rPr>
          <w:rFonts w:cs="Arial" w:ascii="Arial" w:hAnsi="Arial"/>
          <w:sz w:val="20"/>
          <w:szCs w:val="20"/>
        </w:rPr>
        <w:t>5.11</w:t>
        <w:tab/>
        <w:t>Has the affiliate’s management staff developed internal work plans that indicate how the affiliate’s staff and financial resources will be allocated to insure that the affiliate’s strategic goals are accomplished in a timely manner?</w:t>
      </w:r>
    </w:p>
    <w:p>
      <w:pPr>
        <w:pStyle w:val="Normal"/>
        <w:ind w:left="1440" w:firstLine="720"/>
        <w:jc w:val="both"/>
        <w:rPr>
          <w:rFonts w:ascii="Arial" w:hAnsi="Arial" w:cs="Arial"/>
          <w:sz w:val="20"/>
          <w:szCs w:val="20"/>
        </w:rPr>
      </w:pPr>
      <w:r>
        <w:rPr>
          <w:rFonts w:cs="Arial" w:ascii="Arial" w:hAnsi="Arial"/>
          <w:sz w:val="20"/>
          <w:szCs w:val="20"/>
        </w:rPr>
        <w:t>_</w:t>
      </w:r>
      <w:ins w:id="439" w:author="Unknown Author" w:date="2022-02-10T15:13:25Z">
        <w:r>
          <w:rPr>
            <w:rFonts w:cs="Arial" w:ascii="Arial" w:hAnsi="Arial"/>
            <w:sz w:val="20"/>
            <w:szCs w:val="20"/>
          </w:rPr>
          <w:t>${c1_s5_5_11_checkbox_1_yes}</w:t>
        </w:r>
      </w:ins>
      <w:r>
        <w:rPr>
          <w:rFonts w:cs="Arial" w:ascii="Arial" w:hAnsi="Arial"/>
          <w:sz w:val="20"/>
          <w:szCs w:val="20"/>
        </w:rPr>
        <w:t>__Yes</w:t>
        <w:tab/>
        <w:tab/>
        <w:tab/>
        <w:t>_</w:t>
      </w:r>
      <w:del w:id="440" w:author="Unknown Author" w:date="2022-02-10T15:13:31Z">
        <w:r>
          <w:rPr>
            <w:rFonts w:cs="Arial" w:ascii="Arial" w:hAnsi="Arial"/>
            <w:sz w:val="20"/>
            <w:szCs w:val="20"/>
            <w:u w:val="single"/>
          </w:rPr>
          <w:delText>X</w:delText>
        </w:r>
      </w:del>
      <w:ins w:id="441" w:author="Unknown Author" w:date="2022-02-10T15:13:31Z">
        <w:r>
          <w:rPr>
            <w:rFonts w:cs="Arial" w:ascii="Arial" w:hAnsi="Arial"/>
            <w:sz w:val="20"/>
            <w:szCs w:val="20"/>
            <w:u w:val="single"/>
          </w:rPr>
          <w:t>${c1_s5_5_11_checkbox_1_no}</w:t>
        </w:r>
      </w:ins>
      <w:r>
        <w:rPr>
          <w:rFonts w:cs="Arial" w:ascii="Arial" w:hAnsi="Arial"/>
          <w:sz w:val="20"/>
          <w:szCs w:val="20"/>
        </w:rPr>
        <w:t>__ No</w:t>
      </w:r>
    </w:p>
    <w:p>
      <w:pPr>
        <w:pStyle w:val="Normal"/>
        <w:ind w:left="1440" w:hanging="720"/>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ins w:id="444" w:author="Unknown Author" w:date="2022-02-18T12:49:14Z"/>
          <w:sz w:val="20"/>
          <w:szCs w:val="20"/>
        </w:rPr>
      </w:pPr>
      <w:r>
        <w:rPr>
          <w:rFonts w:cs="Arial" w:ascii="Arial" w:hAnsi="Arial"/>
          <w:b/>
          <w:color w:val="C00000"/>
          <w:sz w:val="20"/>
          <w:szCs w:val="20"/>
        </w:rPr>
        <w:t xml:space="preserve">NUL Comments/Recommendations: </w:t>
      </w:r>
      <w:del w:id="442" w:author="Unknown Author" w:date="2022-02-15T14:26:14Z">
        <w:r>
          <w:rPr>
            <w:rFonts w:cs="Arial" w:ascii="Arial" w:hAnsi="Arial"/>
            <w:b/>
            <w:i/>
            <w:sz w:val="20"/>
            <w:szCs w:val="20"/>
          </w:rPr>
          <w:delText>There was no evidence of a work plan that incorporates financial resources and staff manpower toward completion of each strategic goal.</w:delText>
        </w:r>
      </w:del>
      <w:ins w:id="443" w:author="Unknown Author" w:date="2022-02-15T14:26:14Z">
        <w:r>
          <w:rPr>
            <w:rFonts w:eastAsia="Calibri" w:cs="Arial" w:ascii="Arial" w:hAnsi="Arial" w:eastAsiaTheme="minorHAnsi"/>
            <w:b/>
            <w:i/>
            <w:color w:val="auto"/>
            <w:kern w:val="0"/>
            <w:sz w:val="20"/>
            <w:szCs w:val="20"/>
            <w:lang w:val="en-US" w:eastAsia="en-US" w:bidi="ar-SA"/>
          </w:rPr>
          <w:t>${c1_s5_5_11_comment_1}</w:t>
        </w:r>
      </w:ins>
    </w:p>
    <w:p>
      <w:pPr>
        <w:pStyle w:val="Normal"/>
        <w:ind w:left="1440" w:hanging="0"/>
        <w:rPr>
          <w:rFonts w:ascii="Arial" w:hAnsi="Arial" w:cs="Arial"/>
          <w:b/>
          <w:b/>
          <w:i/>
          <w:i/>
          <w:color w:val="C00000"/>
          <w:sz w:val="20"/>
          <w:szCs w:val="20"/>
        </w:rPr>
      </w:pPr>
      <w:r>
        <w:rPr>
          <w:rFonts w:cs="Arial" w:ascii="Arial" w:hAnsi="Arial"/>
          <w:b/>
          <w:i/>
          <w:color w:val="C00000"/>
          <w:sz w:val="20"/>
          <w:szCs w:val="20"/>
        </w:rPr>
      </w:r>
    </w:p>
    <w:p>
      <w:pPr>
        <w:pStyle w:val="Normal"/>
        <w:tabs>
          <w:tab w:val="clear" w:pos="720"/>
          <w:tab w:val="left" w:pos="1340" w:leader="none"/>
        </w:tabs>
        <w:rPr>
          <w:rFonts w:ascii="Arial" w:hAnsi="Arial" w:cs="Arial"/>
          <w:b/>
          <w:b/>
          <w:color w:val="800000"/>
          <w:sz w:val="28"/>
          <w:szCs w:val="28"/>
        </w:rPr>
      </w:pPr>
      <w:r>
        <w:rPr>
          <w:rFonts w:cs="Arial" w:ascii="Arial" w:hAnsi="Arial"/>
          <w:b/>
          <w:color w:val="800000"/>
          <w:sz w:val="28"/>
          <w:szCs w:val="28"/>
        </w:rPr>
      </w:r>
    </w:p>
    <w:p>
      <w:pPr>
        <w:pStyle w:val="Normal"/>
        <w:ind w:hanging="0"/>
        <w:rPr>
          <w:rFonts w:ascii="Arial" w:hAnsi="Arial" w:cs="Arial"/>
          <w:b/>
          <w:b/>
          <w:color w:val="C00000"/>
          <w:ins w:id="446" w:author="Unknown Author" w:date="2022-02-18T18:04:30Z"/>
          <w:sz w:val="28"/>
          <w:szCs w:val="28"/>
        </w:rPr>
      </w:pPr>
      <w:ins w:id="445" w:author="Unknown Author" w:date="2022-02-18T18:04:30Z">
        <w:r>
          <w:rPr>
            <w:rFonts w:cs="Arial" w:ascii="Arial" w:hAnsi="Arial"/>
            <w:b/>
            <w:color w:val="C00000"/>
            <w:sz w:val="28"/>
            <w:szCs w:val="28"/>
          </w:rPr>
        </w:r>
      </w:ins>
      <w:r>
        <w:br w:type="page"/>
      </w:r>
    </w:p>
    <w:p>
      <w:pPr>
        <w:pStyle w:val="Normal"/>
        <w:ind w:hanging="0"/>
        <w:rPr>
          <w:rFonts w:ascii="Arial" w:hAnsi="Arial" w:cs="Arial"/>
          <w:b/>
          <w:b/>
          <w:color w:val="C00000"/>
          <w:ins w:id="448" w:author="Unknown Author" w:date="2022-02-18T18:04:30Z"/>
          <w:sz w:val="28"/>
          <w:szCs w:val="28"/>
        </w:rPr>
      </w:pPr>
      <w:ins w:id="447" w:author="Unknown Author" w:date="2022-02-18T18:04:30Z">
        <w:r>
          <w:rPr>
            <w:rFonts w:cs="Arial" w:ascii="Arial" w:hAnsi="Arial"/>
            <w:b/>
            <w:color w:val="C00000"/>
            <w:sz w:val="28"/>
            <w:szCs w:val="28"/>
          </w:rPr>
        </w:r>
      </w:ins>
    </w:p>
    <w:p>
      <w:pPr>
        <w:pStyle w:val="Normal"/>
        <w:ind w:hanging="0"/>
        <w:rPr>
          <w:rFonts w:ascii="Arial" w:hAnsi="Arial" w:cs="Arial"/>
          <w:b/>
          <w:b/>
          <w:color w:val="C00000"/>
          <w:sz w:val="28"/>
          <w:szCs w:val="28"/>
        </w:rPr>
      </w:pPr>
      <w:r>
        <w:rPr>
          <w:rFonts w:cs="Arial" w:ascii="Arial" w:hAnsi="Arial"/>
          <w:b/>
          <w:color w:val="C00000"/>
          <w:sz w:val="28"/>
          <w:szCs w:val="28"/>
        </w:rPr>
        <w:t>Public Affairs and Public Policy</w:t>
      </w:r>
    </w:p>
    <w:p>
      <w:pPr>
        <w:pStyle w:val="Normal"/>
        <w:ind w:left="2160" w:hanging="2160"/>
        <w:jc w:val="both"/>
        <w:rPr>
          <w:rFonts w:ascii="Arial" w:hAnsi="Arial" w:cs="Arial"/>
          <w:sz w:val="20"/>
          <w:szCs w:val="20"/>
        </w:rPr>
      </w:pPr>
      <w:r>
        <w:rPr>
          <w:rFonts w:cs="Arial" w:ascii="Arial" w:hAnsi="Arial"/>
          <w:b/>
          <w:color w:val="C00000"/>
          <w:sz w:val="24"/>
          <w:szCs w:val="24"/>
        </w:rPr>
        <w:t xml:space="preserve">Standard 6    </w:t>
      </w:r>
      <w:r>
        <w:rPr>
          <w:rFonts w:cs="Arial" w:ascii="Arial" w:hAnsi="Arial"/>
          <w:sz w:val="20"/>
          <w:szCs w:val="20"/>
        </w:rPr>
        <w:t>Affiliates promote an important vehicle through which individuals together organize and</w:t>
      </w:r>
    </w:p>
    <w:p>
      <w:pPr>
        <w:pStyle w:val="Normal"/>
        <w:ind w:left="2160" w:hanging="720"/>
        <w:jc w:val="both"/>
        <w:rPr>
          <w:rFonts w:ascii="Arial" w:hAnsi="Arial" w:cs="Arial"/>
          <w:sz w:val="20"/>
          <w:szCs w:val="20"/>
        </w:rPr>
      </w:pPr>
      <w:r>
        <w:rPr>
          <w:rFonts w:cs="Arial" w:ascii="Arial" w:hAnsi="Arial"/>
          <w:sz w:val="20"/>
          <w:szCs w:val="20"/>
        </w:rPr>
        <w:t>Work to improve their communities.  Affiliates should represent the interests of the</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people they serve through public education and public policy advocacy, as well as by</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encouraging board members, staff, volunteers and constituents to participate in the </w:t>
      </w:r>
    </w:p>
    <w:p>
      <w:pPr>
        <w:pStyle w:val="Normal"/>
        <w:ind w:left="216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affairs of the community.</w:t>
      </w:r>
    </w:p>
    <w:p>
      <w:pPr>
        <w:pStyle w:val="Normal"/>
        <w:ind w:left="2160" w:hanging="2160"/>
        <w:jc w:val="both"/>
        <w:rPr>
          <w:rFonts w:ascii="Arial" w:hAnsi="Arial" w:cs="Arial"/>
          <w:sz w:val="20"/>
          <w:szCs w:val="20"/>
        </w:rPr>
      </w:pPr>
      <w:r>
        <w:rPr>
          <w:rFonts w:cs="Arial" w:ascii="Arial" w:hAnsi="Arial"/>
          <w:sz w:val="20"/>
          <w:szCs w:val="20"/>
        </w:rPr>
      </w:r>
    </w:p>
    <w:p>
      <w:pPr>
        <w:pStyle w:val="Normal"/>
        <w:ind w:left="2160" w:hanging="720"/>
        <w:jc w:val="both"/>
        <w:rPr>
          <w:rFonts w:ascii="Arial" w:hAnsi="Arial" w:cs="Arial"/>
          <w:b/>
          <w:b/>
          <w:color w:val="C00000"/>
          <w:sz w:val="24"/>
          <w:szCs w:val="24"/>
        </w:rPr>
      </w:pPr>
      <w:r>
        <w:rPr>
          <w:rFonts w:cs="Arial" w:ascii="Arial" w:hAnsi="Arial"/>
          <w:b/>
          <w:color w:val="C00000"/>
          <w:sz w:val="24"/>
          <w:szCs w:val="24"/>
        </w:rPr>
        <w:t>Indicator of Effectiveness</w:t>
      </w:r>
    </w:p>
    <w:p>
      <w:pPr>
        <w:pStyle w:val="Normal"/>
        <w:rPr>
          <w:rFonts w:ascii="Arial" w:hAnsi="Arial" w:cs="Arial"/>
          <w:color w:val="187276"/>
          <w:sz w:val="24"/>
          <w:szCs w:val="24"/>
        </w:rPr>
      </w:pPr>
      <w:r>
        <w:rPr>
          <w:rFonts w:cs="Arial" w:ascii="Arial" w:hAnsi="Arial"/>
          <w:color w:val="187276"/>
          <w:sz w:val="24"/>
          <w:szCs w:val="24"/>
        </w:rPr>
      </w:r>
    </w:p>
    <w:p>
      <w:pPr>
        <w:pStyle w:val="Normal"/>
        <w:ind w:left="1440" w:hanging="720"/>
        <w:rPr>
          <w:rFonts w:ascii="Arial" w:hAnsi="Arial" w:cs="Arial"/>
          <w:sz w:val="20"/>
          <w:szCs w:val="20"/>
        </w:rPr>
      </w:pPr>
      <w:r>
        <w:rPr>
          <w:rFonts w:cs="Arial" w:ascii="Arial" w:hAnsi="Arial"/>
          <w:sz w:val="20"/>
          <w:szCs w:val="20"/>
        </w:rPr>
        <w:t>6.1</w:t>
        <w:tab/>
        <w:t>Does the affiliate have a written policy on advocacy defining the process by which the affiliate determines positions on specific issues?</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ins w:id="449" w:author="Unknown Author" w:date="2022-02-15T14:26:29Z">
        <w:r>
          <w:rPr>
            <w:rFonts w:cs="Arial" w:ascii="Arial" w:hAnsi="Arial"/>
            <w:b/>
            <w:color w:val="C00000"/>
            <w:sz w:val="20"/>
            <w:szCs w:val="20"/>
          </w:rPr>
          <w:t xml:space="preserve"> </w:t>
        </w:r>
      </w:ins>
      <w:del w:id="450" w:author="Unknown Author" w:date="2022-02-15T14:26:29Z">
        <w:r>
          <w:rPr>
            <w:rFonts w:cs="Arial" w:ascii="Arial" w:hAnsi="Arial"/>
            <w:b/>
            <w:i/>
            <w:sz w:val="20"/>
            <w:szCs w:val="20"/>
          </w:rPr>
          <w:delText>ULHC has a written policy on advocacy  in place.</w:delText>
        </w:r>
      </w:del>
      <w:ins w:id="451" w:author="Unknown Author" w:date="2022-02-15T14:26:32Z">
        <w:r>
          <w:rPr>
            <w:rFonts w:cs="Arial" w:ascii="Arial" w:hAnsi="Arial"/>
            <w:b/>
            <w:i/>
            <w:sz w:val="20"/>
            <w:szCs w:val="20"/>
          </w:rPr>
          <w:t>${c1_s6_6_1_comment_1}</w:t>
        </w:r>
      </w:ins>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color w:val="92D050"/>
          <w:sz w:val="20"/>
          <w:szCs w:val="20"/>
          <w:del w:id="453" w:author="Unknown Author" w:date="2022-02-18T13:38:38Z"/>
        </w:rPr>
      </w:pPr>
      <w:del w:id="452"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5" w:author="Unknown Author" w:date="2022-02-18T13:38:38Z"/>
        </w:rPr>
      </w:pPr>
      <w:del w:id="454"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7" w:author="Unknown Author" w:date="2022-02-18T13:38:38Z"/>
        </w:rPr>
      </w:pPr>
      <w:del w:id="456"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59" w:author="Unknown Author" w:date="2022-02-18T13:38:38Z"/>
        </w:rPr>
      </w:pPr>
      <w:del w:id="458" w:author="Unknown Author" w:date="2022-02-18T13:38:38Z">
        <w:r>
          <w:rPr>
            <w:rFonts w:cs="Arial" w:ascii="Arial" w:hAnsi="Arial"/>
            <w:color w:val="92D050"/>
            <w:sz w:val="20"/>
            <w:szCs w:val="20"/>
          </w:rPr>
        </w:r>
      </w:del>
    </w:p>
    <w:p>
      <w:pPr>
        <w:pStyle w:val="Normal"/>
        <w:ind w:left="720" w:firstLine="720"/>
        <w:rPr>
          <w:rFonts w:ascii="Arial" w:hAnsi="Arial" w:cs="Arial"/>
          <w:color w:val="92D050"/>
          <w:sz w:val="20"/>
          <w:szCs w:val="20"/>
          <w:del w:id="461" w:author="Unknown Author" w:date="2022-02-10T15:14:48Z"/>
        </w:rPr>
      </w:pPr>
      <w:del w:id="46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3" w:author="Unknown Author" w:date="2022-02-10T15:14:48Z"/>
        </w:rPr>
      </w:pPr>
      <w:del w:id="46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5" w:author="Unknown Author" w:date="2022-02-10T15:14:48Z"/>
        </w:rPr>
      </w:pPr>
      <w:del w:id="464"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7" w:author="Unknown Author" w:date="2022-02-10T15:14:48Z"/>
        </w:rPr>
      </w:pPr>
      <w:del w:id="466"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69" w:author="Unknown Author" w:date="2022-02-10T15:14:48Z"/>
        </w:rPr>
      </w:pPr>
      <w:del w:id="468"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1" w:author="Unknown Author" w:date="2022-02-10T15:14:48Z"/>
        </w:rPr>
      </w:pPr>
      <w:del w:id="470"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3" w:author="Unknown Author" w:date="2022-02-10T15:14:48Z"/>
        </w:rPr>
      </w:pPr>
      <w:del w:id="472" w:author="Unknown Author" w:date="2022-02-10T15:14:48Z">
        <w:r>
          <w:rPr>
            <w:rFonts w:cs="Arial" w:ascii="Arial" w:hAnsi="Arial"/>
            <w:color w:val="92D050"/>
            <w:sz w:val="20"/>
            <w:szCs w:val="20"/>
          </w:rPr>
        </w:r>
      </w:del>
    </w:p>
    <w:p>
      <w:pPr>
        <w:pStyle w:val="Normal"/>
        <w:ind w:left="720" w:firstLine="720"/>
        <w:rPr>
          <w:rFonts w:ascii="Arial" w:hAnsi="Arial" w:cs="Arial"/>
          <w:color w:val="92D050"/>
          <w:sz w:val="20"/>
          <w:szCs w:val="20"/>
          <w:del w:id="475" w:author="Unknown Author" w:date="2022-02-10T15:14:48Z"/>
        </w:rPr>
      </w:pPr>
      <w:del w:id="474" w:author="Unknown Author" w:date="2022-02-10T15:14:48Z">
        <w:r>
          <w:rPr>
            <w:rFonts w:cs="Arial" w:ascii="Arial" w:hAnsi="Arial"/>
            <w:color w:val="92D050"/>
            <w:sz w:val="20"/>
            <w:szCs w:val="20"/>
          </w:rPr>
        </w:r>
      </w:del>
    </w:p>
    <w:p>
      <w:pPr>
        <w:pStyle w:val="Normal"/>
        <w:ind w:hanging="0"/>
        <w:rPr>
          <w:rFonts w:ascii="Arial" w:hAnsi="Arial" w:cs="Arial"/>
          <w:color w:val="92D050"/>
          <w:sz w:val="20"/>
          <w:szCs w:val="20"/>
          <w:del w:id="477" w:author="Unknown Author" w:date="2022-02-18T13:38:39Z"/>
        </w:rPr>
      </w:pPr>
      <w:del w:id="476"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79" w:author="Unknown Author" w:date="2022-02-18T13:38:39Z"/>
        </w:rPr>
      </w:pPr>
      <w:del w:id="478"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1" w:author="Unknown Author" w:date="2022-02-18T13:38:39Z"/>
        </w:rPr>
      </w:pPr>
      <w:del w:id="480" w:author="Unknown Author" w:date="2022-02-18T13:38:39Z">
        <w:r>
          <w:rPr>
            <w:rFonts w:cs="Arial" w:ascii="Arial" w:hAnsi="Arial"/>
            <w:color w:val="92D050"/>
            <w:sz w:val="20"/>
            <w:szCs w:val="20"/>
          </w:rPr>
        </w:r>
      </w:del>
    </w:p>
    <w:p>
      <w:pPr>
        <w:pStyle w:val="Normal"/>
        <w:ind w:left="720" w:firstLine="720"/>
        <w:rPr>
          <w:rFonts w:ascii="Arial" w:hAnsi="Arial" w:cs="Arial"/>
          <w:color w:val="92D050"/>
          <w:sz w:val="20"/>
          <w:szCs w:val="20"/>
          <w:del w:id="483" w:author="Unknown Author" w:date="2022-02-18T12:49:37Z"/>
        </w:rPr>
      </w:pPr>
      <w:del w:id="482" w:author="Unknown Author" w:date="2022-02-18T12:49:37Z">
        <w:r>
          <w:rPr>
            <w:rFonts w:cs="Arial" w:ascii="Arial" w:hAnsi="Arial"/>
            <w:color w:val="92D050"/>
            <w:sz w:val="20"/>
            <w:szCs w:val="20"/>
          </w:rPr>
        </w:r>
      </w:del>
    </w:p>
    <w:p>
      <w:pPr>
        <w:pStyle w:val="Normal"/>
        <w:ind w:left="720" w:firstLine="720"/>
        <w:rPr>
          <w:rFonts w:ascii="Arial" w:hAnsi="Arial" w:cs="Arial"/>
          <w:color w:val="92D050"/>
          <w:sz w:val="20"/>
          <w:szCs w:val="20"/>
          <w:del w:id="485" w:author="Unknown Author" w:date="2022-02-18T12:49:37Z"/>
        </w:rPr>
      </w:pPr>
      <w:del w:id="484" w:author="Unknown Author" w:date="2022-02-18T12:49:37Z">
        <w:r>
          <w:rPr>
            <w:rFonts w:cs="Arial" w:ascii="Arial" w:hAnsi="Arial"/>
            <w:color w:val="92D050"/>
            <w:sz w:val="20"/>
            <w:szCs w:val="20"/>
          </w:rPr>
          <w:delText xml:space="preserve">  </w:delText>
        </w:r>
      </w:del>
    </w:p>
    <w:p>
      <w:pPr>
        <w:pStyle w:val="Normal"/>
        <w:rPr>
          <w:rFonts w:ascii="Arial" w:hAnsi="Arial" w:cs="Arial"/>
          <w:sz w:val="20"/>
          <w:szCs w:val="20"/>
          <w:del w:id="487" w:author="Unknown Author" w:date="2022-02-18T12:49:37Z"/>
        </w:rPr>
      </w:pPr>
      <w:del w:id="486" w:author="Unknown Author" w:date="2022-02-18T12:49:37Z">
        <w:r>
          <w:rPr>
            <w:rFonts w:cs="Arial" w:ascii="Arial" w:hAnsi="Arial"/>
            <w:sz w:val="20"/>
            <w:szCs w:val="20"/>
          </w:rPr>
        </w:r>
      </w:del>
    </w:p>
    <w:p>
      <w:pPr>
        <w:pStyle w:val="Normal"/>
        <w:rPr>
          <w:rFonts w:ascii="Arial" w:hAnsi="Arial" w:cs="Arial"/>
          <w:sz w:val="20"/>
          <w:szCs w:val="20"/>
          <w:del w:id="489" w:author="Unknown Author" w:date="2022-02-18T13:38:39Z"/>
        </w:rPr>
      </w:pPr>
      <w:del w:id="488" w:author="Unknown Author" w:date="2022-02-18T13:38:39Z">
        <w:r>
          <w:rPr>
            <w:rFonts w:cs="Arial" w:ascii="Arial" w:hAnsi="Arial"/>
            <w:sz w:val="20"/>
            <w:szCs w:val="20"/>
          </w:rPr>
        </w:r>
      </w:del>
    </w:p>
    <w:p>
      <w:pPr>
        <w:pStyle w:val="Normal"/>
        <w:ind w:left="720" w:firstLine="720"/>
        <w:rPr>
          <w:rFonts w:ascii="Arial" w:hAnsi="Arial" w:cs="Arial"/>
          <w:b/>
          <w:b/>
          <w:color w:val="C00000"/>
          <w:ins w:id="491" w:author="Unknown Author" w:date="2022-02-18T13:38:47Z"/>
          <w:sz w:val="36"/>
          <w:szCs w:val="36"/>
        </w:rPr>
      </w:pPr>
      <w:ins w:id="490" w:author="Unknown Author" w:date="2022-02-18T13:38:47Z">
        <w:r>
          <w:rPr>
            <w:rFonts w:cs="Arial" w:ascii="Arial" w:hAnsi="Arial"/>
            <w:b/>
            <w:color w:val="C00000"/>
            <w:sz w:val="36"/>
            <w:szCs w:val="36"/>
          </w:rPr>
        </w:r>
      </w:ins>
      <w:r>
        <w:br w:type="page"/>
      </w:r>
    </w:p>
    <w:p>
      <w:pPr>
        <w:pStyle w:val="Normal"/>
        <w:ind w:left="720" w:firstLine="720"/>
        <w:rPr>
          <w:rFonts w:ascii="Arial" w:hAnsi="Arial" w:cs="Arial"/>
          <w:b/>
          <w:b/>
          <w:color w:val="C00000"/>
          <w:sz w:val="36"/>
          <w:szCs w:val="36"/>
        </w:rPr>
      </w:pPr>
      <w:r>
        <w:rPr>
          <w:rFonts w:cs="Arial" w:ascii="Arial" w:hAnsi="Arial"/>
          <w:b/>
          <w:color w:val="C00000"/>
          <w:sz w:val="36"/>
          <w:szCs w:val="36"/>
        </w:rPr>
        <w:t>Criteria, Standards and Indicators</w:t>
      </w:r>
    </w:p>
    <w:p>
      <w:pPr>
        <w:pStyle w:val="Normal"/>
        <w:rPr>
          <w:rFonts w:ascii="Arial" w:hAnsi="Arial" w:cs="Arial"/>
          <w:color w:val="C00000"/>
          <w:sz w:val="20"/>
          <w:szCs w:val="20"/>
        </w:rPr>
      </w:pPr>
      <w:r>
        <w:rPr>
          <w:rFonts w:cs="Arial" w:ascii="Arial" w:hAnsi="Arial"/>
          <w:color w:val="C00000"/>
          <w:sz w:val="20"/>
          <w:szCs w:val="20"/>
        </w:rPr>
      </w:r>
    </w:p>
    <w:p>
      <w:pPr>
        <w:pStyle w:val="Normal"/>
        <w:rPr>
          <w:rFonts w:ascii="Arial" w:hAnsi="Arial" w:cs="Arial"/>
          <w:b/>
          <w:b/>
          <w:color w:val="C00000"/>
          <w:sz w:val="28"/>
          <w:szCs w:val="28"/>
        </w:rPr>
      </w:pPr>
      <w:r>
        <w:rPr>
          <w:rFonts w:cs="Arial" w:ascii="Arial" w:hAnsi="Arial"/>
          <w:b/>
          <w:color w:val="C00000"/>
          <w:sz w:val="28"/>
          <w:szCs w:val="28"/>
        </w:rPr>
        <w:t>Criteria 2: Organizational Vitality</w:t>
      </w:r>
    </w:p>
    <w:p>
      <w:pPr>
        <w:pStyle w:val="Normal"/>
        <w:rPr>
          <w:rFonts w:ascii="Arial" w:hAnsi="Arial" w:cs="Arial"/>
          <w:b/>
          <w:b/>
          <w:color w:val="800000"/>
        </w:rPr>
      </w:pPr>
      <w:r>
        <w:rPr>
          <w:rFonts w:cs="Arial" w:ascii="Arial" w:hAnsi="Arial"/>
          <w:b/>
          <w:color w:val="800000"/>
        </w:rPr>
      </w:r>
    </w:p>
    <w:p>
      <w:pPr>
        <w:pStyle w:val="BodyText2"/>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rPr>
          <w:b w:val="false"/>
          <w:b w:val="false"/>
          <w:bCs/>
          <w:caps w:val="false"/>
          <w:smallCaps w:val="false"/>
          <w:color w:val="000000"/>
          <w:sz w:val="20"/>
          <w:szCs w:val="20"/>
        </w:rPr>
      </w:pPr>
      <w:r>
        <w:rPr>
          <w:b w:val="false"/>
          <w:bCs/>
          <w:caps w:val="false"/>
          <w:smallCaps w:val="false"/>
          <w:color w:val="000000"/>
          <w:sz w:val="20"/>
          <w:szCs w:val="20"/>
        </w:rPr>
        <w:t>An effective Urban League affiliate has sufficient resources and assumes responsibility for managing them, in order to ensure the continuation and expansion of the Urban League in the affiliate community.</w:t>
      </w:r>
    </w:p>
    <w:p>
      <w:pPr>
        <w:pStyle w:val="Normal"/>
        <w:rPr>
          <w:rFonts w:ascii="Arial" w:hAnsi="Arial" w:cs="Arial"/>
          <w:b/>
          <w:b/>
          <w:color w:val="800000"/>
          <w:sz w:val="20"/>
          <w:szCs w:val="20"/>
        </w:rPr>
      </w:pPr>
      <w:r>
        <w:rPr>
          <w:rFonts w:cs="Arial" w:ascii="Arial" w:hAnsi="Arial"/>
          <w:b/>
          <w:color w:val="800000"/>
          <w:sz w:val="20"/>
          <w:szCs w:val="20"/>
        </w:rPr>
      </w:r>
    </w:p>
    <w:p>
      <w:pPr>
        <w:pStyle w:val="Normal"/>
        <w:rPr>
          <w:rFonts w:ascii="Arial" w:hAnsi="Arial" w:cs="Arial"/>
          <w:color w:val="C00000"/>
          <w:sz w:val="28"/>
          <w:szCs w:val="28"/>
        </w:rPr>
      </w:pPr>
      <w:r>
        <w:rPr>
          <w:rFonts w:cs="Arial" w:ascii="Arial" w:hAnsi="Arial"/>
          <w:b/>
          <w:color w:val="C00000"/>
          <w:sz w:val="28"/>
          <w:szCs w:val="28"/>
        </w:rPr>
        <w:t>Human Resources</w:t>
      </w:r>
      <w:r>
        <w:rPr>
          <w:rFonts w:cs="Arial" w:ascii="Arial" w:hAnsi="Arial"/>
          <w:color w:val="C00000"/>
          <w:sz w:val="28"/>
          <w:szCs w:val="28"/>
        </w:rPr>
        <w:tab/>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b/>
          <w:b/>
          <w:color w:val="800000"/>
          <w:sz w:val="28"/>
          <w:szCs w:val="28"/>
        </w:rPr>
      </w:pPr>
      <w:r>
        <w:rPr>
          <w:rFonts w:cs="Arial" w:ascii="Arial" w:hAnsi="Arial"/>
          <w:sz w:val="20"/>
          <w:szCs w:val="20"/>
        </w:rPr>
        <w:t>The affiliate's relationship to its employees and volunteers is fundamental to its ability to achieve its mission.  Volunteers occupy a special place in the organization, serving in governance, administrative and programmatic capacities.  An organization’s human resource policies should address both paid employees and volunteers, and should be fair, establish clear expectations, and provide for meaningful and effective performance evaluation.</w:t>
      </w:r>
    </w:p>
    <w:p>
      <w:pPr>
        <w:pStyle w:val="Normal"/>
        <w:rPr>
          <w:rFonts w:ascii="Arial" w:hAnsi="Arial" w:cs="Arial"/>
          <w:sz w:val="16"/>
          <w:szCs w:val="16"/>
        </w:rPr>
      </w:pPr>
      <w:r>
        <w:rPr>
          <w:rFonts w:cs="Arial" w:ascii="Arial" w:hAnsi="Arial"/>
          <w:sz w:val="16"/>
          <w:szCs w:val="16"/>
        </w:rPr>
      </w:r>
    </w:p>
    <w:p>
      <w:pPr>
        <w:pStyle w:val="Normal"/>
        <w:rPr>
          <w:rFonts w:ascii="Arial" w:hAnsi="Arial" w:cs="Arial"/>
          <w:b/>
          <w:b/>
          <w:color w:val="C00000"/>
          <w:sz w:val="28"/>
          <w:szCs w:val="28"/>
        </w:rPr>
      </w:pPr>
      <w:r>
        <w:rPr>
          <w:rFonts w:cs="Arial" w:ascii="Arial" w:hAnsi="Arial"/>
          <w:b/>
          <w:color w:val="C00000"/>
          <w:sz w:val="28"/>
          <w:szCs w:val="28"/>
        </w:rPr>
        <w:t>Personnel Policies</w:t>
      </w:r>
    </w:p>
    <w:p>
      <w:pPr>
        <w:pStyle w:val="Normal"/>
        <w:ind w:left="1440" w:hanging="144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ab/>
        <w:t>An affiliate should have written personnel policies and procedures, approved by the board of directors, governing the work and actions of all employees and volunteers of the organization.  In addition to covering basic elements of the employment relationship  (working conditions, employee benefits, vacation and sick leave), the policies should address employee evaluation, supervision, hiring and firing, grievance procedures, employee growth and development, confidentiality of employees, and client and organization records information.</w:t>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800000"/>
          <w:sz w:val="24"/>
          <w:szCs w:val="24"/>
        </w:rPr>
      </w:pPr>
      <w:r>
        <w:rPr>
          <w:rFonts w:cs="Arial" w:ascii="Arial" w:hAnsi="Arial"/>
          <w:sz w:val="20"/>
          <w:szCs w:val="20"/>
        </w:rPr>
        <w:tab/>
        <w:tab/>
      </w:r>
      <w:r>
        <w:rPr>
          <w:rFonts w:cs="Arial" w:ascii="Arial" w:hAnsi="Arial"/>
          <w:b/>
          <w:color w:val="C00000"/>
          <w:sz w:val="24"/>
          <w:szCs w:val="24"/>
        </w:rPr>
        <w:t>Indicators of Effectiveness</w:t>
      </w:r>
    </w:p>
    <w:p>
      <w:pPr>
        <w:pStyle w:val="Normal"/>
        <w:rPr>
          <w:rFonts w:ascii="Arial" w:hAnsi="Arial" w:cs="Arial"/>
          <w:b/>
          <w:b/>
          <w:color w:val="800000"/>
          <w:sz w:val="20"/>
          <w:szCs w:val="20"/>
        </w:rPr>
      </w:pPr>
      <w:r>
        <w:rPr>
          <w:rFonts w:cs="Arial" w:ascii="Arial" w:hAnsi="Arial"/>
          <w:b/>
          <w:color w:val="800000"/>
          <w:sz w:val="20"/>
          <w:szCs w:val="20"/>
        </w:rPr>
      </w:r>
    </w:p>
    <w:p>
      <w:pPr>
        <w:pStyle w:val="Normal"/>
        <w:ind w:left="1440" w:hanging="720"/>
        <w:jc w:val="both"/>
        <w:rPr>
          <w:rFonts w:ascii="Arial" w:hAnsi="Arial" w:cs="Arial"/>
          <w:sz w:val="20"/>
          <w:szCs w:val="20"/>
        </w:rPr>
      </w:pPr>
      <w:r>
        <w:rPr>
          <w:rFonts w:cs="Arial" w:ascii="Arial" w:hAnsi="Arial"/>
          <w:sz w:val="20"/>
          <w:szCs w:val="20"/>
        </w:rPr>
        <w:t>1.1</w:t>
        <w:tab/>
        <w:t>Attach a copy of the affiliate’s personnel policies indicating the date they were last reviewed __</w:t>
      </w:r>
      <w:del w:id="492" w:author="Unknown Author" w:date="2022-02-11T10:34:36Z">
        <w:r>
          <w:rPr>
            <w:rFonts w:cs="Arial" w:ascii="Arial" w:hAnsi="Arial"/>
            <w:sz w:val="20"/>
            <w:szCs w:val="20"/>
          </w:rPr>
          <w:delText>__/___/</w:delText>
        </w:r>
      </w:del>
      <w:ins w:id="493" w:author="Unknown Author" w:date="2022-02-11T10:34:36Z">
        <w:r>
          <w:rPr>
            <w:rFonts w:eastAsia="Calibri" w:cs="Arial" w:ascii="Arial" w:hAnsi="Arial" w:eastAsiaTheme="minorHAnsi"/>
            <w:color w:val="auto"/>
            <w:kern w:val="0"/>
            <w:sz w:val="20"/>
            <w:szCs w:val="20"/>
            <w:lang w:val="en-US" w:eastAsia="en-US" w:bidi="ar-SA"/>
          </w:rPr>
          <w:t>${c2_s1_1_1_date_1}</w:t>
        </w:r>
      </w:ins>
      <w:r>
        <w:rPr>
          <w:rFonts w:cs="Arial" w:ascii="Arial" w:hAnsi="Arial"/>
          <w:sz w:val="20"/>
          <w:szCs w:val="20"/>
        </w:rPr>
        <w:t>____, and last approved by the board of directors. _</w:t>
      </w:r>
      <w:del w:id="494" w:author="Unknown Author" w:date="2022-02-11T10:34:53Z">
        <w:r>
          <w:rPr>
            <w:rFonts w:cs="Arial" w:ascii="Arial" w:hAnsi="Arial"/>
            <w:sz w:val="20"/>
            <w:szCs w:val="20"/>
          </w:rPr>
          <w:delText>__/___/_</w:delText>
        </w:r>
      </w:del>
      <w:ins w:id="495" w:author="Unknown Author" w:date="2022-02-11T10:34:53Z">
        <w:r>
          <w:rPr>
            <w:rFonts w:eastAsia="Calibri" w:cs="Arial" w:ascii="Arial" w:hAnsi="Arial" w:eastAsiaTheme="minorHAnsi"/>
            <w:color w:val="auto"/>
            <w:kern w:val="0"/>
            <w:sz w:val="20"/>
            <w:szCs w:val="20"/>
            <w:lang w:val="en-US" w:eastAsia="en-US" w:bidi="ar-SA"/>
          </w:rPr>
          <w:t>${c2_s1_1_1_date_2}</w:t>
        </w:r>
      </w:ins>
      <w:r>
        <w:rPr>
          <w:rFonts w:cs="Arial" w:ascii="Arial" w:hAnsi="Arial"/>
          <w:sz w:val="20"/>
          <w:szCs w:val="20"/>
        </w:rPr>
        <w:t xml:space="preserve">__.  </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NUL Recommendations/Comments:</w:t>
      </w:r>
      <w:r>
        <w:rPr>
          <w:rFonts w:cs="Arial" w:ascii="Arial" w:hAnsi="Arial"/>
          <w:b/>
          <w:color w:val="E20000"/>
          <w:sz w:val="20"/>
          <w:szCs w:val="20"/>
        </w:rPr>
        <w:t xml:space="preserve"> </w:t>
      </w:r>
      <w:del w:id="496" w:author="Unknown Author" w:date="2022-02-15T14:28:09Z">
        <w:r>
          <w:rPr>
            <w:rFonts w:cs="Arial" w:ascii="Arial" w:hAnsi="Arial"/>
            <w:b/>
            <w:i/>
            <w:sz w:val="20"/>
            <w:szCs w:val="20"/>
          </w:rPr>
          <w:delText>The copy presented had been updated recently. However, there was no evidence, from the minutes, that the Board, or any committee thereof, had approved the new Personnel Manual.</w:delText>
        </w:r>
      </w:del>
      <w:del w:id="497" w:author="Unknown Author" w:date="2022-02-15T14:28:09Z">
        <w:r>
          <w:rPr>
            <w:rFonts w:cs="Arial" w:ascii="Arial" w:hAnsi="Arial"/>
            <w:b/>
            <w:color w:val="C00000"/>
            <w:sz w:val="20"/>
            <w:szCs w:val="20"/>
          </w:rPr>
          <w:delText xml:space="preserve"> </w:delText>
        </w:r>
      </w:del>
      <w:ins w:id="498" w:author="Unknown Author" w:date="2022-02-15T14:28:09Z">
        <w:r>
          <w:rPr>
            <w:rFonts w:eastAsia="Calibri" w:cs="Arial" w:ascii="Arial" w:hAnsi="Arial" w:eastAsiaTheme="minorHAnsi"/>
            <w:b/>
            <w:i/>
            <w:color w:val="auto"/>
            <w:kern w:val="0"/>
            <w:sz w:val="20"/>
            <w:szCs w:val="20"/>
            <w:lang w:val="en-US" w:eastAsia="en-US" w:bidi="ar-SA"/>
          </w:rPr>
          <w:t>${c2_s1_1_1_comment_1}</w:t>
        </w:r>
      </w:ins>
    </w:p>
    <w:p>
      <w:pPr>
        <w:pStyle w:val="Normal"/>
        <w:ind w:left="1440" w:hanging="0"/>
        <w:jc w:val="both"/>
        <w:rPr>
          <w:rFonts w:ascii="Arial" w:hAnsi="Arial" w:cs="Arial"/>
          <w:color w:val="E36C0A" w:themeColor="accent6" w:themeShade="bf"/>
          <w:sz w:val="20"/>
          <w:szCs w:val="20"/>
        </w:rPr>
      </w:pPr>
      <w:r>
        <w:rPr>
          <w:rFonts w:cs="Arial" w:ascii="Arial" w:hAnsi="Arial"/>
          <w:color w:val="E36C0A" w:themeColor="accent6" w:themeShade="bf"/>
          <w:sz w:val="20"/>
          <w:szCs w:val="20"/>
        </w:rPr>
      </w:r>
    </w:p>
    <w:p>
      <w:pPr>
        <w:pStyle w:val="Normal"/>
        <w:ind w:left="1440" w:hanging="720"/>
        <w:jc w:val="both"/>
        <w:rPr>
          <w:rFonts w:ascii="Arial" w:hAnsi="Arial" w:cs="Arial"/>
          <w:sz w:val="20"/>
          <w:szCs w:val="20"/>
        </w:rPr>
      </w:pPr>
      <w:r>
        <w:rPr>
          <w:rFonts w:cs="Arial" w:ascii="Arial" w:hAnsi="Arial"/>
          <w:sz w:val="20"/>
          <w:szCs w:val="20"/>
        </w:rPr>
        <w:t>1.2</w:t>
        <w:tab/>
        <w:t>Affiliate personnel policies for employed staff are reviewed every three (3) years and are consistent with federal, state, and local statutory requirements pertaining to employment, wages and hours, health and safety, and equal employment opportunity.</w:t>
      </w:r>
    </w:p>
    <w:p>
      <w:pPr>
        <w:pStyle w:val="Normal"/>
        <w:ind w:left="1800" w:firstLine="360"/>
        <w:jc w:val="both"/>
        <w:rPr>
          <w:rFonts w:ascii="Arial" w:hAnsi="Arial" w:cs="Arial"/>
          <w:sz w:val="20"/>
          <w:szCs w:val="20"/>
        </w:rPr>
      </w:pPr>
      <w:r>
        <w:rPr>
          <w:rFonts w:cs="Arial" w:ascii="Arial" w:hAnsi="Arial"/>
          <w:sz w:val="20"/>
          <w:szCs w:val="20"/>
        </w:rPr>
        <w:t>_</w:t>
      </w:r>
      <w:del w:id="499" w:author="Unknown Author" w:date="2022-02-11T10:35:06Z">
        <w:r>
          <w:rPr>
            <w:rFonts w:cs="Arial" w:ascii="Arial" w:hAnsi="Arial"/>
            <w:sz w:val="20"/>
            <w:szCs w:val="20"/>
            <w:u w:val="single"/>
          </w:rPr>
          <w:delText>X</w:delText>
        </w:r>
      </w:del>
      <w:ins w:id="500" w:author="Unknown Author" w:date="2022-02-11T10:35:06Z">
        <w:r>
          <w:rPr>
            <w:rFonts w:cs="Arial" w:ascii="Arial" w:hAnsi="Arial"/>
            <w:sz w:val="20"/>
            <w:szCs w:val="20"/>
            <w:u w:val="single"/>
          </w:rPr>
          <w:t>${c2_s1_1_2_checkbox_1_yes}</w:t>
        </w:r>
      </w:ins>
      <w:r>
        <w:rPr>
          <w:rFonts w:cs="Arial" w:ascii="Arial" w:hAnsi="Arial"/>
          <w:sz w:val="20"/>
          <w:szCs w:val="20"/>
        </w:rPr>
        <w:t>__ Yes</w:t>
        <w:tab/>
        <w:tab/>
        <w:t>_</w:t>
      </w:r>
      <w:ins w:id="501" w:author="Unknown Author" w:date="2022-02-11T10:35:12Z">
        <w:r>
          <w:rPr>
            <w:rFonts w:cs="Arial" w:ascii="Arial" w:hAnsi="Arial"/>
            <w:sz w:val="20"/>
            <w:szCs w:val="20"/>
          </w:rPr>
          <w:t>${c2_s1_1_2_checkbox_1_no}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02" w:author="Unknown Author" w:date="2022-02-15T14:30:36Z">
        <w:r>
          <w:rPr>
            <w:rFonts w:cs="Arial" w:ascii="Arial" w:hAnsi="Arial"/>
            <w:b/>
            <w:i/>
            <w:sz w:val="20"/>
            <w:szCs w:val="20"/>
          </w:rPr>
          <w:delText>See 1.1</w:delText>
        </w:r>
      </w:del>
      <w:ins w:id="503" w:author="Unknown Author" w:date="2022-02-15T14:30:36Z">
        <w:r>
          <w:rPr>
            <w:rFonts w:eastAsia="Calibri" w:cs="Arial" w:ascii="Arial" w:hAnsi="Arial" w:eastAsiaTheme="minorHAnsi"/>
            <w:b/>
            <w:i/>
            <w:color w:val="auto"/>
            <w:kern w:val="0"/>
            <w:sz w:val="20"/>
            <w:szCs w:val="20"/>
            <w:lang w:val="en-US" w:eastAsia="en-US" w:bidi="ar-SA"/>
          </w:rPr>
          <w:t>${c2_s1_1_2_comment_1}</w:t>
        </w:r>
      </w:ins>
    </w:p>
    <w:p>
      <w:pPr>
        <w:pStyle w:val="Normal"/>
        <w:jc w:val="both"/>
        <w:rPr>
          <w:rFonts w:ascii="Arial" w:hAnsi="Arial" w:cs="Arial"/>
          <w:sz w:val="16"/>
          <w:szCs w:val="16"/>
        </w:rPr>
      </w:pPr>
      <w:r>
        <w:rPr>
          <w:rFonts w:cs="Arial" w:ascii="Arial" w:hAnsi="Arial"/>
          <w:sz w:val="16"/>
          <w:szCs w:val="16"/>
        </w:rPr>
      </w:r>
    </w:p>
    <w:p>
      <w:pPr>
        <w:pStyle w:val="Normal"/>
        <w:ind w:left="1440" w:hanging="720"/>
        <w:jc w:val="both"/>
        <w:rPr>
          <w:rFonts w:ascii="Arial" w:hAnsi="Arial" w:cs="Arial"/>
          <w:sz w:val="20"/>
          <w:szCs w:val="20"/>
        </w:rPr>
      </w:pPr>
      <w:r>
        <w:rPr>
          <w:rFonts w:cs="Arial" w:ascii="Arial" w:hAnsi="Arial"/>
          <w:sz w:val="20"/>
          <w:szCs w:val="20"/>
        </w:rPr>
        <w:t>1.3</w:t>
        <w:tab/>
        <w:t>With respect to volunteers, do the affiliate’s volunteer manual address initial assessment or screening, assignment to and training for appropriate work responsibilities, ongoing supervision and evaluation, and opportunities for advancement; and have all volunteers been required to sign the volunteer application form.</w:t>
      </w:r>
    </w:p>
    <w:p>
      <w:pPr>
        <w:pStyle w:val="Normal"/>
        <w:ind w:left="1440" w:firstLine="720"/>
        <w:jc w:val="both"/>
        <w:rPr>
          <w:rFonts w:ascii="Arial" w:hAnsi="Arial" w:cs="Arial"/>
          <w:sz w:val="20"/>
          <w:szCs w:val="20"/>
        </w:rPr>
      </w:pPr>
      <w:r>
        <w:rPr>
          <w:rFonts w:cs="Arial" w:ascii="Arial" w:hAnsi="Arial"/>
          <w:sz w:val="20"/>
          <w:szCs w:val="20"/>
        </w:rPr>
        <w:t>_</w:t>
      </w:r>
      <w:ins w:id="504" w:author="Unknown Author" w:date="2022-02-11T10:35:29Z">
        <w:r>
          <w:rPr>
            <w:rFonts w:cs="Arial" w:ascii="Arial" w:hAnsi="Arial"/>
            <w:sz w:val="20"/>
            <w:szCs w:val="20"/>
          </w:rPr>
          <w:t>${c2_s1_1_3_checkbox_1_yes}</w:t>
        </w:r>
      </w:ins>
      <w:r>
        <w:rPr>
          <w:rFonts w:cs="Arial" w:ascii="Arial" w:hAnsi="Arial"/>
          <w:sz w:val="20"/>
          <w:szCs w:val="20"/>
        </w:rPr>
        <w:t>__ Yes</w:t>
        <w:tab/>
        <w:tab/>
        <w:t>_</w:t>
      </w:r>
      <w:del w:id="505" w:author="Unknown Author" w:date="2022-02-11T10:35:37Z">
        <w:r>
          <w:rPr>
            <w:rFonts w:cs="Arial" w:ascii="Arial" w:hAnsi="Arial"/>
            <w:sz w:val="20"/>
            <w:szCs w:val="20"/>
            <w:u w:val="single"/>
          </w:rPr>
          <w:delText>X</w:delText>
        </w:r>
      </w:del>
      <w:ins w:id="506" w:author="Unknown Author" w:date="2022-02-11T10:35:38Z">
        <w:r>
          <w:rPr>
            <w:rFonts w:cs="Arial" w:ascii="Arial" w:hAnsi="Arial"/>
            <w:sz w:val="20"/>
            <w:szCs w:val="20"/>
            <w:u w:val="single"/>
          </w:rPr>
          <w:t>${c2_s1_1_3_checkbox_1_no}</w:t>
        </w:r>
      </w:ins>
      <w:r>
        <w:rPr>
          <w:rFonts w:cs="Arial" w:ascii="Arial" w:hAnsi="Arial"/>
          <w:sz w:val="20"/>
          <w:szCs w:val="20"/>
        </w:rPr>
        <w:t>__ No</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firstLine="720"/>
        <w:jc w:val="both"/>
        <w:rPr>
          <w:rFonts w:ascii="Arial" w:hAnsi="Arial" w:cs="Arial"/>
          <w:sz w:val="20"/>
          <w:szCs w:val="20"/>
        </w:rPr>
      </w:pPr>
      <w:r>
        <w:rPr>
          <w:rFonts w:cs="Arial" w:ascii="Arial" w:hAnsi="Arial"/>
          <w:sz w:val="20"/>
          <w:szCs w:val="20"/>
        </w:rPr>
      </w:r>
    </w:p>
    <w:p>
      <w:pPr>
        <w:pStyle w:val="Normal"/>
        <w:rPr>
          <w:rFonts w:ascii="Arial" w:hAnsi="Arial" w:cs="Arial"/>
          <w:b/>
          <w:b/>
          <w:color w:val="E20000"/>
          <w:ins w:id="508" w:author="Unknown Author" w:date="2022-02-18T18:04:49Z"/>
          <w:sz w:val="24"/>
          <w:szCs w:val="24"/>
        </w:rPr>
      </w:pPr>
      <w:ins w:id="507" w:author="Unknown Author" w:date="2022-02-18T18:04:49Z">
        <w:r>
          <w:rPr>
            <w:rFonts w:cs="Arial" w:ascii="Arial" w:hAnsi="Arial"/>
            <w:b/>
            <w:color w:val="E20000"/>
            <w:sz w:val="24"/>
            <w:szCs w:val="24"/>
          </w:rPr>
        </w:r>
      </w:ins>
      <w:r>
        <w:br w:type="page"/>
      </w:r>
    </w:p>
    <w:p>
      <w:pPr>
        <w:pStyle w:val="Normal"/>
        <w:rPr>
          <w:rFonts w:ascii="Arial" w:hAnsi="Arial" w:cs="Arial"/>
          <w:b/>
          <w:b/>
          <w:color w:val="E20000"/>
          <w:ins w:id="510" w:author="Unknown Author" w:date="2022-02-18T18:04:49Z"/>
          <w:sz w:val="24"/>
          <w:szCs w:val="24"/>
        </w:rPr>
      </w:pPr>
      <w:ins w:id="509" w:author="Unknown Author" w:date="2022-02-18T18:04:49Z">
        <w:r>
          <w:rPr>
            <w:rFonts w:cs="Arial" w:ascii="Arial" w:hAnsi="Arial"/>
            <w:b/>
            <w:color w:val="E20000"/>
            <w:sz w:val="24"/>
            <w:szCs w:val="24"/>
          </w:rPr>
        </w:r>
      </w:ins>
    </w:p>
    <w:p>
      <w:pPr>
        <w:pStyle w:val="Normal"/>
        <w:rPr>
          <w:rFonts w:ascii="Arial" w:hAnsi="Arial" w:cs="Arial"/>
          <w:b/>
          <w:b/>
          <w:color w:val="E20000"/>
          <w:sz w:val="24"/>
          <w:szCs w:val="24"/>
        </w:rPr>
      </w:pPr>
      <w:r>
        <w:rPr>
          <w:rFonts w:cs="Arial" w:ascii="Arial" w:hAnsi="Arial"/>
          <w:b/>
          <w:color w:val="E20000"/>
          <w:sz w:val="24"/>
          <w:szCs w:val="24"/>
        </w:rPr>
        <w:t>Criteria 2: Organizational Vitality</w:t>
      </w:r>
    </w:p>
    <w:p>
      <w:pPr>
        <w:pStyle w:val="Normal"/>
        <w:ind w:left="1440" w:firstLine="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E20000"/>
          <w:sz w:val="20"/>
          <w:szCs w:val="20"/>
        </w:rPr>
        <w:t xml:space="preserve">NUL Recommendations/Comments: </w:t>
      </w:r>
      <w:del w:id="511" w:author="Unknown Author" w:date="2022-02-15T14:32:42Z">
        <w:r>
          <w:rPr>
            <w:rFonts w:cs="Arial" w:ascii="Arial" w:hAnsi="Arial"/>
            <w:b/>
            <w:i/>
            <w:sz w:val="20"/>
            <w:szCs w:val="20"/>
          </w:rPr>
          <w:delText>The Volunteer Manual was undated and, again, there was no evidence that the Manual had been presented to the Board for approval.</w:delText>
        </w:r>
      </w:del>
      <w:ins w:id="512" w:author="Unknown Author" w:date="2022-02-15T14:32:42Z">
        <w:r>
          <w:rPr>
            <w:rFonts w:eastAsia="Calibri" w:cs="Arial" w:ascii="Arial" w:hAnsi="Arial" w:eastAsiaTheme="minorHAnsi"/>
            <w:b/>
            <w:i/>
            <w:color w:val="auto"/>
            <w:kern w:val="0"/>
            <w:sz w:val="20"/>
            <w:szCs w:val="20"/>
            <w:lang w:val="en-US" w:eastAsia="en-US" w:bidi="ar-SA"/>
          </w:rPr>
          <w:t>${c2_s1_1_3_comment_1}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1.4</w:t>
        <w:tab/>
        <w:t xml:space="preserve">Does the affiliate have a written job description for each employee that clearly identifies roles and responsibilities, and is there a system in place for annual written evaluations of employees by their respective supervisors?   </w:t>
      </w:r>
    </w:p>
    <w:p>
      <w:pPr>
        <w:pStyle w:val="Normal"/>
        <w:ind w:left="1440" w:firstLine="720"/>
        <w:jc w:val="both"/>
        <w:rPr>
          <w:rFonts w:ascii="Arial" w:hAnsi="Arial" w:cs="Arial"/>
          <w:sz w:val="20"/>
          <w:szCs w:val="20"/>
        </w:rPr>
      </w:pPr>
      <w:r>
        <w:rPr>
          <w:rFonts w:cs="Arial" w:ascii="Arial" w:hAnsi="Arial"/>
          <w:sz w:val="20"/>
          <w:szCs w:val="20"/>
        </w:rPr>
        <w:t>_</w:t>
      </w:r>
      <w:del w:id="513" w:author="Unknown Author" w:date="2022-02-11T10:36:53Z">
        <w:r>
          <w:rPr>
            <w:rFonts w:cs="Arial" w:ascii="Arial" w:hAnsi="Arial"/>
            <w:sz w:val="20"/>
            <w:szCs w:val="20"/>
            <w:u w:val="single"/>
          </w:rPr>
          <w:delText>X</w:delText>
        </w:r>
      </w:del>
      <w:ins w:id="514" w:author="Unknown Author" w:date="2022-02-11T10:36:54Z">
        <w:r>
          <w:rPr>
            <w:rFonts w:cs="Arial" w:ascii="Arial" w:hAnsi="Arial"/>
            <w:sz w:val="20"/>
            <w:szCs w:val="20"/>
            <w:u w:val="single"/>
          </w:rPr>
          <w:t>${c2_s1_1_4_checkbox_1_yes}</w:t>
        </w:r>
      </w:ins>
      <w:r>
        <w:rPr>
          <w:rFonts w:cs="Arial" w:ascii="Arial" w:hAnsi="Arial"/>
          <w:sz w:val="20"/>
          <w:szCs w:val="20"/>
        </w:rPr>
        <w:t>__ Yes</w:t>
        <w:tab/>
        <w:tab/>
        <w:t>_</w:t>
      </w:r>
      <w:ins w:id="515" w:author="Unknown Author" w:date="2022-02-11T10:37:01Z">
        <w:r>
          <w:rPr>
            <w:rFonts w:cs="Arial" w:ascii="Arial" w:hAnsi="Arial"/>
            <w:sz w:val="20"/>
            <w:szCs w:val="20"/>
          </w:rPr>
          <w:t>${c2_s1_1_4_checkbox_1_no}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NUL Recommendations/Comments:</w:t>
      </w:r>
      <w:r>
        <w:rPr>
          <w:rFonts w:cs="Arial" w:ascii="Arial" w:hAnsi="Arial"/>
          <w:b/>
          <w:color w:val="92D050"/>
          <w:sz w:val="20"/>
          <w:szCs w:val="20"/>
        </w:rPr>
        <w:t xml:space="preserve"> </w:t>
      </w:r>
      <w:del w:id="516" w:author="Unknown Author" w:date="2022-02-15T14:32:52Z">
        <w:r>
          <w:rPr>
            <w:rFonts w:cs="Arial" w:ascii="Arial" w:hAnsi="Arial"/>
            <w:b/>
            <w:i/>
            <w:sz w:val="20"/>
            <w:szCs w:val="20"/>
          </w:rPr>
          <w:delText xml:space="preserve">The personnel files reviewed included current job description and resumes for the seven (7) positions reviewed. Though the files also included several performance evaluations, there was not evaluations in the files for all years for some employees, evidencing an annual practice.  </w:delText>
        </w:r>
      </w:del>
      <w:ins w:id="517" w:author="Unknown Author" w:date="2022-02-15T14:32:52Z">
        <w:r>
          <w:rPr>
            <w:rFonts w:eastAsia="Calibri" w:cs="Arial" w:ascii="Arial" w:hAnsi="Arial" w:eastAsiaTheme="minorHAnsi"/>
            <w:b/>
            <w:i/>
            <w:color w:val="auto"/>
            <w:kern w:val="0"/>
            <w:sz w:val="20"/>
            <w:szCs w:val="20"/>
            <w:lang w:val="en-US" w:eastAsia="en-US" w:bidi="ar-SA"/>
          </w:rPr>
          <w:t>${c2_s1_1_4_comment_1}</w:t>
        </w:r>
      </w:ins>
    </w:p>
    <w:p>
      <w:pPr>
        <w:pStyle w:val="Normal"/>
        <w:ind w:left="720" w:firstLine="720"/>
        <w:jc w:val="both"/>
        <w:rPr>
          <w:rFonts w:ascii="Arial" w:hAnsi="Arial" w:cs="Arial"/>
          <w:sz w:val="20"/>
          <w:szCs w:val="20"/>
        </w:rPr>
      </w:pPr>
      <w:r>
        <w:rPr>
          <w:rFonts w:cs="Arial" w:ascii="Arial" w:hAnsi="Arial"/>
          <w:sz w:val="20"/>
          <w:szCs w:val="20"/>
        </w:rPr>
      </w:r>
    </w:p>
    <w:p>
      <w:pPr>
        <w:pStyle w:val="Normal"/>
        <w:numPr>
          <w:ilvl w:val="1"/>
          <w:numId w:val="36"/>
        </w:numPr>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Employed staff positions have been evaluated under a comparable pay-for-performance </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compensation system, and appropriate salary structures have been adopted and</w:t>
      </w:r>
    </w:p>
    <w:p>
      <w:pPr>
        <w:pStyle w:val="Normal"/>
        <w:ind w:left="1080" w:hanging="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implemented, to ensure internal equity and external competitiveness. </w:t>
      </w:r>
    </w:p>
    <w:p>
      <w:pPr>
        <w:pStyle w:val="Normal"/>
        <w:ind w:left="1800" w:firstLine="360"/>
        <w:jc w:val="both"/>
        <w:rPr>
          <w:rFonts w:ascii="Arial" w:hAnsi="Arial" w:cs="Arial"/>
          <w:sz w:val="20"/>
          <w:szCs w:val="20"/>
        </w:rPr>
      </w:pPr>
      <w:r>
        <w:rPr>
          <w:rFonts w:cs="Arial" w:ascii="Arial" w:hAnsi="Arial"/>
          <w:sz w:val="20"/>
          <w:szCs w:val="20"/>
        </w:rPr>
        <w:t>_</w:t>
      </w:r>
      <w:ins w:id="518" w:author="Unknown Author" w:date="2022-02-11T10:37:15Z">
        <w:r>
          <w:rPr>
            <w:rFonts w:cs="Arial" w:ascii="Arial" w:hAnsi="Arial"/>
            <w:sz w:val="20"/>
            <w:szCs w:val="20"/>
          </w:rPr>
          <w:t>${c2_s1_1_5_checkbox_1_yes}</w:t>
        </w:r>
      </w:ins>
      <w:r>
        <w:rPr>
          <w:rFonts w:cs="Arial" w:ascii="Arial" w:hAnsi="Arial"/>
          <w:sz w:val="20"/>
          <w:szCs w:val="20"/>
        </w:rPr>
        <w:t>__ Yes</w:t>
        <w:tab/>
        <w:tab/>
        <w:t>_</w:t>
      </w:r>
      <w:del w:id="519" w:author="Unknown Author" w:date="2022-02-11T10:37:20Z">
        <w:r>
          <w:rPr>
            <w:rFonts w:cs="Arial" w:ascii="Arial" w:hAnsi="Arial"/>
            <w:sz w:val="20"/>
            <w:szCs w:val="20"/>
            <w:u w:val="single"/>
          </w:rPr>
          <w:delText>X</w:delText>
        </w:r>
      </w:del>
      <w:ins w:id="520" w:author="Unknown Author" w:date="2022-02-11T10:37:21Z">
        <w:r>
          <w:rPr>
            <w:rFonts w:cs="Arial" w:ascii="Arial" w:hAnsi="Arial"/>
            <w:sz w:val="20"/>
            <w:szCs w:val="20"/>
            <w:u w:val="single"/>
          </w:rPr>
          <w:t>${c2_s1_1_5_checkbox_1_no}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E20000"/>
          <w:sz w:val="20"/>
          <w:szCs w:val="20"/>
        </w:rPr>
        <w:t xml:space="preserve">NUL Recommendations/Comments: </w:t>
      </w:r>
      <w:del w:id="521" w:author="Unknown Author" w:date="2022-02-15T14:33:01Z">
        <w:r>
          <w:rPr>
            <w:rFonts w:cs="Arial" w:ascii="Arial" w:hAnsi="Arial"/>
            <w:b/>
            <w:i/>
            <w:sz w:val="20"/>
            <w:szCs w:val="20"/>
          </w:rPr>
          <w:delText>The ULHC had not completed a comprehensive compensation analysis for staff salaries and benefits.</w:delText>
        </w:r>
      </w:del>
      <w:ins w:id="522" w:author="Unknown Author" w:date="2022-02-15T14:33:01Z">
        <w:r>
          <w:rPr>
            <w:rFonts w:eastAsia="Calibri" w:cs="Arial" w:ascii="Arial" w:hAnsi="Arial" w:eastAsiaTheme="minorHAnsi"/>
            <w:b/>
            <w:i/>
            <w:color w:val="auto"/>
            <w:kern w:val="0"/>
            <w:sz w:val="20"/>
            <w:szCs w:val="20"/>
            <w:lang w:val="en-US" w:eastAsia="en-US" w:bidi="ar-SA"/>
          </w:rPr>
          <w:t>${c2_s1_1_5_comment_1}</w:t>
        </w:r>
      </w:ins>
    </w:p>
    <w:p>
      <w:pPr>
        <w:pStyle w:val="Normal"/>
        <w:jc w:val="both"/>
        <w:rPr>
          <w:rFonts w:ascii="Arial" w:hAnsi="Arial" w:cs="Arial"/>
          <w:b/>
          <w:b/>
          <w:color w:val="FFC000"/>
          <w:sz w:val="20"/>
          <w:szCs w:val="20"/>
        </w:rPr>
      </w:pPr>
      <w:r>
        <w:rPr>
          <w:rFonts w:cs="Arial" w:ascii="Arial" w:hAnsi="Arial"/>
          <w:b/>
          <w:color w:val="FFC000"/>
          <w:sz w:val="20"/>
          <w:szCs w:val="20"/>
        </w:rPr>
      </w:r>
    </w:p>
    <w:p>
      <w:pPr>
        <w:pStyle w:val="Normal"/>
        <w:ind w:left="1440" w:hanging="720"/>
        <w:jc w:val="both"/>
        <w:rPr>
          <w:rFonts w:ascii="Arial" w:hAnsi="Arial" w:cs="Arial"/>
          <w:sz w:val="20"/>
          <w:szCs w:val="20"/>
        </w:rPr>
      </w:pPr>
      <w:r>
        <w:rPr>
          <w:rFonts w:cs="Arial" w:ascii="Arial" w:hAnsi="Arial"/>
          <w:sz w:val="20"/>
          <w:szCs w:val="20"/>
        </w:rPr>
        <w:t>1.6</w:t>
        <w:tab/>
        <w:t xml:space="preserve">The affiliate's performance management system incorporates career development for all employees, including employee orientation, supervisory coaching, and systematic access to information about local and National Urban League training opportunities.  </w:t>
      </w:r>
    </w:p>
    <w:p>
      <w:pPr>
        <w:pStyle w:val="Normal"/>
        <w:ind w:left="1800" w:firstLine="360"/>
        <w:jc w:val="both"/>
        <w:rPr>
          <w:rFonts w:ascii="Arial" w:hAnsi="Arial" w:cs="Arial"/>
          <w:sz w:val="20"/>
          <w:szCs w:val="20"/>
        </w:rPr>
      </w:pPr>
      <w:r>
        <w:rPr>
          <w:rFonts w:cs="Arial" w:ascii="Arial" w:hAnsi="Arial"/>
          <w:sz w:val="20"/>
          <w:szCs w:val="20"/>
        </w:rPr>
        <w:t>_</w:t>
      </w:r>
      <w:del w:id="523" w:author="Unknown Author" w:date="2022-02-11T10:37:33Z">
        <w:r>
          <w:rPr>
            <w:rFonts w:cs="Arial" w:ascii="Arial" w:hAnsi="Arial"/>
            <w:sz w:val="20"/>
            <w:szCs w:val="20"/>
          </w:rPr>
          <w:delText>_</w:delText>
        </w:r>
      </w:del>
      <w:del w:id="524" w:author="Unknown Author" w:date="2022-02-11T10:37:33Z">
        <w:r>
          <w:rPr>
            <w:rFonts w:cs="Arial" w:ascii="Arial" w:hAnsi="Arial"/>
            <w:sz w:val="20"/>
            <w:szCs w:val="20"/>
            <w:u w:val="single"/>
          </w:rPr>
          <w:delText>X</w:delText>
        </w:r>
      </w:del>
      <w:ins w:id="525" w:author="Unknown Author" w:date="2022-02-11T10:37:34Z">
        <w:r>
          <w:rPr>
            <w:rFonts w:cs="Arial" w:ascii="Arial" w:hAnsi="Arial"/>
            <w:sz w:val="20"/>
            <w:szCs w:val="20"/>
            <w:u w:val="single"/>
          </w:rPr>
          <w:t>${c2_s1_1_6_checkbox_1_yes}</w:t>
        </w:r>
      </w:ins>
      <w:r>
        <w:rPr>
          <w:rFonts w:cs="Arial" w:ascii="Arial" w:hAnsi="Arial"/>
          <w:sz w:val="20"/>
          <w:szCs w:val="20"/>
        </w:rPr>
        <w:t>_ Yes</w:t>
        <w:tab/>
        <w:tab/>
        <w:t>_</w:t>
      </w:r>
      <w:ins w:id="526" w:author="Unknown Author" w:date="2022-02-11T10:37:40Z">
        <w:r>
          <w:rPr>
            <w:rFonts w:cs="Arial" w:ascii="Arial" w:hAnsi="Arial"/>
            <w:sz w:val="20"/>
            <w:szCs w:val="20"/>
          </w:rPr>
          <w:t>${c2_s1_1_6_checkbox_1_no}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92D050"/>
          <w:sz w:val="20"/>
          <w:szCs w:val="20"/>
        </w:rPr>
        <w:t xml:space="preserve"> </w:t>
      </w:r>
      <w:r>
        <w:rPr>
          <w:rFonts w:cs="Arial" w:ascii="Arial" w:hAnsi="Arial"/>
          <w:b/>
          <w:color w:val="E20000"/>
          <w:sz w:val="20"/>
          <w:szCs w:val="20"/>
        </w:rPr>
        <w:t>NUL Recommendations/Comments:</w:t>
      </w:r>
      <w:r>
        <w:rPr>
          <w:rFonts w:cs="Arial" w:ascii="Arial" w:hAnsi="Arial"/>
          <w:b/>
          <w:color w:val="92D050"/>
          <w:sz w:val="20"/>
          <w:szCs w:val="20"/>
        </w:rPr>
        <w:t xml:space="preserve"> </w:t>
      </w:r>
      <w:del w:id="527" w:author="Unknown Author" w:date="2022-02-15T14:33:12Z">
        <w:r>
          <w:rPr>
            <w:rFonts w:cs="Arial" w:ascii="Arial" w:hAnsi="Arial"/>
            <w:b/>
            <w:i/>
            <w:sz w:val="20"/>
            <w:szCs w:val="20"/>
          </w:rPr>
          <w:delText>There was some evidence in the respective personnel files reviewed to evidence involvement in career development by staff.</w:delText>
        </w:r>
      </w:del>
      <w:ins w:id="528" w:author="Unknown Author" w:date="2022-02-15T14:33:12Z">
        <w:r>
          <w:rPr>
            <w:rFonts w:eastAsia="Calibri" w:cs="Arial" w:ascii="Arial" w:hAnsi="Arial" w:eastAsiaTheme="minorHAnsi"/>
            <w:b/>
            <w:i/>
            <w:color w:val="auto"/>
            <w:kern w:val="0"/>
            <w:sz w:val="20"/>
            <w:szCs w:val="20"/>
            <w:lang w:val="en-US" w:eastAsia="en-US" w:bidi="ar-SA"/>
          </w:rPr>
          <w:t>${c2_s1_1_6_comment_1}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1.7</w:t>
        <w:tab/>
        <w:t xml:space="preserve">The affiliate participates in medical, dental, life insurance, tax-deferred annuity, disability income, and retirement plans, or has an equivalent benefit program.  </w:t>
      </w:r>
    </w:p>
    <w:p>
      <w:pPr>
        <w:pStyle w:val="Normal"/>
        <w:ind w:left="1800" w:firstLine="360"/>
        <w:jc w:val="both"/>
        <w:rPr>
          <w:rFonts w:ascii="Arial" w:hAnsi="Arial" w:cs="Arial"/>
          <w:sz w:val="20"/>
          <w:szCs w:val="20"/>
        </w:rPr>
      </w:pPr>
      <w:r>
        <w:rPr>
          <w:rFonts w:cs="Arial" w:ascii="Arial" w:hAnsi="Arial"/>
          <w:sz w:val="20"/>
          <w:szCs w:val="20"/>
        </w:rPr>
        <w:t>_</w:t>
      </w:r>
      <w:del w:id="529" w:author="Unknown Author" w:date="2022-02-11T10:37:55Z">
        <w:r>
          <w:rPr>
            <w:rFonts w:cs="Arial" w:ascii="Arial" w:hAnsi="Arial"/>
            <w:sz w:val="20"/>
            <w:szCs w:val="20"/>
            <w:u w:val="single"/>
          </w:rPr>
          <w:delText>X</w:delText>
        </w:r>
      </w:del>
      <w:ins w:id="530" w:author="Unknown Author" w:date="2022-02-11T10:37:56Z">
        <w:r>
          <w:rPr>
            <w:rFonts w:cs="Arial" w:ascii="Arial" w:hAnsi="Arial"/>
            <w:sz w:val="20"/>
            <w:szCs w:val="20"/>
            <w:u w:val="single"/>
          </w:rPr>
          <w:t>${c2_s1_1_7_checkbox_1_yes}</w:t>
        </w:r>
      </w:ins>
      <w:r>
        <w:rPr>
          <w:rFonts w:cs="Arial" w:ascii="Arial" w:hAnsi="Arial"/>
          <w:sz w:val="20"/>
          <w:szCs w:val="20"/>
        </w:rPr>
        <w:t>__ Yes</w:t>
        <w:tab/>
        <w:tab/>
        <w:t>_</w:t>
      </w:r>
      <w:ins w:id="531" w:author="Unknown Author" w:date="2022-02-11T10:38:06Z">
        <w:r>
          <w:rPr>
            <w:rFonts w:cs="Arial" w:ascii="Arial" w:hAnsi="Arial"/>
            <w:sz w:val="20"/>
            <w:szCs w:val="20"/>
          </w:rPr>
          <w:t>${c2_s1_1_7_checkbox_1_no}</w:t>
        </w:r>
      </w:ins>
      <w:r>
        <w:rPr>
          <w:rFonts w:cs="Arial" w:ascii="Arial" w:hAnsi="Arial"/>
          <w:sz w:val="20"/>
          <w:szCs w:val="20"/>
        </w:rPr>
        <w:t>__No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FFC000"/>
          <w:sz w:val="20"/>
          <w:szCs w:val="20"/>
        </w:rPr>
      </w:pPr>
      <w:r>
        <w:rPr>
          <w:rFonts w:cs="Arial" w:ascii="Arial" w:hAnsi="Arial"/>
          <w:b/>
          <w:color w:val="E20000"/>
          <w:sz w:val="20"/>
          <w:szCs w:val="20"/>
        </w:rPr>
        <w:t xml:space="preserve">NUL Recommendations/Comments: </w:t>
      </w:r>
      <w:del w:id="532" w:author="Unknown Author" w:date="2022-02-15T14:33:21Z">
        <w:r>
          <w:rPr>
            <w:rFonts w:cs="Arial" w:ascii="Arial" w:hAnsi="Arial"/>
            <w:b/>
            <w:i/>
            <w:sz w:val="20"/>
            <w:szCs w:val="20"/>
          </w:rPr>
          <w:delText xml:space="preserve">The ULHC pays 100% of Health and Dental premiums for each eligible employee and children (Employee covers spouse, if needed). The ULHC also pays for a $25,000 Life Insurance policy for employees, and contributes 3% of employees’ salary to a 401k Plan. </w:delText>
        </w:r>
      </w:del>
      <w:ins w:id="533" w:author="Unknown Author" w:date="2022-02-15T14:33:21Z">
        <w:r>
          <w:rPr>
            <w:rFonts w:eastAsia="Calibri" w:cs="Arial" w:ascii="Arial" w:hAnsi="Arial" w:eastAsiaTheme="minorHAnsi"/>
            <w:b/>
            <w:i/>
            <w:color w:val="auto"/>
            <w:kern w:val="0"/>
            <w:sz w:val="20"/>
            <w:szCs w:val="20"/>
            <w:lang w:val="en-US" w:eastAsia="en-US" w:bidi="ar-SA"/>
          </w:rPr>
          <w:t>${c2_s1_1_7_comment_1}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color w:val="92D050"/>
          <w:ins w:id="534" w:author="Unknown Author" w:date="2022-02-18T12:49:53Z"/>
          <w:sz w:val="20"/>
          <w:szCs w:val="20"/>
        </w:rPr>
      </w:pPr>
      <w:r>
        <w:rPr>
          <w:rFonts w:cs="Arial" w:ascii="Arial" w:hAnsi="Arial"/>
          <w:b/>
          <w:color w:val="92D050"/>
          <w:sz w:val="20"/>
          <w:szCs w:val="20"/>
        </w:rPr>
        <w:t xml:space="preserve"> </w:t>
      </w:r>
      <w:r>
        <w:br w:type="page"/>
      </w:r>
    </w:p>
    <w:p>
      <w:pPr>
        <w:pStyle w:val="Normal"/>
        <w:jc w:val="both"/>
        <w:rPr>
          <w:del w:id="536" w:author="Unknown Author" w:date="2022-02-18T12:49:55Z"/>
        </w:rPr>
      </w:pPr>
      <w:del w:id="535" w:author="Unknown Author" w:date="2022-02-18T12:49:55Z">
        <w:r>
          <w:rPr/>
        </w:r>
      </w:del>
    </w:p>
    <w:p>
      <w:pPr>
        <w:pStyle w:val="Normal"/>
        <w:rPr>
          <w:rFonts w:ascii="Arial" w:hAnsi="Arial" w:cs="Arial"/>
          <w:b/>
          <w:b/>
          <w:color w:val="E20000"/>
          <w:ins w:id="538" w:author="Unknown Author" w:date="2022-02-18T12:49:56Z"/>
          <w:sz w:val="28"/>
          <w:szCs w:val="28"/>
        </w:rPr>
      </w:pPr>
      <w:ins w:id="537" w:author="Unknown Author" w:date="2022-02-18T12:49:56Z">
        <w:r>
          <w:rPr>
            <w:rFonts w:cs="Arial" w:ascii="Arial" w:hAnsi="Arial"/>
            <w:b/>
            <w:color w:val="E20000"/>
            <w:sz w:val="28"/>
            <w:szCs w:val="28"/>
          </w:rPr>
        </w:r>
      </w:ins>
    </w:p>
    <w:p>
      <w:pPr>
        <w:pStyle w:val="Normal"/>
        <w:rPr>
          <w:rFonts w:ascii="Arial" w:hAnsi="Arial" w:cs="Arial"/>
          <w:b/>
          <w:b/>
          <w:color w:val="E20000"/>
          <w:sz w:val="28"/>
          <w:szCs w:val="28"/>
        </w:rPr>
      </w:pPr>
      <w:r>
        <w:rPr>
          <w:rFonts w:cs="Arial" w:ascii="Arial" w:hAnsi="Arial"/>
          <w:b/>
          <w:color w:val="E20000"/>
          <w:sz w:val="28"/>
          <w:szCs w:val="28"/>
        </w:rPr>
        <w:t>Fundraising</w:t>
      </w:r>
    </w:p>
    <w:p>
      <w:pPr>
        <w:pStyle w:val="Normal"/>
        <w:ind w:left="1440" w:hanging="1440"/>
        <w:jc w:val="both"/>
        <w:rPr>
          <w:rFonts w:ascii="Arial" w:hAnsi="Arial" w:cs="Arial"/>
          <w:sz w:val="20"/>
          <w:szCs w:val="20"/>
        </w:rPr>
      </w:pPr>
      <w:r>
        <w:rPr>
          <w:rFonts w:cs="Arial" w:ascii="Arial" w:hAnsi="Arial"/>
          <w:b/>
          <w:color w:val="E20000"/>
          <w:sz w:val="24"/>
          <w:szCs w:val="24"/>
        </w:rPr>
        <w:t>Standard 2</w:t>
      </w:r>
      <w:r>
        <w:rPr>
          <w:rFonts w:cs="Arial" w:ascii="Arial" w:hAnsi="Arial"/>
          <w:sz w:val="20"/>
          <w:szCs w:val="20"/>
        </w:rPr>
        <w:tab/>
        <w:t xml:space="preserve">Fundraising provides an important source of financial support for the work of the affiliate.  An affiliate’s fundraising program should be maintained on a foundation of truthfulness and responsible stewardship.  Its fundraising policies should be consistent with its mission, compatible with its organizational capacity, and respectful of the interests of donors and prospective donors. Fundraising costs should be reasonable over time.  Over a three (3) year period, an affiliate should realize revenue from fundraising and other development activities that are at least three times the amount spent on conducting them.  Affiliates </w:t>
      </w:r>
    </w:p>
    <w:p>
      <w:pPr>
        <w:pStyle w:val="Normal"/>
        <w:jc w:val="both"/>
        <w:rPr>
          <w:rFonts w:ascii="Arial" w:hAnsi="Arial" w:cs="Arial"/>
          <w:b/>
          <w:b/>
          <w:color w:val="C00000"/>
          <w:sz w:val="24"/>
          <w:szCs w:val="24"/>
        </w:rPr>
      </w:pPr>
      <w:r>
        <w:rPr>
          <w:rFonts w:cs="Arial" w:ascii="Arial" w:hAnsi="Arial"/>
          <w:b/>
          <w:color w:val="E20000"/>
          <w:sz w:val="24"/>
          <w:szCs w:val="24"/>
        </w:rPr>
        <w:tab/>
      </w:r>
      <w:r>
        <w:rPr>
          <w:rFonts w:cs="Arial" w:ascii="Arial" w:hAnsi="Arial"/>
          <w:b/>
          <w:color w:val="C00000"/>
          <w:sz w:val="24"/>
          <w:szCs w:val="24"/>
        </w:rPr>
        <w:t>Criteria 2: Organizational Vitality</w:t>
      </w:r>
    </w:p>
    <w:p>
      <w:pPr>
        <w:pStyle w:val="Normal"/>
        <w:ind w:left="1440" w:hanging="1440"/>
        <w:jc w:val="both"/>
        <w:rPr>
          <w:rFonts w:ascii="Arial" w:hAnsi="Arial" w:cs="Arial"/>
          <w:b/>
          <w:b/>
          <w:color w:val="E20000"/>
          <w:sz w:val="24"/>
          <w:szCs w:val="24"/>
        </w:rPr>
      </w:pPr>
      <w:r>
        <w:rPr>
          <w:rFonts w:cs="Arial" w:ascii="Arial" w:hAnsi="Arial"/>
          <w:b/>
          <w:color w:val="E20000"/>
          <w:sz w:val="24"/>
          <w:szCs w:val="24"/>
        </w:rPr>
      </w:r>
    </w:p>
    <w:p>
      <w:pPr>
        <w:pStyle w:val="Normal"/>
        <w:ind w:left="1440" w:hanging="0"/>
        <w:jc w:val="both"/>
        <w:rPr>
          <w:rFonts w:ascii="Arial" w:hAnsi="Arial" w:cs="Arial"/>
          <w:sz w:val="20"/>
          <w:szCs w:val="20"/>
        </w:rPr>
      </w:pPr>
      <w:r>
        <w:rPr>
          <w:rFonts w:cs="Arial" w:ascii="Arial" w:hAnsi="Arial"/>
          <w:sz w:val="20"/>
          <w:szCs w:val="20"/>
        </w:rPr>
        <w:t>whose ratio is less that 3:1 should demonstrate that they are making steady progress toward achieving this goal, or should be able to justify why a 3:1 ratio is not appropriate for this affiliate.</w:t>
      </w:r>
    </w:p>
    <w:p>
      <w:pPr>
        <w:pStyle w:val="Normal"/>
        <w:jc w:val="both"/>
        <w:rPr>
          <w:rFonts w:ascii="Arial" w:hAnsi="Arial" w:cs="Arial"/>
          <w:b/>
          <w:b/>
          <w:color w:val="E20000"/>
          <w:sz w:val="20"/>
          <w:szCs w:val="20"/>
        </w:rPr>
      </w:pPr>
      <w:r>
        <w:rPr>
          <w:rFonts w:cs="Arial" w:ascii="Arial" w:hAnsi="Arial"/>
          <w:b/>
          <w:color w:val="E20000"/>
          <w:sz w:val="20"/>
          <w:szCs w:val="20"/>
        </w:rPr>
      </w:r>
    </w:p>
    <w:p>
      <w:pPr>
        <w:pStyle w:val="Normal"/>
        <w:ind w:left="1440" w:hanging="1440"/>
        <w:jc w:val="both"/>
        <w:rPr>
          <w:rFonts w:ascii="Arial" w:hAnsi="Arial" w:cs="Arial"/>
          <w:color w:val="C00000"/>
          <w:sz w:val="20"/>
          <w:szCs w:val="20"/>
        </w:rPr>
      </w:pPr>
      <w:r>
        <w:rPr>
          <w:rFonts w:cs="Arial" w:ascii="Arial" w:hAnsi="Arial"/>
          <w:color w:val="E20000"/>
          <w:sz w:val="20"/>
          <w:szCs w:val="20"/>
        </w:rPr>
        <w:tab/>
      </w:r>
      <w:r>
        <w:rPr>
          <w:rFonts w:cs="Arial" w:ascii="Arial" w:hAnsi="Arial"/>
          <w:b/>
          <w:color w:val="C00000"/>
          <w:sz w:val="24"/>
          <w:szCs w:val="24"/>
        </w:rPr>
        <w:t>Indicators of Effectiveness</w:t>
      </w:r>
    </w:p>
    <w:p>
      <w:pPr>
        <w:pStyle w:val="Normal"/>
        <w:ind w:left="1440" w:hanging="1440"/>
        <w:jc w:val="both"/>
        <w:rPr>
          <w:rFonts w:ascii="Arial" w:hAnsi="Arial" w:cs="Arial"/>
          <w:color w:val="E20000"/>
          <w:sz w:val="20"/>
          <w:szCs w:val="20"/>
        </w:rPr>
      </w:pPr>
      <w:r>
        <w:rPr>
          <w:rFonts w:cs="Arial" w:ascii="Arial" w:hAnsi="Arial"/>
          <w:color w:val="E20000"/>
          <w:sz w:val="20"/>
          <w:szCs w:val="20"/>
        </w:rPr>
      </w:r>
    </w:p>
    <w:p>
      <w:pPr>
        <w:pStyle w:val="Normal"/>
        <w:ind w:left="1440" w:hanging="720"/>
        <w:jc w:val="both"/>
        <w:rPr>
          <w:rFonts w:ascii="Arial" w:hAnsi="Arial" w:cs="Arial"/>
          <w:sz w:val="20"/>
          <w:szCs w:val="20"/>
        </w:rPr>
      </w:pPr>
      <w:r>
        <w:rPr>
          <w:rFonts w:cs="Arial" w:ascii="Arial" w:hAnsi="Arial"/>
          <w:sz w:val="20"/>
          <w:szCs w:val="20"/>
        </w:rPr>
        <w:t>2.1</w:t>
        <w:tab/>
        <w:t xml:space="preserve">The affiliate board of directors has taken action to develop and implement fund development strategies to meet long-range operating and capital income needs.  </w:t>
      </w:r>
    </w:p>
    <w:p>
      <w:pPr>
        <w:pStyle w:val="Normal"/>
        <w:ind w:left="1800" w:firstLine="360"/>
        <w:jc w:val="both"/>
        <w:rPr>
          <w:rFonts w:ascii="Arial" w:hAnsi="Arial" w:cs="Arial"/>
          <w:sz w:val="20"/>
          <w:szCs w:val="20"/>
        </w:rPr>
      </w:pPr>
      <w:r>
        <w:rPr>
          <w:rFonts w:cs="Arial" w:ascii="Arial" w:hAnsi="Arial"/>
          <w:sz w:val="20"/>
          <w:szCs w:val="20"/>
        </w:rPr>
        <w:t>_</w:t>
      </w:r>
      <w:ins w:id="539" w:author="Unknown Author" w:date="2022-02-11T10:39:09Z">
        <w:r>
          <w:rPr>
            <w:rFonts w:cs="Arial" w:ascii="Arial" w:hAnsi="Arial"/>
            <w:sz w:val="20"/>
            <w:szCs w:val="20"/>
          </w:rPr>
          <w:t>${c2_s2_2_2_checkbox_1_yes}</w:t>
        </w:r>
      </w:ins>
      <w:r>
        <w:rPr>
          <w:rFonts w:cs="Arial" w:ascii="Arial" w:hAnsi="Arial"/>
          <w:sz w:val="20"/>
          <w:szCs w:val="20"/>
        </w:rPr>
        <w:t>__ Yes</w:t>
        <w:tab/>
        <w:tab/>
        <w:t>_</w:t>
      </w:r>
      <w:del w:id="540" w:author="Unknown Author" w:date="2022-02-11T10:39:21Z">
        <w:r>
          <w:rPr>
            <w:rFonts w:cs="Arial" w:ascii="Arial" w:hAnsi="Arial"/>
            <w:sz w:val="20"/>
            <w:szCs w:val="20"/>
          </w:rPr>
          <w:delText>_</w:delText>
        </w:r>
      </w:del>
      <w:del w:id="541" w:author="Unknown Author" w:date="2022-02-11T10:39:21Z">
        <w:r>
          <w:rPr>
            <w:rFonts w:cs="Arial" w:ascii="Arial" w:hAnsi="Arial"/>
            <w:sz w:val="20"/>
            <w:szCs w:val="20"/>
            <w:u w:val="single"/>
          </w:rPr>
          <w:delText>X</w:delText>
        </w:r>
      </w:del>
      <w:ins w:id="542" w:author="Unknown Author" w:date="2022-02-11T10:39:22Z">
        <w:r>
          <w:rPr>
            <w:rFonts w:cs="Arial" w:ascii="Arial" w:hAnsi="Arial"/>
            <w:sz w:val="20"/>
            <w:szCs w:val="20"/>
            <w:u w:val="single"/>
          </w:rPr>
          <w:t>${c2_s2_2_2_checkbox_1_no}</w:t>
        </w:r>
      </w:ins>
      <w:r>
        <w:rPr>
          <w:rFonts w:cs="Arial" w:ascii="Arial" w:hAnsi="Arial"/>
          <w:sz w:val="20"/>
          <w:szCs w:val="20"/>
        </w:rPr>
        <w:t>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ins w:id="543" w:author="Unknown Author" w:date="2022-02-15T15:42:10Z">
        <w:r>
          <w:rPr>
            <w:rFonts w:cs="Arial" w:ascii="Arial" w:hAnsi="Arial"/>
            <w:b/>
            <w:color w:val="C00000"/>
            <w:sz w:val="20"/>
            <w:szCs w:val="20"/>
          </w:rPr>
          <w:t xml:space="preserve"> </w:t>
        </w:r>
      </w:ins>
      <w:del w:id="544" w:author="Unknown Author" w:date="2022-02-15T15:42:10Z">
        <w:r>
          <w:rPr>
            <w:rFonts w:cs="Arial" w:ascii="Arial" w:hAnsi="Arial"/>
            <w:b/>
            <w:i/>
            <w:sz w:val="20"/>
            <w:szCs w:val="20"/>
          </w:rPr>
          <w:delText>The 2018-2023 “Strategic Plan” remains a DRAFT/FRAMEWORK as of this visit. We saw no real evidence of Board participation in the creation of the Strategic Plan.</w:delText>
        </w:r>
      </w:del>
      <w:ins w:id="545" w:author="Unknown Author" w:date="2022-02-15T15:42:11Z">
        <w:r>
          <w:rPr>
            <w:rFonts w:cs="Arial" w:ascii="Arial" w:hAnsi="Arial"/>
            <w:b/>
            <w:i/>
            <w:sz w:val="20"/>
            <w:szCs w:val="20"/>
          </w:rPr>
          <w:t>${c2_s2_2_1_comment_1}</w:t>
        </w:r>
      </w:ins>
    </w:p>
    <w:p>
      <w:pPr>
        <w:pStyle w:val="Normal"/>
        <w:rPr>
          <w:rFonts w:ascii="Arial" w:hAnsi="Arial" w:cs="Arial"/>
          <w:color w:val="187276"/>
        </w:rPr>
      </w:pPr>
      <w:r>
        <w:rPr>
          <w:rFonts w:cs="Arial" w:ascii="Arial" w:hAnsi="Arial"/>
          <w:color w:val="187276"/>
        </w:rPr>
      </w:r>
    </w:p>
    <w:p>
      <w:pPr>
        <w:pStyle w:val="Normal"/>
        <w:ind w:left="1440" w:hanging="720"/>
        <w:rPr>
          <w:rFonts w:ascii="Arial" w:hAnsi="Arial" w:cs="Arial"/>
          <w:sz w:val="20"/>
          <w:szCs w:val="20"/>
        </w:rPr>
      </w:pPr>
      <w:r>
        <w:rPr>
          <w:rFonts w:cs="Arial" w:ascii="Arial" w:hAnsi="Arial"/>
          <w:sz w:val="20"/>
          <w:szCs w:val="20"/>
        </w:rPr>
        <w:t>2.2</w:t>
        <w:tab/>
        <w:t>For the last three (3) years, provide the total amount of revenues from fundraising and other development activities and the total amount of funds spent on conducting them.</w:t>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Total Raised</w:t>
        <w:tab/>
        <w:tab/>
        <w:t>Total Spent</w:t>
        <w:tab/>
        <w:tab/>
        <w:t>Net</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del w:id="566" w:author="Unknown Author" w:date="2022-02-11T12:28:09Z"/>
        </w:rPr>
      </w:pPr>
      <w:del w:id="546" w:author="Unknown Author" w:date="2022-02-11T12:28:09Z">
        <w:r>
          <w:rPr>
            <w:rFonts w:cs="Arial" w:ascii="Arial" w:hAnsi="Arial"/>
            <w:sz w:val="20"/>
            <w:szCs w:val="20"/>
            <w:u w:val="single"/>
          </w:rPr>
          <w:delText>__</w:delText>
        </w:r>
      </w:del>
      <w:del w:id="547" w:author="Unknown Author" w:date="2022-02-11T10:39:51Z">
        <w:r>
          <w:rPr>
            <w:rFonts w:cs="Arial" w:ascii="Arial" w:hAnsi="Arial"/>
            <w:b/>
            <w:sz w:val="20"/>
            <w:szCs w:val="20"/>
            <w:u w:val="single"/>
          </w:rPr>
          <w:delText>2016</w:delText>
        </w:r>
      </w:del>
      <w:del w:id="548" w:author="Unknown Author" w:date="2022-02-11T12:28:09Z">
        <w:r>
          <w:rPr>
            <w:rFonts w:cs="Arial" w:ascii="Arial" w:hAnsi="Arial"/>
            <w:b/>
            <w:sz w:val="20"/>
            <w:szCs w:val="20"/>
            <w:u w:val="single"/>
          </w:rPr>
          <w:delText>___</w:delText>
        </w:r>
      </w:del>
      <w:del w:id="549" w:author="Unknown Author" w:date="2022-02-11T12:28:09Z">
        <w:r>
          <w:rPr>
            <w:rFonts w:cs="Arial" w:ascii="Arial" w:hAnsi="Arial"/>
            <w:b/>
            <w:color w:val="E36C0A" w:themeColor="accent6" w:themeShade="bf"/>
            <w:sz w:val="20"/>
            <w:szCs w:val="20"/>
          </w:rPr>
          <w:tab/>
          <w:tab/>
        </w:r>
      </w:del>
      <w:del w:id="550" w:author="Unknown Author" w:date="2022-02-11T12:28:09Z">
        <w:r>
          <w:rPr>
            <w:rFonts w:cs="Arial" w:ascii="Arial" w:hAnsi="Arial"/>
            <w:b/>
            <w:sz w:val="20"/>
            <w:szCs w:val="20"/>
            <w:u w:val="single"/>
          </w:rPr>
          <w:delText>_</w:delText>
        </w:r>
      </w:del>
      <w:del w:id="551" w:author="Unknown Author" w:date="2022-02-11T10:45:10Z">
        <w:r>
          <w:rPr>
            <w:rFonts w:cs="Arial" w:ascii="Arial" w:hAnsi="Arial"/>
            <w:b/>
            <w:sz w:val="20"/>
            <w:szCs w:val="20"/>
            <w:u w:val="single"/>
          </w:rPr>
          <w:delText>_</w:delText>
        </w:r>
      </w:del>
      <w:del w:id="552" w:author="Unknown Author" w:date="2022-02-11T12:28:09Z">
        <w:r>
          <w:rPr>
            <w:rFonts w:cs="Arial" w:ascii="Arial" w:hAnsi="Arial"/>
            <w:b/>
            <w:sz w:val="20"/>
            <w:szCs w:val="20"/>
            <w:u w:val="single"/>
          </w:rPr>
          <w:delText>$</w:delText>
        </w:r>
      </w:del>
      <w:del w:id="553" w:author="Unknown Author" w:date="2022-02-11T10:40:40Z">
        <w:r>
          <w:rPr>
            <w:rFonts w:cs="Arial" w:ascii="Arial" w:hAnsi="Arial"/>
            <w:b/>
            <w:sz w:val="20"/>
            <w:szCs w:val="20"/>
            <w:u w:val="single"/>
          </w:rPr>
          <w:delText>48,088</w:delText>
        </w:r>
      </w:del>
      <w:del w:id="554"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55" w:author="Unknown Author" w:date="2022-02-11T12:28:09Z">
        <w:r>
          <w:rPr>
            <w:rFonts w:cs="Arial" w:ascii="Arial" w:hAnsi="Arial"/>
            <w:b/>
            <w:sz w:val="20"/>
            <w:szCs w:val="20"/>
            <w:u w:val="single"/>
          </w:rPr>
          <w:tab/>
        </w:r>
      </w:del>
      <w:del w:id="556" w:author="Unknown Author" w:date="2022-02-11T12:28:09Z">
        <w:r>
          <w:rPr>
            <w:rFonts w:cs="Arial" w:ascii="Arial" w:hAnsi="Arial"/>
            <w:b/>
            <w:color w:val="E36C0A" w:themeColor="accent6" w:themeShade="bf"/>
            <w:sz w:val="20"/>
            <w:szCs w:val="20"/>
          </w:rPr>
          <w:tab/>
          <w:delText xml:space="preserve"> </w:delText>
        </w:r>
      </w:del>
      <w:del w:id="557" w:author="Unknown Author" w:date="2022-02-11T10:54:45Z">
        <w:r>
          <w:rPr>
            <w:rFonts w:cs="Arial" w:ascii="Arial" w:hAnsi="Arial"/>
            <w:b/>
            <w:sz w:val="20"/>
            <w:szCs w:val="20"/>
            <w:u w:val="single"/>
          </w:rPr>
          <w:delText>_</w:delText>
        </w:r>
      </w:del>
      <w:del w:id="558" w:author="Unknown Author" w:date="2022-02-11T12:28:09Z">
        <w:r>
          <w:rPr>
            <w:rFonts w:cs="Arial" w:ascii="Arial" w:hAnsi="Arial"/>
            <w:b/>
            <w:sz w:val="20"/>
            <w:szCs w:val="20"/>
            <w:u w:val="single"/>
          </w:rPr>
          <w:delText xml:space="preserve"> </w:delText>
        </w:r>
      </w:del>
      <w:del w:id="559" w:author="Unknown Author" w:date="2022-02-11T10:41:49Z">
        <w:r>
          <w:rPr>
            <w:rFonts w:cs="Arial" w:ascii="Arial" w:hAnsi="Arial"/>
            <w:b/>
            <w:sz w:val="20"/>
            <w:szCs w:val="20"/>
            <w:u w:val="single"/>
          </w:rPr>
          <w:delText xml:space="preserve"> 40,274</w:delText>
        </w:r>
      </w:del>
      <w:del w:id="560" w:author="Unknown Author" w:date="2022-02-11T12:28:09Z">
        <w:r>
          <w:rPr>
            <w:rFonts w:eastAsia="Calibri" w:cs="Arial" w:ascii="Arial" w:hAnsi="Arial" w:eastAsiaTheme="minorHAnsi"/>
            <w:b/>
            <w:color w:val="auto"/>
            <w:kern w:val="0"/>
            <w:sz w:val="20"/>
            <w:szCs w:val="20"/>
            <w:u w:val="single"/>
            <w:lang w:val="en-US" w:eastAsia="en-US" w:bidi="ar-SA"/>
          </w:rPr>
          <w:delText>_</w:delText>
        </w:r>
      </w:del>
      <w:del w:id="561" w:author="Unknown Author" w:date="2022-02-11T12:28:09Z">
        <w:r>
          <w:rPr>
            <w:rFonts w:cs="Arial" w:ascii="Arial" w:hAnsi="Arial"/>
            <w:b/>
            <w:sz w:val="20"/>
            <w:szCs w:val="20"/>
            <w:u w:val="single"/>
          </w:rPr>
          <w:delText>_</w:delText>
          <w:tab/>
        </w:r>
      </w:del>
      <w:del w:id="562" w:author="Unknown Author" w:date="2022-02-11T12:28:09Z">
        <w:r>
          <w:rPr>
            <w:rFonts w:cs="Arial" w:ascii="Arial" w:hAnsi="Arial"/>
            <w:b/>
            <w:color w:val="E36C0A" w:themeColor="accent6" w:themeShade="bf"/>
            <w:sz w:val="20"/>
            <w:szCs w:val="20"/>
          </w:rPr>
          <w:delText xml:space="preserve">       _</w:delText>
        </w:r>
      </w:del>
      <w:del w:id="563" w:author="Unknown Author" w:date="2022-02-11T12:28:09Z">
        <w:r>
          <w:rPr>
            <w:rFonts w:cs="Arial" w:ascii="Arial" w:hAnsi="Arial"/>
            <w:b/>
            <w:sz w:val="20"/>
            <w:szCs w:val="20"/>
            <w:u w:val="single"/>
          </w:rPr>
          <w:delText xml:space="preserve">$ </w:delText>
        </w:r>
      </w:del>
      <w:del w:id="564" w:author="Unknown Author" w:date="2022-02-11T10:41:23Z">
        <w:r>
          <w:rPr>
            <w:rFonts w:cs="Arial" w:ascii="Arial" w:hAnsi="Arial"/>
            <w:b/>
            <w:sz w:val="20"/>
            <w:szCs w:val="20"/>
            <w:u w:val="single"/>
          </w:rPr>
          <w:delText xml:space="preserve"> 7,814</w:delText>
        </w:r>
      </w:del>
      <w:del w:id="565" w:author="Unknown Author" w:date="2022-02-11T12:28:09Z">
        <w:r>
          <w:rPr>
            <w:rFonts w:cs="Arial" w:ascii="Arial" w:hAnsi="Arial"/>
            <w:b/>
            <w:sz w:val="20"/>
            <w:szCs w:val="20"/>
            <w:u w:val="single"/>
          </w:rPr>
          <w:delText>__</w:delText>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68" w:author="Unknown Author" w:date="2022-02-11T12:28:09Z"/>
        </w:rPr>
      </w:pPr>
      <w:del w:id="567" w:author="Unknown Author" w:date="2022-02-11T12:28:09Z">
        <w:r>
          <w:rPr>
            <w:rFonts w:cs="Arial" w:ascii="Arial" w:hAnsi="Arial"/>
            <w:b/>
            <w:color w:val="E36C0A" w:themeColor="accent6" w:themeShade="bf"/>
            <w:sz w:val="20"/>
            <w:szCs w:val="20"/>
          </w:rPr>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85" w:author="Unknown Author" w:date="2022-02-11T12:28:09Z"/>
        </w:rPr>
      </w:pPr>
      <w:del w:id="569" w:author="Unknown Author" w:date="2022-02-11T12:28:09Z">
        <w:r>
          <w:rPr>
            <w:rFonts w:cs="Arial" w:ascii="Arial" w:hAnsi="Arial"/>
            <w:sz w:val="20"/>
            <w:szCs w:val="20"/>
            <w:u w:val="single"/>
          </w:rPr>
          <w:delText>__</w:delText>
        </w:r>
      </w:del>
      <w:del w:id="570" w:author="Unknown Author" w:date="2022-02-11T10:40:17Z">
        <w:r>
          <w:rPr>
            <w:rFonts w:cs="Arial" w:ascii="Arial" w:hAnsi="Arial"/>
            <w:b/>
            <w:sz w:val="20"/>
            <w:szCs w:val="20"/>
            <w:u w:val="single"/>
          </w:rPr>
          <w:delText>2017</w:delText>
        </w:r>
      </w:del>
      <w:del w:id="571" w:author="Unknown Author" w:date="2022-02-11T12:28:09Z">
        <w:r>
          <w:rPr>
            <w:rFonts w:cs="Arial" w:ascii="Arial" w:hAnsi="Arial"/>
            <w:b/>
            <w:sz w:val="20"/>
            <w:szCs w:val="20"/>
            <w:u w:val="single"/>
          </w:rPr>
          <w:delText>___</w:delText>
        </w:r>
      </w:del>
      <w:del w:id="572" w:author="Unknown Author" w:date="2022-02-11T12:28:09Z">
        <w:r>
          <w:rPr>
            <w:rFonts w:cs="Arial" w:ascii="Arial" w:hAnsi="Arial"/>
            <w:b/>
            <w:color w:val="E36C0A" w:themeColor="accent6" w:themeShade="bf"/>
            <w:sz w:val="20"/>
            <w:szCs w:val="20"/>
          </w:rPr>
          <w:tab/>
          <w:tab/>
        </w:r>
      </w:del>
      <w:del w:id="573" w:author="Unknown Author" w:date="2022-02-11T12:28:09Z">
        <w:r>
          <w:rPr>
            <w:rFonts w:cs="Arial" w:ascii="Arial" w:hAnsi="Arial"/>
            <w:b/>
            <w:sz w:val="20"/>
            <w:szCs w:val="20"/>
            <w:u w:val="single"/>
          </w:rPr>
          <w:delText>__$</w:delText>
        </w:r>
      </w:del>
      <w:del w:id="574" w:author="Unknown Author" w:date="2022-02-11T10:40:50Z">
        <w:r>
          <w:rPr>
            <w:rFonts w:cs="Arial" w:ascii="Arial" w:hAnsi="Arial"/>
            <w:b/>
            <w:sz w:val="20"/>
            <w:szCs w:val="20"/>
            <w:u w:val="single"/>
          </w:rPr>
          <w:delText>40,403</w:delText>
        </w:r>
      </w:del>
      <w:del w:id="575" w:author="Unknown Author" w:date="2022-02-11T12:28:09Z">
        <w:r>
          <w:rPr>
            <w:rFonts w:cs="Arial" w:ascii="Arial" w:hAnsi="Arial"/>
            <w:b/>
            <w:sz w:val="20"/>
            <w:szCs w:val="20"/>
            <w:u w:val="single"/>
          </w:rPr>
          <w:delText>__</w:delText>
        </w:r>
      </w:del>
      <w:del w:id="576" w:author="Unknown Author" w:date="2022-02-11T12:28:09Z">
        <w:r>
          <w:rPr>
            <w:rFonts w:cs="Arial" w:ascii="Arial" w:hAnsi="Arial"/>
            <w:b/>
            <w:color w:val="E36C0A" w:themeColor="accent6" w:themeShade="bf"/>
            <w:sz w:val="20"/>
            <w:szCs w:val="20"/>
          </w:rPr>
          <w:tab/>
          <w:tab/>
        </w:r>
      </w:del>
      <w:del w:id="577" w:author="Unknown Author" w:date="2022-02-11T12:28:09Z">
        <w:r>
          <w:rPr>
            <w:rFonts w:cs="Arial" w:ascii="Arial" w:hAnsi="Arial"/>
            <w:b/>
            <w:sz w:val="20"/>
            <w:szCs w:val="20"/>
            <w:u w:val="single"/>
          </w:rPr>
          <w:delText>__$</w:delText>
        </w:r>
      </w:del>
      <w:del w:id="578" w:author="Unknown Author" w:date="2022-02-11T10:42:05Z">
        <w:r>
          <w:rPr>
            <w:rFonts w:cs="Arial" w:ascii="Arial" w:hAnsi="Arial"/>
            <w:b/>
            <w:sz w:val="20"/>
            <w:szCs w:val="20"/>
            <w:u w:val="single"/>
          </w:rPr>
          <w:delText xml:space="preserve"> 35,666_</w:delText>
        </w:r>
      </w:del>
      <w:del w:id="579" w:author="Unknown Author" w:date="2022-02-11T12:28:09Z">
        <w:r>
          <w:rPr>
            <w:rFonts w:cs="Arial" w:ascii="Arial" w:hAnsi="Arial"/>
            <w:b/>
            <w:sz w:val="20"/>
            <w:szCs w:val="20"/>
            <w:u w:val="single"/>
          </w:rPr>
          <w:delText>_</w:delText>
        </w:r>
      </w:del>
      <w:del w:id="580" w:author="Unknown Author" w:date="2022-02-11T12:28:09Z">
        <w:r>
          <w:rPr>
            <w:rFonts w:cs="Arial" w:ascii="Arial" w:hAnsi="Arial"/>
            <w:b/>
            <w:color w:val="E36C0A" w:themeColor="accent6" w:themeShade="bf"/>
            <w:sz w:val="20"/>
            <w:szCs w:val="20"/>
          </w:rPr>
          <w:tab/>
          <w:delText xml:space="preserve">       </w:delText>
        </w:r>
      </w:del>
      <w:del w:id="581" w:author="Unknown Author" w:date="2022-02-11T12:28:09Z">
        <w:r>
          <w:rPr>
            <w:rFonts w:cs="Arial" w:ascii="Arial" w:hAnsi="Arial"/>
            <w:b/>
            <w:sz w:val="20"/>
            <w:szCs w:val="20"/>
            <w:u w:val="single"/>
          </w:rPr>
          <w:delText>__$</w:delText>
        </w:r>
      </w:del>
      <w:del w:id="582" w:author="Unknown Author" w:date="2022-02-11T10:42:46Z">
        <w:r>
          <w:rPr>
            <w:rFonts w:cs="Arial" w:ascii="Arial" w:hAnsi="Arial"/>
            <w:b/>
            <w:sz w:val="20"/>
            <w:szCs w:val="20"/>
            <w:u w:val="single"/>
          </w:rPr>
          <w:delText xml:space="preserve">  4,737</w:delText>
        </w:r>
      </w:del>
      <w:del w:id="583" w:author="Unknown Author" w:date="2022-02-11T12:28:09Z">
        <w:r>
          <w:rPr>
            <w:rFonts w:cs="Arial" w:ascii="Arial" w:hAnsi="Arial"/>
            <w:b/>
            <w:sz w:val="20"/>
            <w:szCs w:val="20"/>
            <w:u w:val="single"/>
          </w:rPr>
          <w:delText>__</w:delText>
        </w:r>
      </w:del>
      <w:del w:id="584" w:author="Unknown Author" w:date="2022-02-11T12:28:09Z">
        <w:r>
          <w:rPr>
            <w:rFonts w:cs="Arial" w:ascii="Arial" w:hAnsi="Arial"/>
            <w:b/>
            <w:color w:val="E36C0A" w:themeColor="accent6" w:themeShade="bf"/>
            <w:sz w:val="20"/>
            <w:szCs w:val="20"/>
          </w:rPr>
          <w:tab/>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587" w:author="Unknown Author" w:date="2022-02-11T12:28:09Z"/>
        </w:rPr>
      </w:pPr>
      <w:del w:id="586" w:author="Unknown Author" w:date="2022-02-11T12:28:09Z">
        <w:r>
          <w:rPr>
            <w:rFonts w:cs="Arial" w:ascii="Arial" w:hAnsi="Arial"/>
            <w:b/>
            <w:color w:val="E36C0A" w:themeColor="accent6" w:themeShade="bf"/>
            <w:sz w:val="20"/>
            <w:szCs w:val="20"/>
          </w:rPr>
        </w:r>
      </w:del>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del w:id="604" w:author="Unknown Author" w:date="2022-02-11T12:28:09Z"/>
        </w:rPr>
      </w:pPr>
      <w:del w:id="588" w:author="Unknown Author" w:date="2022-02-11T12:28:09Z">
        <w:r>
          <w:rPr>
            <w:rFonts w:cs="Arial" w:ascii="Arial" w:hAnsi="Arial"/>
            <w:sz w:val="20"/>
            <w:szCs w:val="20"/>
            <w:u w:val="single"/>
          </w:rPr>
          <w:delText>__</w:delText>
        </w:r>
      </w:del>
      <w:del w:id="589" w:author="Unknown Author" w:date="2022-02-11T10:40:26Z">
        <w:r>
          <w:rPr>
            <w:rFonts w:cs="Arial" w:ascii="Arial" w:hAnsi="Arial"/>
            <w:b/>
            <w:sz w:val="20"/>
            <w:szCs w:val="20"/>
            <w:u w:val="single"/>
          </w:rPr>
          <w:delText>2018</w:delText>
        </w:r>
      </w:del>
      <w:del w:id="590" w:author="Unknown Author" w:date="2022-02-11T12:28:09Z">
        <w:r>
          <w:rPr>
            <w:rFonts w:cs="Arial" w:ascii="Arial" w:hAnsi="Arial"/>
            <w:b/>
            <w:sz w:val="20"/>
            <w:szCs w:val="20"/>
            <w:u w:val="single"/>
          </w:rPr>
          <w:delText>___</w:delText>
        </w:r>
      </w:del>
      <w:del w:id="591" w:author="Unknown Author" w:date="2022-02-11T12:28:09Z">
        <w:r>
          <w:rPr>
            <w:rFonts w:cs="Arial" w:ascii="Arial" w:hAnsi="Arial"/>
            <w:b/>
            <w:color w:val="E36C0A" w:themeColor="accent6" w:themeShade="bf"/>
            <w:sz w:val="20"/>
            <w:szCs w:val="20"/>
          </w:rPr>
          <w:tab/>
          <w:tab/>
        </w:r>
      </w:del>
      <w:del w:id="592" w:author="Unknown Author" w:date="2022-02-11T12:28:09Z">
        <w:r>
          <w:rPr>
            <w:rFonts w:cs="Arial" w:ascii="Arial" w:hAnsi="Arial"/>
            <w:b/>
            <w:sz w:val="20"/>
            <w:szCs w:val="20"/>
            <w:u w:val="single"/>
          </w:rPr>
          <w:delText>__$</w:delText>
        </w:r>
      </w:del>
      <w:del w:id="593" w:author="Unknown Author" w:date="2022-02-11T10:41:01Z">
        <w:r>
          <w:rPr>
            <w:rFonts w:cs="Arial" w:ascii="Arial" w:hAnsi="Arial"/>
            <w:b/>
            <w:sz w:val="20"/>
            <w:szCs w:val="20"/>
            <w:u w:val="single"/>
          </w:rPr>
          <w:delText>62,676_</w:delText>
        </w:r>
      </w:del>
      <w:del w:id="594" w:author="Unknown Author" w:date="2022-02-11T12:28:09Z">
        <w:r>
          <w:rPr>
            <w:rFonts w:cs="Arial" w:ascii="Arial" w:hAnsi="Arial"/>
            <w:b/>
            <w:sz w:val="20"/>
            <w:szCs w:val="20"/>
            <w:u w:val="single"/>
          </w:rPr>
          <w:delText>_</w:delText>
        </w:r>
      </w:del>
      <w:del w:id="595" w:author="Unknown Author" w:date="2022-02-11T12:28:09Z">
        <w:r>
          <w:rPr>
            <w:rFonts w:cs="Arial" w:ascii="Arial" w:hAnsi="Arial"/>
            <w:b/>
            <w:color w:val="E36C0A" w:themeColor="accent6" w:themeShade="bf"/>
            <w:sz w:val="20"/>
            <w:szCs w:val="20"/>
          </w:rPr>
          <w:tab/>
          <w:tab/>
        </w:r>
      </w:del>
      <w:del w:id="596" w:author="Unknown Author" w:date="2022-02-11T12:28:09Z">
        <w:r>
          <w:rPr>
            <w:rFonts w:cs="Arial" w:ascii="Arial" w:hAnsi="Arial"/>
            <w:b/>
            <w:sz w:val="20"/>
            <w:szCs w:val="20"/>
            <w:u w:val="single"/>
          </w:rPr>
          <w:delText xml:space="preserve">__$ </w:delText>
        </w:r>
      </w:del>
      <w:del w:id="597" w:author="Unknown Author" w:date="2022-02-11T10:43:04Z">
        <w:r>
          <w:rPr>
            <w:rFonts w:cs="Arial" w:ascii="Arial" w:hAnsi="Arial"/>
            <w:b/>
            <w:sz w:val="20"/>
            <w:szCs w:val="20"/>
            <w:u w:val="single"/>
          </w:rPr>
          <w:delText>42,539</w:delText>
        </w:r>
      </w:del>
      <w:del w:id="598" w:author="Unknown Author" w:date="2022-02-11T12:28:09Z">
        <w:r>
          <w:rPr>
            <w:rFonts w:cs="Arial" w:ascii="Arial" w:hAnsi="Arial"/>
            <w:b/>
            <w:sz w:val="20"/>
            <w:szCs w:val="20"/>
            <w:u w:val="single"/>
          </w:rPr>
          <w:delText>__</w:delText>
        </w:r>
      </w:del>
      <w:del w:id="599" w:author="Unknown Author" w:date="2022-02-11T12:28:09Z">
        <w:r>
          <w:rPr>
            <w:rFonts w:cs="Arial" w:ascii="Arial" w:hAnsi="Arial"/>
            <w:b/>
            <w:color w:val="E36C0A" w:themeColor="accent6" w:themeShade="bf"/>
            <w:sz w:val="20"/>
            <w:szCs w:val="20"/>
          </w:rPr>
          <w:tab/>
          <w:delText xml:space="preserve">       </w:delText>
        </w:r>
      </w:del>
      <w:del w:id="600" w:author="Unknown Author" w:date="2022-02-11T12:28:09Z">
        <w:r>
          <w:rPr>
            <w:rFonts w:cs="Arial" w:ascii="Arial" w:hAnsi="Arial"/>
            <w:b/>
            <w:sz w:val="20"/>
            <w:szCs w:val="20"/>
            <w:u w:val="single"/>
          </w:rPr>
          <w:delText>__$</w:delText>
        </w:r>
      </w:del>
      <w:del w:id="601" w:author="Unknown Author" w:date="2022-02-11T10:43:14Z">
        <w:r>
          <w:rPr>
            <w:rFonts w:cs="Arial" w:ascii="Arial" w:hAnsi="Arial"/>
            <w:b/>
            <w:sz w:val="20"/>
            <w:szCs w:val="20"/>
            <w:u w:val="single"/>
          </w:rPr>
          <w:delText>20,137</w:delText>
        </w:r>
      </w:del>
      <w:del w:id="602" w:author="Unknown Author" w:date="2022-02-11T12:28:09Z">
        <w:r>
          <w:rPr>
            <w:rFonts w:cs="Arial" w:ascii="Arial" w:hAnsi="Arial"/>
            <w:b/>
            <w:sz w:val="20"/>
            <w:szCs w:val="20"/>
            <w:u w:val="single"/>
          </w:rPr>
          <w:delText>__</w:delText>
        </w:r>
      </w:del>
      <w:del w:id="603" w:author="Unknown Author" w:date="2022-02-11T12:28:09Z">
        <w:r>
          <w:rPr>
            <w:rFonts w:cs="Arial" w:ascii="Arial" w:hAnsi="Arial"/>
            <w:b/>
            <w:color w:val="FFC000"/>
            <w:sz w:val="20"/>
            <w:szCs w:val="20"/>
          </w:rPr>
          <w:tab/>
        </w:r>
      </w:del>
    </w:p>
    <w:p>
      <w:pPr>
        <w:pStyle w:val="Normal"/>
        <w:ind w:left="720" w:firstLine="720"/>
        <w:rPr>
          <w:rFonts w:ascii="Arial" w:hAnsi="Arial" w:cs="Arial"/>
          <w:b/>
          <w:b/>
          <w:color w:val="E36C0A" w:themeColor="accent6" w:themeShade="bf"/>
          <w:ins w:id="612" w:author="Unknown Author" w:date="2022-02-11T12:28:09Z"/>
          <w:sz w:val="20"/>
          <w:szCs w:val="20"/>
        </w:rPr>
      </w:pPr>
      <w:ins w:id="605" w:author="Unknown Author" w:date="2022-02-11T12:28:09Z">
        <w:r>
          <w:rPr>
            <w:rFonts w:eastAsia="Calibri" w:cs="Arial" w:ascii="Arial" w:hAnsi="Arial" w:eastAsiaTheme="minorHAnsi"/>
            <w:b/>
            <w:color w:val="auto"/>
            <w:kern w:val="0"/>
            <w:sz w:val="20"/>
            <w:szCs w:val="20"/>
            <w:u w:val="single"/>
            <w:lang w:val="en-US" w:eastAsia="en-US" w:bidi="ar-SA"/>
          </w:rPr>
          <w:t>${c2_s2_2_2_val_1}</w:t>
        </w:r>
      </w:ins>
      <w:ins w:id="606" w:author="Unknown Author" w:date="2022-02-11T12:28:09Z">
        <w:r>
          <w:rPr>
            <w:rFonts w:cs="Arial" w:ascii="Arial" w:hAnsi="Arial"/>
            <w:b/>
            <w:color w:val="E36C0A" w:themeColor="accent6" w:themeShade="bf"/>
            <w:sz w:val="20"/>
            <w:szCs w:val="20"/>
          </w:rPr>
          <w:tab/>
          <w:t xml:space="preserve">     </w:t>
          <w:tab/>
          <w:tab/>
          <w:t xml:space="preserve">   </w:t>
        </w:r>
      </w:ins>
      <w:ins w:id="607" w:author="Unknown Author" w:date="2022-02-11T12:28:09Z">
        <w:r>
          <w:rPr>
            <w:rFonts w:cs="Arial" w:ascii="Arial" w:hAnsi="Arial"/>
            <w:b/>
            <w:sz w:val="20"/>
            <w:szCs w:val="20"/>
            <w:u w:val="single"/>
          </w:rPr>
          <w:t>$${c2_s2_2_2_val_2}</w:t>
        </w:r>
      </w:ins>
      <w:ins w:id="608" w:author="Unknown Author" w:date="2022-02-11T12:28:09Z">
        <w:r>
          <w:rPr>
            <w:rFonts w:cs="Arial" w:ascii="Arial" w:hAnsi="Arial"/>
            <w:b/>
            <w:color w:val="E36C0A" w:themeColor="accent6" w:themeShade="bf"/>
            <w:sz w:val="20"/>
            <w:szCs w:val="20"/>
          </w:rPr>
          <w:tab/>
          <w:t xml:space="preserve">                  </w:t>
        </w:r>
      </w:ins>
      <w:ins w:id="609" w:author="Unknown Author" w:date="2022-02-11T12:28:09Z">
        <w:r>
          <w:rPr>
            <w:rFonts w:eastAsia="Calibri" w:cs="Arial" w:ascii="Arial" w:hAnsi="Arial" w:eastAsiaTheme="minorHAnsi"/>
            <w:b/>
            <w:color w:val="auto"/>
            <w:kern w:val="0"/>
            <w:sz w:val="20"/>
            <w:szCs w:val="20"/>
            <w:u w:val="single"/>
            <w:lang w:val="en-US" w:eastAsia="en-US" w:bidi="ar-SA"/>
          </w:rPr>
          <w:t>$${c2_s2_2_2_val_3}</w:t>
        </w:r>
      </w:ins>
      <w:ins w:id="610" w:author="Unknown Author" w:date="2022-02-11T12:28:09Z">
        <w:r>
          <w:rPr>
            <w:rFonts w:cs="Arial" w:ascii="Arial" w:hAnsi="Arial"/>
            <w:b/>
            <w:color w:val="E36C0A" w:themeColor="accent6" w:themeShade="bf"/>
            <w:sz w:val="20"/>
            <w:szCs w:val="20"/>
          </w:rPr>
          <w:tab/>
          <w:t xml:space="preserve">      </w:t>
          <w:tab/>
        </w:r>
      </w:ins>
      <w:ins w:id="611" w:author="Unknown Author" w:date="2022-02-11T12:28:09Z">
        <w:r>
          <w:rPr>
            <w:rFonts w:cs="Arial" w:ascii="Arial" w:hAnsi="Arial"/>
            <w:b/>
            <w:sz w:val="20"/>
            <w:szCs w:val="20"/>
            <w:u w:val="single"/>
          </w:rPr>
          <w:t>$${c2_s2_2_2_val_4}</w:t>
        </w:r>
      </w:ins>
    </w:p>
    <w:p>
      <w:pPr>
        <w:pStyle w:val="Normal"/>
        <w:rPr>
          <w:rFonts w:ascii="Arial" w:hAnsi="Arial" w:cs="Arial"/>
          <w:b/>
          <w:b/>
          <w:color w:val="E36C0A" w:themeColor="accent6" w:themeShade="bf"/>
          <w:ins w:id="614" w:author="Unknown Author" w:date="2022-02-11T12:28:09Z"/>
          <w:sz w:val="20"/>
          <w:szCs w:val="20"/>
        </w:rPr>
      </w:pPr>
      <w:ins w:id="613" w:author="Unknown Author" w:date="2022-02-11T12:28:09Z">
        <w:r>
          <w:rPr>
            <w:rFonts w:cs="Arial" w:ascii="Arial" w:hAnsi="Arial"/>
            <w:b/>
            <w:color w:val="E36C0A" w:themeColor="accent6" w:themeShade="bf"/>
            <w:sz w:val="20"/>
            <w:szCs w:val="20"/>
          </w:rPr>
        </w:r>
      </w:ins>
    </w:p>
    <w:p>
      <w:pPr>
        <w:pStyle w:val="Normal"/>
        <w:ind w:left="720" w:firstLine="720"/>
        <w:rPr>
          <w:rFonts w:ascii="Arial" w:hAnsi="Arial" w:cs="Arial"/>
          <w:b/>
          <w:b/>
          <w:color w:val="E36C0A" w:themeColor="accent6" w:themeShade="bf"/>
          <w:ins w:id="623" w:author="Unknown Author" w:date="2022-02-11T12:28:09Z"/>
          <w:sz w:val="20"/>
          <w:szCs w:val="20"/>
        </w:rPr>
      </w:pPr>
      <w:ins w:id="615" w:author="Unknown Author" w:date="2022-02-11T12:28:09Z">
        <w:r>
          <w:rPr>
            <w:rFonts w:eastAsia="Calibri" w:cs="Arial" w:ascii="Arial" w:hAnsi="Arial" w:eastAsiaTheme="minorHAnsi"/>
            <w:b/>
            <w:color w:val="auto"/>
            <w:kern w:val="0"/>
            <w:sz w:val="20"/>
            <w:szCs w:val="20"/>
            <w:u w:val="single"/>
            <w:lang w:val="en-US" w:eastAsia="en-US" w:bidi="ar-SA"/>
          </w:rPr>
          <w:t>${c2_s2_2_2_val_5}</w:t>
        </w:r>
      </w:ins>
      <w:ins w:id="616" w:author="Unknown Author" w:date="2022-02-11T12:28:09Z">
        <w:r>
          <w:rPr>
            <w:rFonts w:cs="Arial" w:ascii="Arial" w:hAnsi="Arial"/>
            <w:b/>
            <w:color w:val="E36C0A" w:themeColor="accent6" w:themeShade="bf"/>
            <w:sz w:val="20"/>
            <w:szCs w:val="20"/>
          </w:rPr>
          <w:tab/>
          <w:t xml:space="preserve">  </w:t>
          <w:tab/>
          <w:t xml:space="preserve">    </w:t>
          <w:tab/>
          <w:t xml:space="preserve">   </w:t>
        </w:r>
      </w:ins>
      <w:ins w:id="617" w:author="Unknown Author" w:date="2022-02-11T12:28:09Z">
        <w:r>
          <w:rPr>
            <w:rFonts w:cs="Arial" w:ascii="Arial" w:hAnsi="Arial"/>
            <w:b/>
            <w:sz w:val="20"/>
            <w:szCs w:val="20"/>
            <w:u w:val="single"/>
          </w:rPr>
          <w:t>$${c2_s2_2_2_val_6}</w:t>
        </w:r>
      </w:ins>
      <w:ins w:id="618" w:author="Unknown Author" w:date="2022-02-11T12:28:09Z">
        <w:r>
          <w:rPr>
            <w:rFonts w:cs="Arial" w:ascii="Arial" w:hAnsi="Arial"/>
            <w:b/>
            <w:color w:val="E36C0A" w:themeColor="accent6" w:themeShade="bf"/>
            <w:sz w:val="20"/>
            <w:szCs w:val="20"/>
          </w:rPr>
          <w:tab/>
          <w:t xml:space="preserve">                  </w:t>
        </w:r>
      </w:ins>
      <w:ins w:id="619" w:author="Unknown Author" w:date="2022-02-11T12:28:09Z">
        <w:r>
          <w:rPr>
            <w:rFonts w:eastAsia="Calibri" w:cs="Arial" w:ascii="Arial" w:hAnsi="Arial" w:eastAsiaTheme="minorHAnsi"/>
            <w:b/>
            <w:color w:val="auto"/>
            <w:kern w:val="0"/>
            <w:sz w:val="20"/>
            <w:szCs w:val="20"/>
            <w:u w:val="single"/>
            <w:lang w:val="en-US" w:eastAsia="en-US" w:bidi="ar-SA"/>
          </w:rPr>
          <w:t>$${c2_s2_2_2_val_7}</w:t>
        </w:r>
      </w:ins>
      <w:ins w:id="620" w:author="Unknown Author" w:date="2022-02-11T12:28:09Z">
        <w:r>
          <w:rPr>
            <w:rFonts w:cs="Arial" w:ascii="Arial" w:hAnsi="Arial"/>
            <w:b/>
            <w:color w:val="E36C0A" w:themeColor="accent6" w:themeShade="bf"/>
            <w:sz w:val="20"/>
            <w:szCs w:val="20"/>
          </w:rPr>
          <w:tab/>
          <w:t xml:space="preserve">     </w:t>
          <w:tab/>
        </w:r>
      </w:ins>
      <w:ins w:id="621" w:author="Unknown Author" w:date="2022-02-11T12:28:09Z">
        <w:r>
          <w:rPr>
            <w:rFonts w:cs="Arial" w:ascii="Arial" w:hAnsi="Arial"/>
            <w:b/>
            <w:sz w:val="20"/>
            <w:szCs w:val="20"/>
            <w:u w:val="single"/>
          </w:rPr>
          <w:t>$${c2_s2_2_2_val_8}</w:t>
        </w:r>
      </w:ins>
      <w:ins w:id="622"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E36C0A" w:themeColor="accent6" w:themeShade="bf"/>
          <w:ins w:id="625" w:author="Unknown Author" w:date="2022-02-11T12:28:09Z"/>
          <w:sz w:val="20"/>
          <w:szCs w:val="20"/>
        </w:rPr>
      </w:pPr>
      <w:ins w:id="624" w:author="Unknown Author" w:date="2022-02-11T12:28:09Z">
        <w:r>
          <w:rPr>
            <w:rFonts w:cs="Arial" w:ascii="Arial" w:hAnsi="Arial"/>
            <w:b/>
            <w:color w:val="E36C0A" w:themeColor="accent6" w:themeShade="bf"/>
            <w:sz w:val="20"/>
            <w:szCs w:val="20"/>
          </w:rPr>
        </w:r>
      </w:ins>
    </w:p>
    <w:p>
      <w:pPr>
        <w:pStyle w:val="Normal"/>
        <w:ind w:left="720" w:firstLine="720"/>
        <w:rPr>
          <w:rFonts w:ascii="Arial" w:hAnsi="Arial" w:cs="Arial"/>
          <w:b/>
          <w:b/>
          <w:color w:val="E36C0A" w:themeColor="accent6" w:themeShade="bf"/>
          <w:ins w:id="634" w:author="Unknown Author" w:date="2022-02-11T12:28:09Z"/>
          <w:sz w:val="20"/>
          <w:szCs w:val="20"/>
        </w:rPr>
      </w:pPr>
      <w:ins w:id="626" w:author="Unknown Author" w:date="2022-02-11T12:28:09Z">
        <w:r>
          <w:rPr>
            <w:rFonts w:eastAsia="Calibri" w:cs="Arial" w:ascii="Arial" w:hAnsi="Arial" w:eastAsiaTheme="minorHAnsi"/>
            <w:b/>
            <w:color w:val="auto"/>
            <w:kern w:val="0"/>
            <w:sz w:val="20"/>
            <w:szCs w:val="20"/>
            <w:u w:val="single"/>
            <w:lang w:val="en-US" w:eastAsia="en-US" w:bidi="ar-SA"/>
          </w:rPr>
          <w:t>${c2_s2_2_2_val_9}</w:t>
        </w:r>
      </w:ins>
      <w:ins w:id="627" w:author="Unknown Author" w:date="2022-02-11T12:28:09Z">
        <w:r>
          <w:rPr>
            <w:rFonts w:cs="Arial" w:ascii="Arial" w:hAnsi="Arial"/>
            <w:b/>
            <w:color w:val="E36C0A" w:themeColor="accent6" w:themeShade="bf"/>
            <w:sz w:val="20"/>
            <w:szCs w:val="20"/>
          </w:rPr>
          <w:tab/>
          <w:t xml:space="preserve">    </w:t>
          <w:tab/>
          <w:t xml:space="preserve">  </w:t>
          <w:tab/>
          <w:t xml:space="preserve">   </w:t>
        </w:r>
      </w:ins>
      <w:ins w:id="628" w:author="Unknown Author" w:date="2022-02-11T12:28:09Z">
        <w:r>
          <w:rPr>
            <w:rFonts w:cs="Arial" w:ascii="Arial" w:hAnsi="Arial"/>
            <w:b/>
            <w:sz w:val="20"/>
            <w:szCs w:val="20"/>
            <w:u w:val="single"/>
          </w:rPr>
          <w:t>$${c2_s2_2_2_val_10}</w:t>
        </w:r>
      </w:ins>
      <w:ins w:id="629" w:author="Unknown Author" w:date="2022-02-11T12:28:09Z">
        <w:r>
          <w:rPr>
            <w:rFonts w:cs="Arial" w:ascii="Arial" w:hAnsi="Arial"/>
            <w:b/>
            <w:color w:val="E36C0A" w:themeColor="accent6" w:themeShade="bf"/>
            <w:sz w:val="20"/>
            <w:szCs w:val="20"/>
          </w:rPr>
          <w:tab/>
          <w:t xml:space="preserve">                 </w:t>
        </w:r>
      </w:ins>
      <w:ins w:id="630" w:author="Unknown Author" w:date="2022-02-11T12:28:09Z">
        <w:r>
          <w:rPr>
            <w:rFonts w:eastAsia="Calibri" w:cs="Arial" w:ascii="Arial" w:hAnsi="Arial" w:eastAsiaTheme="minorHAnsi"/>
            <w:b/>
            <w:color w:val="auto"/>
            <w:kern w:val="0"/>
            <w:sz w:val="20"/>
            <w:szCs w:val="20"/>
            <w:u w:val="single"/>
            <w:lang w:val="en-US" w:eastAsia="en-US" w:bidi="ar-SA"/>
          </w:rPr>
          <w:t>$${c2_s2_2_2_val_11}</w:t>
        </w:r>
      </w:ins>
      <w:ins w:id="631" w:author="Unknown Author" w:date="2022-02-11T12:28:09Z">
        <w:r>
          <w:rPr>
            <w:rFonts w:cs="Arial" w:ascii="Arial" w:hAnsi="Arial"/>
            <w:b/>
            <w:color w:val="E36C0A" w:themeColor="accent6" w:themeShade="bf"/>
            <w:sz w:val="20"/>
            <w:szCs w:val="20"/>
          </w:rPr>
          <w:tab/>
          <w:t xml:space="preserve">      </w:t>
          <w:tab/>
        </w:r>
      </w:ins>
      <w:ins w:id="632" w:author="Unknown Author" w:date="2022-02-11T12:28:09Z">
        <w:r>
          <w:rPr>
            <w:rFonts w:cs="Arial" w:ascii="Arial" w:hAnsi="Arial"/>
            <w:b/>
            <w:sz w:val="20"/>
            <w:szCs w:val="20"/>
            <w:u w:val="single"/>
          </w:rPr>
          <w:t>$${c2_s2_2_2_val_12}</w:t>
        </w:r>
      </w:ins>
      <w:ins w:id="633" w:author="Unknown Author" w:date="2022-02-11T12:28:09Z">
        <w:r>
          <w:rPr>
            <w:rFonts w:cs="Arial" w:ascii="Arial" w:hAnsi="Arial"/>
            <w:b/>
            <w:color w:val="E36C0A" w:themeColor="accent6" w:themeShade="bf"/>
            <w:sz w:val="20"/>
            <w:szCs w:val="20"/>
          </w:rPr>
          <w:tab/>
        </w:r>
      </w:ins>
    </w:p>
    <w:p>
      <w:pPr>
        <w:pStyle w:val="Normal"/>
        <w:ind w:left="720" w:firstLine="720"/>
        <w:rPr>
          <w:rFonts w:ascii="Arial" w:hAnsi="Arial" w:cs="Arial"/>
          <w:b/>
          <w:b/>
          <w:color w:val="FFC000"/>
          <w:ins w:id="636" w:author="Unknown Author" w:date="2022-02-11T12:28:09Z"/>
          <w:sz w:val="20"/>
          <w:szCs w:val="20"/>
        </w:rPr>
      </w:pPr>
      <w:ins w:id="635" w:author="Unknown Author" w:date="2022-02-11T12:28:09Z">
        <w:r>
          <w:rPr>
            <w:rFonts w:cs="Arial" w:ascii="Arial" w:hAnsi="Arial"/>
            <w:b/>
            <w:color w:val="FFC000"/>
            <w:sz w:val="20"/>
            <w:szCs w:val="20"/>
          </w:rPr>
          <w:tab/>
        </w:r>
      </w:ins>
    </w:p>
    <w:p>
      <w:pPr>
        <w:pStyle w:val="Normal"/>
        <w:widowControl/>
        <w:suppressAutoHyphens w:val="true"/>
        <w:bidi w:val="0"/>
        <w:spacing w:lineRule="auto" w:line="240" w:before="0" w:after="0"/>
        <w:ind w:left="720" w:firstLine="720"/>
        <w:jc w:val="left"/>
        <w:rPr>
          <w:rFonts w:ascii="Arial" w:hAnsi="Arial" w:cs="Arial"/>
          <w:color w:val="187276"/>
          <w:sz w:val="20"/>
          <w:szCs w:val="20"/>
        </w:rPr>
      </w:pPr>
      <w:r>
        <w:rPr>
          <w:rFonts w:cs="Arial" w:ascii="Arial" w:hAnsi="Arial"/>
          <w:color w:val="187276"/>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637" w:author="Unknown Author" w:date="2022-02-15T15:42:32Z">
        <w:r>
          <w:rPr>
            <w:rFonts w:cs="Arial" w:ascii="Arial" w:hAnsi="Arial"/>
            <w:b/>
            <w:i/>
            <w:color w:val="C00000"/>
            <w:sz w:val="20"/>
            <w:szCs w:val="20"/>
          </w:rPr>
          <w:t xml:space="preserve">  </w:t>
        </w:r>
      </w:ins>
      <w:ins w:id="638" w:author="Unknown Author" w:date="2022-02-15T15:42:32Z">
        <w:r>
          <w:rPr>
            <w:rFonts w:cs="Arial" w:ascii="Arial" w:hAnsi="Arial"/>
            <w:b/>
            <w:i/>
            <w:color w:val="000000"/>
            <w:sz w:val="20"/>
            <w:szCs w:val="20"/>
          </w:rPr>
          <w:t>${c2_s2_2_2_comment_1}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2.3</w:t>
        <w:tab/>
        <w:t>For the last three (3) years, provide revenue from all sources.</w:t>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Total Revenue</w:t>
      </w:r>
    </w:p>
    <w:p>
      <w:pPr>
        <w:pStyle w:val="Normal"/>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639" w:author="Unknown Author" w:date="2022-02-11T10:44:17Z">
        <w:r>
          <w:rPr>
            <w:rFonts w:cs="Arial" w:ascii="Arial" w:hAnsi="Arial"/>
            <w:b/>
            <w:sz w:val="20"/>
            <w:szCs w:val="20"/>
            <w:u w:val="single"/>
          </w:rPr>
          <w:delText>2016</w:delText>
        </w:r>
      </w:del>
      <w:ins w:id="640" w:author="Unknown Author" w:date="2022-02-11T13:42:48Z">
        <w:r>
          <w:rPr>
            <w:rFonts w:cs="Arial" w:ascii="Arial" w:hAnsi="Arial"/>
            <w:b/>
            <w:sz w:val="20"/>
            <w:szCs w:val="20"/>
            <w:u w:val="single"/>
          </w:rPr>
          <w:t>${c2_s2_2_3_val_1}</w:t>
        </w:r>
      </w:ins>
      <w:r>
        <w:rPr>
          <w:rFonts w:cs="Arial" w:ascii="Arial" w:hAnsi="Arial"/>
          <w:b/>
          <w:sz w:val="20"/>
          <w:szCs w:val="20"/>
          <w:u w:val="single"/>
        </w:rPr>
        <w:t>___</w:t>
      </w:r>
      <w:r>
        <w:rPr>
          <w:rFonts w:cs="Arial" w:ascii="Arial" w:hAnsi="Arial"/>
          <w:b/>
          <w:color w:val="E36C0A" w:themeColor="accent6" w:themeShade="bf"/>
          <w:sz w:val="20"/>
          <w:szCs w:val="20"/>
        </w:rPr>
        <w:tab/>
      </w:r>
      <w:del w:id="641" w:author="Unknown Author" w:date="2022-02-11T13:45:29Z">
        <w:r>
          <w:rPr>
            <w:rFonts w:cs="Arial" w:ascii="Arial" w:hAnsi="Arial"/>
            <w:b/>
            <w:color w:val="E36C0A" w:themeColor="accent6" w:themeShade="bf"/>
            <w:sz w:val="20"/>
            <w:szCs w:val="20"/>
          </w:rPr>
          <w:tab/>
          <w:tab/>
        </w:r>
      </w:del>
      <w:ins w:id="642" w:author="Unknown Author" w:date="2022-02-25T13:53:40Z">
        <w:r>
          <w:rPr>
            <w:rFonts w:cs="Arial" w:ascii="Arial" w:hAnsi="Arial"/>
            <w:b/>
            <w:color w:val="E36C0A" w:themeColor="accent6" w:themeShade="bf"/>
            <w:sz w:val="20"/>
            <w:szCs w:val="20"/>
          </w:rPr>
          <w:tab/>
        </w:r>
      </w:ins>
      <w:ins w:id="643" w:author="Unknown Author" w:date="2022-02-25T13:54:33Z">
        <w:r>
          <w:rPr>
            <w:rFonts w:cs="Arial" w:ascii="Arial" w:hAnsi="Arial"/>
            <w:b/>
            <w:color w:val="E36C0A" w:themeColor="accent6" w:themeShade="bf"/>
            <w:sz w:val="20"/>
            <w:szCs w:val="20"/>
          </w:rPr>
          <w:t xml:space="preserve">  </w:t>
        </w:r>
      </w:ins>
      <w:ins w:id="644" w:author="Unknown Author" w:date="2022-02-25T13:55:51Z">
        <w:r>
          <w:rPr>
            <w:rFonts w:cs="Arial" w:ascii="Arial" w:hAnsi="Arial"/>
            <w:b/>
            <w:color w:val="E36C0A" w:themeColor="accent6" w:themeShade="bf"/>
            <w:sz w:val="20"/>
            <w:szCs w:val="20"/>
          </w:rPr>
          <w:tab/>
        </w:r>
      </w:ins>
      <w:del w:id="645" w:author="Unknown Author" w:date="2022-02-25T13:53:34Z">
        <w:r>
          <w:rPr>
            <w:rFonts w:cs="Arial" w:ascii="Arial" w:hAnsi="Arial"/>
            <w:b/>
            <w:sz w:val="20"/>
            <w:szCs w:val="20"/>
            <w:u w:val="single"/>
          </w:rPr>
          <w:delText>_</w:delText>
        </w:r>
      </w:del>
      <w:del w:id="646" w:author="Unknown Author" w:date="2022-02-11T13:13:02Z">
        <w:r>
          <w:rPr>
            <w:rFonts w:cs="Arial" w:ascii="Arial" w:hAnsi="Arial"/>
            <w:b/>
            <w:sz w:val="20"/>
            <w:szCs w:val="20"/>
            <w:u w:val="single"/>
          </w:rPr>
          <w:delText>_$</w:delText>
        </w:r>
      </w:del>
      <w:del w:id="647" w:author="Unknown Author" w:date="2022-02-11T10:44:35Z">
        <w:r>
          <w:rPr>
            <w:rFonts w:cs="Arial" w:ascii="Arial" w:hAnsi="Arial"/>
            <w:b/>
            <w:sz w:val="20"/>
            <w:szCs w:val="20"/>
            <w:u w:val="single"/>
          </w:rPr>
          <w:delText>7,302,709_</w:delText>
        </w:r>
      </w:del>
      <w:ins w:id="648" w:author="Unknown Author" w:date="2022-02-11T13:45:11Z">
        <w:r>
          <w:rPr>
            <w:rFonts w:cs="Arial" w:ascii="Arial" w:hAnsi="Arial"/>
            <w:b/>
            <w:sz w:val="20"/>
            <w:szCs w:val="20"/>
            <w:u w:val="single"/>
          </w:rPr>
          <w:t>$</w:t>
        </w:r>
      </w:ins>
      <w:ins w:id="649" w:author="Unknown Author" w:date="2022-02-11T13:43:01Z">
        <w:r>
          <w:rPr>
            <w:rFonts w:eastAsia="Calibri" w:cs="Arial" w:ascii="Arial" w:hAnsi="Arial" w:eastAsiaTheme="minorHAnsi"/>
            <w:b/>
            <w:color w:val="auto"/>
            <w:kern w:val="0"/>
            <w:sz w:val="20"/>
            <w:szCs w:val="20"/>
            <w:u w:val="single"/>
            <w:lang w:val="en-US" w:eastAsia="en-US" w:bidi="ar-SA"/>
          </w:rPr>
          <w:t>${c2_s2_2_3_val_2}</w:t>
        </w:r>
      </w:ins>
      <w:del w:id="650" w:author="Unknown Author" w:date="2022-02-25T14:05:38Z">
        <w:r>
          <w:rPr>
            <w:rFonts w:cs="Arial" w:ascii="Arial" w:hAnsi="Arial"/>
            <w:b/>
            <w:sz w:val="20"/>
            <w:szCs w:val="20"/>
            <w:u w:val="single"/>
          </w:rPr>
          <w:delText>_</w:delText>
        </w:r>
      </w:del>
      <w:r>
        <w:rPr>
          <w:rFonts w:cs="Arial" w:ascii="Arial" w:hAnsi="Arial"/>
          <w:b/>
          <w:color w:val="E36C0A" w:themeColor="accent6" w:themeShade="bf"/>
          <w:sz w:val="20"/>
          <w:szCs w:val="20"/>
        </w:rPr>
        <w:tab/>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rPr>
      </w:pPr>
      <w:del w:id="651" w:author="Unknown Author" w:date="2022-02-11T13:46:01Z">
        <w:r>
          <w:rPr>
            <w:rFonts w:cs="Arial" w:ascii="Arial" w:hAnsi="Arial"/>
            <w:sz w:val="20"/>
            <w:szCs w:val="20"/>
            <w:u w:val="single"/>
          </w:rPr>
          <w:delText>__</w:delText>
        </w:r>
      </w:del>
      <w:del w:id="652" w:author="Unknown Author" w:date="2022-02-11T13:46:01Z">
        <w:r>
          <w:rPr>
            <w:rFonts w:cs="Arial" w:ascii="Arial" w:hAnsi="Arial"/>
            <w:b/>
            <w:sz w:val="20"/>
            <w:szCs w:val="20"/>
            <w:u w:val="single"/>
          </w:rPr>
          <w:delText>2017___</w:delText>
        </w:r>
      </w:del>
      <w:del w:id="653" w:author="Unknown Author" w:date="2022-02-11T13:46:01Z">
        <w:r>
          <w:rPr>
            <w:rFonts w:cs="Arial" w:ascii="Arial" w:hAnsi="Arial"/>
            <w:b/>
            <w:color w:val="E36C0A" w:themeColor="accent6" w:themeShade="bf"/>
            <w:sz w:val="20"/>
            <w:szCs w:val="20"/>
          </w:rPr>
          <w:tab/>
          <w:tab/>
          <w:tab/>
        </w:r>
      </w:del>
      <w:del w:id="654" w:author="Unknown Author" w:date="2022-02-11T13:46:01Z">
        <w:r>
          <w:rPr>
            <w:rFonts w:cs="Arial" w:ascii="Arial" w:hAnsi="Arial"/>
            <w:b/>
            <w:sz w:val="20"/>
            <w:szCs w:val="20"/>
            <w:u w:val="single"/>
          </w:rPr>
          <w:delText>_</w:delText>
        </w:r>
      </w:del>
      <w:del w:id="655" w:author="Unknown Author" w:date="2022-02-11T13:13:07Z">
        <w:r>
          <w:rPr>
            <w:rFonts w:cs="Arial" w:ascii="Arial" w:hAnsi="Arial"/>
            <w:b/>
            <w:sz w:val="20"/>
            <w:szCs w:val="20"/>
            <w:u w:val="single"/>
          </w:rPr>
          <w:delText>_$</w:delText>
        </w:r>
      </w:del>
      <w:del w:id="656" w:author="Unknown Author" w:date="2022-02-11T10:44:46Z">
        <w:r>
          <w:rPr>
            <w:rFonts w:cs="Arial" w:ascii="Arial" w:hAnsi="Arial"/>
            <w:b/>
            <w:sz w:val="20"/>
            <w:szCs w:val="20"/>
            <w:u w:val="single"/>
          </w:rPr>
          <w:delText>7,131,033</w:delText>
        </w:r>
      </w:del>
      <w:del w:id="657" w:author="Unknown Author" w:date="2022-02-11T13:46:01Z">
        <w:r>
          <w:rPr>
            <w:rFonts w:cs="Arial" w:ascii="Arial" w:hAnsi="Arial"/>
            <w:b/>
            <w:sz w:val="20"/>
            <w:szCs w:val="20"/>
            <w:u w:val="single"/>
          </w:rPr>
          <w:delText>__</w:delText>
        </w:r>
      </w:del>
      <w:ins w:id="658" w:author="Unknown Author" w:date="2022-02-11T13:46:01Z">
        <w:r>
          <w:rPr>
            <w:rFonts w:cs="Arial" w:ascii="Arial" w:hAnsi="Arial"/>
            <w:b/>
            <w:sz w:val="20"/>
            <w:szCs w:val="20"/>
            <w:u w:val="single"/>
          </w:rPr>
          <w:t>__${c2_s2_2_3_val_3}_</w:t>
        </w:r>
      </w:ins>
      <w:ins w:id="659" w:author="Unknown Author" w:date="2022-02-11T14:07:20Z">
        <w:r>
          <w:rPr>
            <w:rFonts w:cs="Arial" w:ascii="Arial" w:hAnsi="Arial"/>
            <w:b/>
            <w:sz w:val="20"/>
            <w:szCs w:val="20"/>
            <w:u w:val="single"/>
          </w:rPr>
          <w:t>__</w:t>
        </w:r>
      </w:ins>
      <w:r>
        <w:rPr>
          <w:rFonts w:cs="Arial" w:ascii="Arial" w:hAnsi="Arial"/>
          <w:b/>
          <w:color w:val="E36C0A" w:themeColor="accent6" w:themeShade="bf"/>
          <w:sz w:val="20"/>
          <w:szCs w:val="20"/>
        </w:rPr>
        <w:tab/>
        <w:t xml:space="preserve">  </w:t>
      </w:r>
      <w:ins w:id="660" w:author="Unknown Author" w:date="2022-02-25T13:53:04Z">
        <w:r>
          <w:rPr>
            <w:rFonts w:cs="Arial" w:ascii="Arial" w:hAnsi="Arial"/>
            <w:b/>
            <w:color w:val="E36C0A" w:themeColor="accent6" w:themeShade="bf"/>
            <w:sz w:val="20"/>
            <w:szCs w:val="20"/>
          </w:rPr>
          <w:tab/>
          <w:t xml:space="preserve">  </w:t>
          <w:tab/>
        </w:r>
      </w:ins>
      <w:ins w:id="661" w:author="Unknown Author" w:date="2022-02-11T14:06:46Z">
        <w:r>
          <w:rPr>
            <w:rFonts w:eastAsia="Calibri" w:cs="Arial" w:ascii="Arial" w:hAnsi="Arial" w:eastAsiaTheme="minorHAnsi"/>
            <w:b/>
            <w:color w:val="auto"/>
            <w:kern w:val="0"/>
            <w:sz w:val="20"/>
            <w:szCs w:val="20"/>
            <w:u w:val="single"/>
            <w:lang w:val="en-US" w:eastAsia="en-US" w:bidi="ar-SA"/>
          </w:rPr>
          <w:t>$${c2_s2_2_3_val_4}</w:t>
        </w:r>
      </w:ins>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del w:id="662" w:author="Unknown Author" w:date="2022-02-11T13:46:03Z">
        <w:r>
          <w:rPr>
            <w:rFonts w:cs="Arial" w:ascii="Arial" w:hAnsi="Arial"/>
            <w:sz w:val="20"/>
            <w:szCs w:val="20"/>
            <w:u w:val="single"/>
          </w:rPr>
          <w:delText>__</w:delText>
        </w:r>
      </w:del>
      <w:del w:id="663" w:author="Unknown Author" w:date="2022-02-11T13:46:03Z">
        <w:r>
          <w:rPr>
            <w:rFonts w:cs="Arial" w:ascii="Arial" w:hAnsi="Arial"/>
            <w:b/>
            <w:sz w:val="20"/>
            <w:szCs w:val="20"/>
            <w:u w:val="single"/>
          </w:rPr>
          <w:delText>2018___</w:delText>
        </w:r>
      </w:del>
      <w:del w:id="664" w:author="Unknown Author" w:date="2022-02-11T13:46:03Z">
        <w:r>
          <w:rPr>
            <w:rFonts w:cs="Arial" w:ascii="Arial" w:hAnsi="Arial"/>
            <w:b/>
            <w:color w:val="E36C0A" w:themeColor="accent6" w:themeShade="bf"/>
            <w:sz w:val="20"/>
            <w:szCs w:val="20"/>
          </w:rPr>
          <w:tab/>
          <w:tab/>
          <w:tab/>
        </w:r>
      </w:del>
      <w:del w:id="665" w:author="Unknown Author" w:date="2022-02-11T13:46:03Z">
        <w:r>
          <w:rPr>
            <w:rFonts w:cs="Arial" w:ascii="Arial" w:hAnsi="Arial"/>
            <w:b/>
            <w:sz w:val="20"/>
            <w:szCs w:val="20"/>
            <w:u w:val="single"/>
          </w:rPr>
          <w:delText>__$7,162,118__</w:delText>
        </w:r>
      </w:del>
      <w:ins w:id="666" w:author="Unknown Author" w:date="2022-02-11T13:46:03Z">
        <w:r>
          <w:rPr>
            <w:rFonts w:cs="Arial" w:ascii="Arial" w:hAnsi="Arial"/>
            <w:b/>
            <w:sz w:val="20"/>
            <w:szCs w:val="20"/>
            <w:u w:val="single"/>
          </w:rPr>
          <w:t>__${c2_s2_2_3_val_5}___</w:t>
        </w:r>
      </w:ins>
      <w:r>
        <w:rPr>
          <w:rFonts w:cs="Arial" w:ascii="Arial" w:hAnsi="Arial"/>
          <w:b/>
          <w:color w:val="FFC000"/>
          <w:sz w:val="20"/>
          <w:szCs w:val="20"/>
        </w:rPr>
        <w:tab/>
      </w:r>
      <w:del w:id="667" w:author="Unknown Author" w:date="2022-02-11T14:07:32Z">
        <w:r>
          <w:rPr>
            <w:rFonts w:cs="Arial" w:ascii="Arial" w:hAnsi="Arial"/>
            <w:b/>
            <w:color w:val="FFC000"/>
            <w:sz w:val="20"/>
            <w:szCs w:val="20"/>
          </w:rPr>
          <w:delText xml:space="preserve">  </w:delText>
        </w:r>
      </w:del>
      <w:ins w:id="668" w:author="Unknown Author" w:date="2022-02-11T14:07:30Z">
        <w:r>
          <w:rPr>
            <w:rFonts w:cs="Arial" w:ascii="Arial" w:hAnsi="Arial"/>
            <w:b/>
            <w:color w:val="FFC000"/>
            <w:sz w:val="20"/>
            <w:szCs w:val="20"/>
          </w:rPr>
          <w:t xml:space="preserve">  </w:t>
          <w:tab/>
          <w:t xml:space="preserve">  </w:t>
          <w:tab/>
        </w:r>
      </w:ins>
      <w:ins w:id="669" w:author="Unknown Author" w:date="2022-02-11T14:07:30Z">
        <w:r>
          <w:rPr>
            <w:rFonts w:eastAsia="Calibri" w:cs="Arial" w:ascii="Arial" w:hAnsi="Arial" w:eastAsiaTheme="minorHAnsi"/>
            <w:b/>
            <w:color w:val="auto"/>
            <w:kern w:val="0"/>
            <w:sz w:val="20"/>
            <w:szCs w:val="20"/>
            <w:u w:val="single"/>
            <w:lang w:val="en-US" w:eastAsia="en-US" w:bidi="ar-SA"/>
          </w:rPr>
          <w:t>$${c2_s2_2_3_val_6}</w:t>
        </w:r>
      </w:ins>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r>
        <w:rPr>
          <w:rFonts w:cs="Arial" w:ascii="Arial" w:hAnsi="Arial"/>
          <w:b/>
          <w:i/>
          <w:sz w:val="20"/>
          <w:szCs w:val="20"/>
        </w:rPr>
        <w:t xml:space="preserve"> </w:t>
      </w:r>
      <w:ins w:id="670" w:author="Unknown Author" w:date="2022-02-15T15:43:05Z">
        <w:r>
          <w:rPr>
            <w:rFonts w:cs="Arial" w:ascii="Arial" w:hAnsi="Arial"/>
            <w:b/>
            <w:i/>
            <w:sz w:val="20"/>
            <w:szCs w:val="20"/>
          </w:rPr>
          <w:t>${c2_s2_2_3_comment_1}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2.4</w:t>
        <w:tab/>
        <w:t xml:space="preserve">For the last three (3) years, provide the affiliate's total income for direct and indirect contributions generated by individuals, foundations, corporations. </w:t>
      </w:r>
    </w:p>
    <w:p>
      <w:pPr>
        <w:pStyle w:val="Normal"/>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92D050"/>
          <w:sz w:val="20"/>
          <w:szCs w:val="20"/>
        </w:rPr>
      </w:pPr>
      <w:r>
        <w:rPr>
          <w:rFonts w:cs="Arial" w:ascii="Arial" w:hAnsi="Arial"/>
          <w:b/>
          <w:color w:val="C00000"/>
          <w:sz w:val="20"/>
          <w:szCs w:val="20"/>
        </w:rPr>
        <w:t>Year (Period)</w:t>
        <w:tab/>
        <w:tab/>
        <w:tab/>
        <w:t>Total Contributions</w:t>
      </w:r>
    </w:p>
    <w:p>
      <w:pPr>
        <w:pStyle w:val="Normal"/>
        <w:rPr>
          <w:rFonts w:ascii="Arial" w:hAnsi="Arial" w:cs="Arial"/>
          <w:color w:val="187276"/>
          <w:sz w:val="20"/>
          <w:szCs w:val="20"/>
        </w:rPr>
      </w:pPr>
      <w:r>
        <w:rPr>
          <w:rFonts w:cs="Arial" w:ascii="Arial" w:hAnsi="Arial"/>
          <w:color w:val="187276"/>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671" w:author="Unknown Author" w:date="2022-02-11T14:02:05Z">
        <w:r>
          <w:rPr>
            <w:rFonts w:cs="Arial" w:ascii="Arial" w:hAnsi="Arial"/>
            <w:b/>
            <w:sz w:val="20"/>
            <w:szCs w:val="20"/>
            <w:u w:val="single"/>
          </w:rPr>
          <w:delText>2015</w:delText>
        </w:r>
      </w:del>
      <w:ins w:id="672" w:author="Unknown Author" w:date="2022-02-11T14:02:06Z">
        <w:r>
          <w:rPr>
            <w:rFonts w:cs="Arial" w:ascii="Arial" w:hAnsi="Arial"/>
            <w:b/>
            <w:sz w:val="20"/>
            <w:szCs w:val="20"/>
            <w:u w:val="single"/>
          </w:rPr>
          <w:t>${c2_s2_2_4_val_1}</w:t>
        </w:r>
      </w:ins>
      <w:r>
        <w:rPr>
          <w:rFonts w:cs="Arial" w:ascii="Arial" w:hAnsi="Arial"/>
          <w:b/>
          <w:sz w:val="20"/>
          <w:szCs w:val="20"/>
          <w:u w:val="single"/>
        </w:rPr>
        <w:t>_</w:t>
      </w:r>
      <w:del w:id="673" w:author="Unknown Author" w:date="2022-02-25T14:01:57Z">
        <w:r>
          <w:rPr>
            <w:rFonts w:cs="Arial" w:ascii="Arial" w:hAnsi="Arial"/>
            <w:b/>
            <w:sz w:val="20"/>
            <w:szCs w:val="20"/>
            <w:u w:val="single"/>
          </w:rPr>
          <w:delText>__</w:delText>
        </w:r>
      </w:del>
      <w:r>
        <w:rPr>
          <w:rFonts w:cs="Arial" w:ascii="Arial" w:hAnsi="Arial"/>
          <w:b/>
          <w:color w:val="E36C0A" w:themeColor="accent6" w:themeShade="bf"/>
          <w:sz w:val="20"/>
          <w:szCs w:val="20"/>
        </w:rPr>
        <w:tab/>
      </w:r>
      <w:del w:id="674" w:author="Unknown Author" w:date="2022-02-11T14:08:06Z">
        <w:r>
          <w:rPr>
            <w:rFonts w:cs="Arial" w:ascii="Arial" w:hAnsi="Arial"/>
            <w:b/>
            <w:color w:val="E36C0A" w:themeColor="accent6" w:themeShade="bf"/>
            <w:sz w:val="20"/>
            <w:szCs w:val="20"/>
          </w:rPr>
          <w:tab/>
          <w:tab/>
        </w:r>
      </w:del>
      <w:del w:id="675" w:author="Unknown Author" w:date="2022-02-25T14:01:34Z">
        <w:r>
          <w:rPr>
            <w:rFonts w:cs="Arial" w:ascii="Arial" w:hAnsi="Arial"/>
            <w:b/>
            <w:sz w:val="20"/>
            <w:szCs w:val="20"/>
            <w:u w:val="single"/>
          </w:rPr>
          <w:delText>__</w:delText>
        </w:r>
      </w:del>
      <w:ins w:id="676" w:author="Unknown Author" w:date="2022-02-25T14:03:39Z">
        <w:r>
          <w:rPr>
            <w:rFonts w:cs="Arial" w:ascii="Arial" w:hAnsi="Arial"/>
            <w:b/>
            <w:sz w:val="20"/>
            <w:szCs w:val="20"/>
            <w:u w:val="none"/>
          </w:rPr>
          <w:tab/>
        </w:r>
      </w:ins>
      <w:ins w:id="677" w:author="Unknown Author" w:date="2022-02-25T14:04:18Z">
        <w:r>
          <w:rPr>
            <w:rFonts w:cs="Arial" w:ascii="Arial" w:hAnsi="Arial"/>
            <w:b/>
            <w:sz w:val="20"/>
            <w:szCs w:val="20"/>
            <w:u w:val="none"/>
          </w:rPr>
          <w:t xml:space="preserve">   </w:t>
        </w:r>
      </w:ins>
      <w:ins w:id="678" w:author="Unknown Author" w:date="2022-02-25T14:02:35Z">
        <w:r>
          <w:rPr>
            <w:rFonts w:cs="Arial" w:ascii="Arial" w:hAnsi="Arial"/>
            <w:b/>
            <w:sz w:val="20"/>
            <w:szCs w:val="20"/>
            <w:u w:val="none"/>
          </w:rPr>
          <w:tab/>
        </w:r>
      </w:ins>
      <w:ins w:id="679" w:author="Unknown Author" w:date="2022-02-25T14:06:09Z">
        <w:r>
          <w:rPr>
            <w:rFonts w:cs="Arial" w:ascii="Arial" w:hAnsi="Arial"/>
            <w:b/>
            <w:sz w:val="20"/>
            <w:szCs w:val="20"/>
            <w:u w:val="none"/>
          </w:rPr>
          <w:t xml:space="preserve">  </w:t>
        </w:r>
      </w:ins>
      <w:ins w:id="680" w:author="Unknown Author" w:date="2022-02-25T14:05:00Z">
        <w:r>
          <w:rPr>
            <w:rFonts w:cs="Arial" w:ascii="Arial" w:hAnsi="Arial"/>
            <w:b/>
            <w:sz w:val="20"/>
            <w:szCs w:val="20"/>
            <w:u w:val="none"/>
          </w:rPr>
          <w:t xml:space="preserve">  </w:t>
        </w:r>
      </w:ins>
      <w:r>
        <w:rPr>
          <w:rFonts w:cs="Arial" w:ascii="Arial" w:hAnsi="Arial"/>
          <w:b/>
          <w:sz w:val="20"/>
          <w:szCs w:val="20"/>
          <w:u w:val="single"/>
        </w:rPr>
        <w:t>$</w:t>
      </w:r>
      <w:del w:id="681" w:author="Unknown Author" w:date="2022-02-11T14:09:40Z">
        <w:r>
          <w:rPr>
            <w:rFonts w:cs="Arial" w:ascii="Arial" w:hAnsi="Arial"/>
            <w:b/>
            <w:sz w:val="20"/>
            <w:szCs w:val="20"/>
            <w:u w:val="single"/>
          </w:rPr>
          <w:delText xml:space="preserve"> </w:delText>
        </w:r>
      </w:del>
      <w:del w:id="682" w:author="Unknown Author" w:date="2022-02-11T14:02:16Z">
        <w:r>
          <w:rPr>
            <w:rFonts w:cs="Arial" w:ascii="Arial" w:hAnsi="Arial"/>
            <w:b/>
            <w:sz w:val="20"/>
            <w:szCs w:val="20"/>
            <w:u w:val="single"/>
          </w:rPr>
          <w:delText xml:space="preserve"> 58,710</w:delText>
        </w:r>
      </w:del>
      <w:ins w:id="683" w:author="Unknown Author" w:date="2022-02-11T14:02:17Z">
        <w:r>
          <w:rPr>
            <w:rFonts w:cs="Arial" w:ascii="Arial" w:hAnsi="Arial"/>
            <w:b/>
            <w:sz w:val="20"/>
            <w:szCs w:val="20"/>
            <w:u w:val="single"/>
          </w:rPr>
          <w:t>${c2_s2_2_4_val_2}</w:t>
        </w:r>
      </w:ins>
      <w:del w:id="684" w:author="Unknown Author" w:date="2022-02-25T14:01:40Z">
        <w:r>
          <w:rPr>
            <w:rFonts w:cs="Arial" w:ascii="Arial" w:hAnsi="Arial"/>
            <w:b/>
            <w:sz w:val="20"/>
            <w:szCs w:val="20"/>
            <w:u w:val="single"/>
          </w:rPr>
          <w:delText>__</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tab/>
      </w:r>
    </w:p>
    <w:p>
      <w:pPr>
        <w:pStyle w:val="Normal"/>
        <w:ind w:left="720" w:firstLine="720"/>
        <w:rPr>
          <w:rFonts w:ascii="Arial" w:hAnsi="Arial" w:cs="Arial"/>
          <w:b/>
          <w:b/>
          <w:color w:val="E36C0A" w:themeColor="accent6" w:themeShade="bf"/>
          <w:sz w:val="20"/>
          <w:szCs w:val="20"/>
          <w:del w:id="698" w:author="Unknown Author" w:date="2022-02-18T18:19:03Z"/>
        </w:rPr>
      </w:pPr>
      <w:r>
        <w:rPr>
          <w:rFonts w:cs="Arial" w:ascii="Arial" w:hAnsi="Arial"/>
          <w:sz w:val="20"/>
          <w:szCs w:val="20"/>
          <w:u w:val="single"/>
        </w:rPr>
        <w:t>__</w:t>
      </w:r>
      <w:del w:id="685" w:author="Unknown Author" w:date="2022-02-11T14:02:27Z">
        <w:r>
          <w:rPr>
            <w:rFonts w:cs="Arial" w:ascii="Arial" w:hAnsi="Arial"/>
            <w:b/>
            <w:sz w:val="20"/>
            <w:szCs w:val="20"/>
            <w:u w:val="single"/>
          </w:rPr>
          <w:delText>2016</w:delText>
        </w:r>
      </w:del>
      <w:ins w:id="686" w:author="Unknown Author" w:date="2022-02-11T14:02:28Z">
        <w:r>
          <w:rPr>
            <w:rFonts w:cs="Arial" w:ascii="Arial" w:hAnsi="Arial"/>
            <w:b/>
            <w:sz w:val="20"/>
            <w:szCs w:val="20"/>
            <w:u w:val="single"/>
          </w:rPr>
          <w:t>${c2_s2_2_4_val_3}</w:t>
        </w:r>
      </w:ins>
      <w:r>
        <w:rPr>
          <w:rFonts w:cs="Arial" w:ascii="Arial" w:hAnsi="Arial"/>
          <w:b/>
          <w:sz w:val="20"/>
          <w:szCs w:val="20"/>
          <w:u w:val="single"/>
        </w:rPr>
        <w:t>_</w:t>
      </w:r>
      <w:del w:id="687" w:author="Unknown Author" w:date="2022-02-25T14:05:50Z">
        <w:r>
          <w:rPr>
            <w:rFonts w:cs="Arial" w:ascii="Arial" w:hAnsi="Arial"/>
            <w:b/>
            <w:sz w:val="20"/>
            <w:szCs w:val="20"/>
            <w:u w:val="single"/>
          </w:rPr>
          <w:delText>__</w:delText>
        </w:r>
      </w:del>
      <w:r>
        <w:rPr>
          <w:rFonts w:cs="Arial" w:ascii="Arial" w:hAnsi="Arial"/>
          <w:b/>
          <w:color w:val="E36C0A" w:themeColor="accent6" w:themeShade="bf"/>
          <w:sz w:val="20"/>
          <w:szCs w:val="20"/>
        </w:rPr>
        <w:tab/>
      </w:r>
      <w:del w:id="688" w:author="Unknown Author" w:date="2022-02-11T14:08:11Z">
        <w:r>
          <w:rPr>
            <w:rFonts w:cs="Arial" w:ascii="Arial" w:hAnsi="Arial"/>
            <w:b/>
            <w:color w:val="E36C0A" w:themeColor="accent6" w:themeShade="bf"/>
            <w:sz w:val="20"/>
            <w:szCs w:val="20"/>
          </w:rPr>
          <w:tab/>
          <w:tab/>
        </w:r>
      </w:del>
      <w:del w:id="689" w:author="Unknown Author" w:date="2022-02-25T14:01:36Z">
        <w:r>
          <w:rPr>
            <w:rFonts w:cs="Arial" w:ascii="Arial" w:hAnsi="Arial"/>
            <w:b/>
            <w:sz w:val="20"/>
            <w:szCs w:val="20"/>
            <w:u w:val="single"/>
          </w:rPr>
          <w:delText>__</w:delText>
        </w:r>
      </w:del>
      <w:ins w:id="690" w:author="Unknown Author" w:date="2022-02-25T14:03:41Z">
        <w:r>
          <w:rPr>
            <w:rFonts w:cs="Arial" w:ascii="Arial" w:hAnsi="Arial"/>
            <w:b/>
            <w:sz w:val="20"/>
            <w:szCs w:val="20"/>
            <w:u w:val="none"/>
          </w:rPr>
          <w:tab/>
        </w:r>
      </w:ins>
      <w:ins w:id="691" w:author="Unknown Author" w:date="2022-02-25T14:04:21Z">
        <w:r>
          <w:rPr>
            <w:rFonts w:cs="Arial" w:ascii="Arial" w:hAnsi="Arial"/>
            <w:b/>
            <w:sz w:val="20"/>
            <w:szCs w:val="20"/>
            <w:u w:val="none"/>
          </w:rPr>
          <w:t xml:space="preserve">   </w:t>
        </w:r>
      </w:ins>
      <w:ins w:id="692" w:author="Unknown Author" w:date="2022-02-25T14:02:37Z">
        <w:r>
          <w:rPr>
            <w:rFonts w:cs="Arial" w:ascii="Arial" w:hAnsi="Arial"/>
            <w:b/>
            <w:sz w:val="20"/>
            <w:szCs w:val="20"/>
            <w:u w:val="none"/>
          </w:rPr>
          <w:tab/>
        </w:r>
      </w:ins>
      <w:ins w:id="693" w:author="Unknown Author" w:date="2022-02-25T14:05:02Z">
        <w:r>
          <w:rPr>
            <w:rFonts w:cs="Arial" w:ascii="Arial" w:hAnsi="Arial"/>
            <w:b/>
            <w:sz w:val="20"/>
            <w:szCs w:val="20"/>
            <w:u w:val="none"/>
          </w:rPr>
          <w:t xml:space="preserve">    </w:t>
        </w:r>
      </w:ins>
      <w:r>
        <w:rPr>
          <w:rFonts w:cs="Arial" w:ascii="Arial" w:hAnsi="Arial"/>
          <w:b/>
          <w:sz w:val="20"/>
          <w:szCs w:val="20"/>
          <w:u w:val="single"/>
        </w:rPr>
        <w:t>$</w:t>
      </w:r>
      <w:del w:id="694" w:author="Unknown Author" w:date="2022-02-11T14:09:38Z">
        <w:r>
          <w:rPr>
            <w:rFonts w:cs="Arial" w:ascii="Arial" w:hAnsi="Arial"/>
            <w:b/>
            <w:sz w:val="20"/>
            <w:szCs w:val="20"/>
            <w:u w:val="single"/>
          </w:rPr>
          <w:delText xml:space="preserve">  </w:delText>
        </w:r>
      </w:del>
      <w:del w:id="695" w:author="Unknown Author" w:date="2022-02-11T14:02:32Z">
        <w:r>
          <w:rPr>
            <w:rFonts w:cs="Arial" w:ascii="Arial" w:hAnsi="Arial"/>
            <w:b/>
            <w:sz w:val="20"/>
            <w:szCs w:val="20"/>
            <w:u w:val="single"/>
          </w:rPr>
          <w:delText>31,687</w:delText>
        </w:r>
      </w:del>
      <w:ins w:id="696" w:author="Unknown Author" w:date="2022-02-11T14:02:33Z">
        <w:r>
          <w:rPr>
            <w:rFonts w:cs="Arial" w:ascii="Arial" w:hAnsi="Arial"/>
            <w:b/>
            <w:sz w:val="20"/>
            <w:szCs w:val="20"/>
            <w:u w:val="single"/>
          </w:rPr>
          <w:t>${c2_s2_2_4_val_4}</w:t>
        </w:r>
      </w:ins>
      <w:del w:id="697" w:author="Unknown Author" w:date="2022-02-25T14:01:43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widowControl/>
        <w:suppressAutoHyphens w:val="true"/>
        <w:bidi w:val="0"/>
        <w:spacing w:lineRule="auto" w:line="240" w:before="0" w:after="0"/>
        <w:ind w:left="720" w:firstLine="720"/>
        <w:jc w:val="left"/>
        <w:rPr>
          <w:rFonts w:ascii="Arial" w:hAnsi="Arial" w:cs="Arial"/>
          <w:b/>
          <w:b/>
          <w:color w:val="E36C0A" w:themeColor="accent6" w:themeShade="bf"/>
          <w:sz w:val="20"/>
          <w:szCs w:val="20"/>
        </w:rPr>
      </w:pPr>
      <w:del w:id="699" w:author="Unknown Author" w:date="2022-02-18T18:19:03Z">
        <w:r>
          <w:rPr>
            <w:rFonts w:cs="Arial" w:ascii="Arial" w:hAnsi="Arial"/>
            <w:b/>
            <w:color w:val="E36C0A" w:themeColor="accent6" w:themeShade="bf"/>
            <w:sz w:val="20"/>
            <w:szCs w:val="20"/>
          </w:rPr>
          <w:tab/>
          <w:delText xml:space="preserve">  </w:delText>
        </w:r>
      </w:del>
      <w:del w:id="700" w:author="Unknown Author" w:date="2022-02-18T18:18:59Z">
        <w:r>
          <w:rPr>
            <w:rFonts w:cs="Arial" w:ascii="Arial" w:hAnsi="Arial"/>
            <w:b/>
            <w:color w:val="C00000"/>
            <w:sz w:val="24"/>
            <w:szCs w:val="24"/>
          </w:rPr>
          <w:delText>Criteria 2: Organizational Vitality</w:delText>
        </w:r>
      </w:del>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701" w:author="Unknown Author" w:date="2022-02-11T14:02:42Z">
        <w:r>
          <w:rPr>
            <w:rFonts w:cs="Arial" w:ascii="Arial" w:hAnsi="Arial"/>
            <w:b/>
            <w:sz w:val="20"/>
            <w:szCs w:val="20"/>
            <w:u w:val="single"/>
          </w:rPr>
          <w:delText>2017</w:delText>
        </w:r>
      </w:del>
      <w:ins w:id="702" w:author="Unknown Author" w:date="2022-02-11T14:02:43Z">
        <w:r>
          <w:rPr>
            <w:rFonts w:cs="Arial" w:ascii="Arial" w:hAnsi="Arial"/>
            <w:b/>
            <w:sz w:val="20"/>
            <w:szCs w:val="20"/>
            <w:u w:val="single"/>
          </w:rPr>
          <w:t>${c2_s2_2_4_val_5}</w:t>
        </w:r>
      </w:ins>
      <w:r>
        <w:rPr>
          <w:rFonts w:cs="Arial" w:ascii="Arial" w:hAnsi="Arial"/>
          <w:b/>
          <w:sz w:val="20"/>
          <w:szCs w:val="20"/>
          <w:u w:val="single"/>
        </w:rPr>
        <w:t>_</w:t>
      </w:r>
      <w:del w:id="703" w:author="Unknown Author" w:date="2022-02-25T14:05:53Z">
        <w:r>
          <w:rPr>
            <w:rFonts w:cs="Arial" w:ascii="Arial" w:hAnsi="Arial"/>
            <w:b/>
            <w:sz w:val="20"/>
            <w:szCs w:val="20"/>
            <w:u w:val="single"/>
          </w:rPr>
          <w:delText>__</w:delText>
        </w:r>
      </w:del>
      <w:r>
        <w:rPr>
          <w:rFonts w:cs="Arial" w:ascii="Arial" w:hAnsi="Arial"/>
          <w:b/>
          <w:color w:val="E36C0A" w:themeColor="accent6" w:themeShade="bf"/>
          <w:sz w:val="20"/>
          <w:szCs w:val="20"/>
        </w:rPr>
        <w:tab/>
      </w:r>
      <w:del w:id="704" w:author="Unknown Author" w:date="2022-02-11T14:08:13Z">
        <w:r>
          <w:rPr>
            <w:rFonts w:cs="Arial" w:ascii="Arial" w:hAnsi="Arial"/>
            <w:b/>
            <w:color w:val="E36C0A" w:themeColor="accent6" w:themeShade="bf"/>
            <w:sz w:val="20"/>
            <w:szCs w:val="20"/>
          </w:rPr>
          <w:tab/>
          <w:tab/>
        </w:r>
      </w:del>
      <w:del w:id="705" w:author="Unknown Author" w:date="2022-02-25T14:01:38Z">
        <w:r>
          <w:rPr>
            <w:rFonts w:cs="Arial" w:ascii="Arial" w:hAnsi="Arial"/>
            <w:b/>
            <w:sz w:val="20"/>
            <w:szCs w:val="20"/>
            <w:u w:val="single"/>
          </w:rPr>
          <w:delText>__</w:delText>
        </w:r>
      </w:del>
      <w:ins w:id="706" w:author="Unknown Author" w:date="2022-02-25T14:03:42Z">
        <w:r>
          <w:rPr>
            <w:rFonts w:cs="Arial" w:ascii="Arial" w:hAnsi="Arial"/>
            <w:b/>
            <w:sz w:val="20"/>
            <w:szCs w:val="20"/>
            <w:u w:val="none"/>
          </w:rPr>
          <w:tab/>
        </w:r>
      </w:ins>
      <w:ins w:id="707" w:author="Unknown Author" w:date="2022-02-25T14:04:23Z">
        <w:r>
          <w:rPr>
            <w:rFonts w:cs="Arial" w:ascii="Arial" w:hAnsi="Arial"/>
            <w:b/>
            <w:sz w:val="20"/>
            <w:szCs w:val="20"/>
            <w:u w:val="none"/>
          </w:rPr>
          <w:t xml:space="preserve">   </w:t>
        </w:r>
      </w:ins>
      <w:ins w:id="708" w:author="Unknown Author" w:date="2022-02-25T14:02:38Z">
        <w:r>
          <w:rPr>
            <w:rFonts w:cs="Arial" w:ascii="Arial" w:hAnsi="Arial"/>
            <w:b/>
            <w:sz w:val="20"/>
            <w:szCs w:val="20"/>
            <w:u w:val="none"/>
          </w:rPr>
          <w:tab/>
        </w:r>
      </w:ins>
      <w:ins w:id="709" w:author="Unknown Author" w:date="2022-02-25T14:05:04Z">
        <w:r>
          <w:rPr>
            <w:rFonts w:cs="Arial" w:ascii="Arial" w:hAnsi="Arial"/>
            <w:b/>
            <w:sz w:val="20"/>
            <w:szCs w:val="20"/>
            <w:u w:val="none"/>
          </w:rPr>
          <w:t xml:space="preserve">    </w:t>
        </w:r>
      </w:ins>
      <w:r>
        <w:rPr>
          <w:rFonts w:cs="Arial" w:ascii="Arial" w:hAnsi="Arial"/>
          <w:b/>
          <w:sz w:val="20"/>
          <w:szCs w:val="20"/>
          <w:u w:val="single"/>
        </w:rPr>
        <w:t>$</w:t>
      </w:r>
      <w:del w:id="710" w:author="Unknown Author" w:date="2022-02-11T14:09:36Z">
        <w:r>
          <w:rPr>
            <w:rFonts w:cs="Arial" w:ascii="Arial" w:hAnsi="Arial"/>
            <w:b/>
            <w:sz w:val="20"/>
            <w:szCs w:val="20"/>
            <w:u w:val="single"/>
          </w:rPr>
          <w:delText xml:space="preserve"> </w:delText>
        </w:r>
      </w:del>
      <w:del w:id="711" w:author="Unknown Author" w:date="2022-02-11T14:02:59Z">
        <w:r>
          <w:rPr>
            <w:rFonts w:cs="Arial" w:ascii="Arial" w:hAnsi="Arial"/>
            <w:b/>
            <w:sz w:val="20"/>
            <w:szCs w:val="20"/>
            <w:u w:val="single"/>
          </w:rPr>
          <w:delText xml:space="preserve"> 31,260</w:delText>
        </w:r>
      </w:del>
      <w:ins w:id="712" w:author="Unknown Author" w:date="2022-02-11T14:02:59Z">
        <w:r>
          <w:rPr>
            <w:rFonts w:cs="Arial" w:ascii="Arial" w:hAnsi="Arial"/>
            <w:b/>
            <w:sz w:val="20"/>
            <w:szCs w:val="20"/>
            <w:u w:val="single"/>
          </w:rPr>
          <w:t>$</w:t>
        </w:r>
      </w:ins>
      <w:ins w:id="713" w:author="Unknown Author" w:date="2022-02-11T14:03:00Z">
        <w:r>
          <w:rPr>
            <w:rFonts w:cs="Arial" w:ascii="Arial" w:hAnsi="Arial"/>
            <w:b/>
            <w:sz w:val="20"/>
            <w:szCs w:val="20"/>
            <w:u w:val="single"/>
          </w:rPr>
          <w:t>{c2_s2_2_4_val_6}</w:t>
        </w:r>
      </w:ins>
      <w:del w:id="714" w:author="Unknown Author" w:date="2022-02-25T14:01:45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del w:id="715" w:author="Unknown Author" w:date="2022-02-15T15:44:01Z">
        <w:r>
          <w:rPr>
            <w:rFonts w:cs="Arial" w:ascii="Arial" w:hAnsi="Arial"/>
            <w:b/>
            <w:sz w:val="20"/>
            <w:szCs w:val="20"/>
          </w:rPr>
          <w:delText>The ULHC continues to struggle with its contribution revenue, evidence by the continued decrease.</w:delText>
        </w:r>
      </w:del>
      <w:ins w:id="716" w:author="Unknown Author" w:date="2022-02-15T15:44:01Z">
        <w:r>
          <w:rPr>
            <w:rFonts w:cs="Arial" w:ascii="Arial" w:hAnsi="Arial"/>
            <w:b/>
            <w:i/>
            <w:sz w:val="20"/>
            <w:szCs w:val="20"/>
          </w:rPr>
          <w:t>${c2_s2_2_4_comment_1}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color w:val="FF0000"/>
          <w:sz w:val="20"/>
          <w:szCs w:val="20"/>
        </w:rPr>
      </w:pPr>
      <w:r>
        <w:rPr>
          <w:rFonts w:cs="Arial" w:ascii="Arial" w:hAnsi="Arial"/>
          <w:sz w:val="20"/>
          <w:szCs w:val="20"/>
        </w:rPr>
        <w:t>2.5</w:t>
        <w:tab/>
        <w:t xml:space="preserve">Members of the board of directors take active leadership in obtaining funds for the work of the affiliate through activities that include solicitation and identification of prospects.  </w:t>
      </w:r>
    </w:p>
    <w:p>
      <w:pPr>
        <w:pStyle w:val="Normal"/>
        <w:ind w:left="1800" w:firstLine="360"/>
        <w:jc w:val="both"/>
        <w:rPr>
          <w:rFonts w:ascii="Arial" w:hAnsi="Arial" w:cs="Arial"/>
          <w:sz w:val="20"/>
          <w:szCs w:val="20"/>
        </w:rPr>
      </w:pPr>
      <w:r>
        <w:rPr>
          <w:rFonts w:cs="Arial" w:ascii="Arial" w:hAnsi="Arial"/>
          <w:sz w:val="20"/>
          <w:szCs w:val="20"/>
        </w:rPr>
        <w:t>_</w:t>
      </w:r>
      <w:ins w:id="717" w:author="Unknown Author" w:date="2022-02-11T13:43:27Z">
        <w:r>
          <w:rPr>
            <w:rFonts w:cs="Arial" w:ascii="Arial" w:hAnsi="Arial"/>
            <w:sz w:val="20"/>
            <w:szCs w:val="20"/>
          </w:rPr>
          <w:t>${c2_s2_2_5_checkbox_1_yes}</w:t>
        </w:r>
      </w:ins>
      <w:r>
        <w:rPr>
          <w:rFonts w:cs="Arial" w:ascii="Arial" w:hAnsi="Arial"/>
          <w:sz w:val="20"/>
          <w:szCs w:val="20"/>
        </w:rPr>
        <w:t>__ Yes</w:t>
        <w:tab/>
        <w:tab/>
        <w:t>_</w:t>
      </w:r>
      <w:del w:id="718" w:author="Unknown Author" w:date="2022-02-11T13:43:40Z">
        <w:r>
          <w:rPr>
            <w:rFonts w:cs="Arial" w:ascii="Arial" w:hAnsi="Arial"/>
            <w:sz w:val="20"/>
            <w:szCs w:val="20"/>
            <w:u w:val="single"/>
          </w:rPr>
          <w:delText>X</w:delText>
        </w:r>
      </w:del>
      <w:ins w:id="719" w:author="Unknown Author" w:date="2022-02-11T13:43:41Z">
        <w:r>
          <w:rPr>
            <w:rFonts w:cs="Arial" w:ascii="Arial" w:hAnsi="Arial"/>
            <w:sz w:val="20"/>
            <w:szCs w:val="20"/>
            <w:u w:val="single"/>
          </w:rPr>
          <w:t>${c2_s2_2_5_checkbox_1_no}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720" w:author="Unknown Author" w:date="2022-02-15T15:44:12Z">
        <w:r>
          <w:rPr>
            <w:rFonts w:cs="Arial" w:ascii="Arial" w:hAnsi="Arial"/>
            <w:b/>
            <w:i/>
            <w:color w:val="000000"/>
            <w:sz w:val="20"/>
            <w:szCs w:val="20"/>
          </w:rPr>
          <w:t>${c2_s2_2_4_comment_1}</w:t>
        </w:r>
      </w:ins>
    </w:p>
    <w:p>
      <w:pPr>
        <w:pStyle w:val="Normal"/>
        <w:ind w:left="1440" w:hanging="0"/>
        <w:rPr>
          <w:rFonts w:ascii="Arial" w:hAnsi="Arial" w:cs="Arial"/>
          <w:color w:val="187276"/>
          <w:sz w:val="20"/>
          <w:szCs w:val="20"/>
        </w:rPr>
      </w:pPr>
      <w:r>
        <w:rPr>
          <w:rFonts w:cs="Arial" w:ascii="Arial" w:hAnsi="Arial"/>
          <w:color w:val="187276"/>
          <w:sz w:val="20"/>
          <w:szCs w:val="20"/>
        </w:rPr>
      </w:r>
    </w:p>
    <w:p>
      <w:pPr>
        <w:pStyle w:val="ListParagraph"/>
        <w:numPr>
          <w:ilvl w:val="1"/>
          <w:numId w:val="2"/>
        </w:numPr>
        <w:ind w:left="1440" w:hanging="720"/>
        <w:rPr>
          <w:rFonts w:ascii="Arial" w:hAnsi="Arial" w:cs="Arial"/>
          <w:sz w:val="20"/>
          <w:szCs w:val="20"/>
        </w:rPr>
      </w:pPr>
      <w:r>
        <w:rPr>
          <w:rFonts w:cs="Arial" w:ascii="Arial" w:hAnsi="Arial"/>
          <w:sz w:val="20"/>
          <w:szCs w:val="20"/>
        </w:rPr>
        <w:t xml:space="preserve">Each board member demonstrates leadership and commitment by making an annual     personal financial contribution. </w:t>
      </w:r>
    </w:p>
    <w:p>
      <w:pPr>
        <w:pStyle w:val="Normal"/>
        <w:ind w:left="1800" w:firstLine="360"/>
        <w:jc w:val="both"/>
        <w:rPr>
          <w:rFonts w:ascii="Arial" w:hAnsi="Arial" w:cs="Arial"/>
          <w:sz w:val="20"/>
          <w:szCs w:val="20"/>
        </w:rPr>
      </w:pPr>
      <w:r>
        <w:rPr>
          <w:rFonts w:cs="Arial" w:ascii="Arial" w:hAnsi="Arial"/>
          <w:sz w:val="20"/>
          <w:szCs w:val="20"/>
        </w:rPr>
        <w:t>_</w:t>
      </w:r>
      <w:ins w:id="721" w:author="Unknown Author" w:date="2022-02-11T14:04:13Z">
        <w:r>
          <w:rPr>
            <w:rFonts w:cs="Arial" w:ascii="Arial" w:hAnsi="Arial"/>
            <w:sz w:val="20"/>
            <w:szCs w:val="20"/>
          </w:rPr>
          <w:t>${c2_s2_2_6_checkbox_1_yes}</w:t>
        </w:r>
      </w:ins>
      <w:r>
        <w:rPr>
          <w:rFonts w:cs="Arial" w:ascii="Arial" w:hAnsi="Arial"/>
          <w:sz w:val="20"/>
          <w:szCs w:val="20"/>
        </w:rPr>
        <w:t>__ Yes</w:t>
        <w:tab/>
        <w:tab/>
      </w:r>
      <w:del w:id="722" w:author="Unknown Author" w:date="2022-02-11T14:04:19Z">
        <w:r>
          <w:rPr>
            <w:rFonts w:cs="Arial" w:ascii="Arial" w:hAnsi="Arial"/>
            <w:sz w:val="20"/>
            <w:szCs w:val="20"/>
          </w:rPr>
          <w:delText>_</w:delText>
        </w:r>
      </w:del>
      <w:del w:id="723" w:author="Unknown Author" w:date="2022-02-11T14:04:19Z">
        <w:r>
          <w:rPr>
            <w:rFonts w:cs="Arial" w:ascii="Arial" w:hAnsi="Arial"/>
            <w:sz w:val="20"/>
            <w:szCs w:val="20"/>
            <w:u w:val="single"/>
          </w:rPr>
          <w:delText>X</w:delText>
        </w:r>
      </w:del>
      <w:ins w:id="724" w:author="Unknown Author" w:date="2022-02-11T14:04:20Z">
        <w:r>
          <w:rPr>
            <w:rFonts w:cs="Arial" w:ascii="Arial" w:hAnsi="Arial"/>
            <w:sz w:val="20"/>
            <w:szCs w:val="20"/>
            <w:u w:val="single"/>
          </w:rPr>
          <w:t>${c2_s2_2_6_checkbox_1_no}</w:t>
        </w:r>
      </w:ins>
      <w:r>
        <w:rPr>
          <w:rFonts w:cs="Arial" w:ascii="Arial" w:hAnsi="Arial"/>
          <w:sz w:val="20"/>
          <w:szCs w:val="20"/>
        </w:rPr>
        <w:t>__ No</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720" w:firstLine="720"/>
        <w:rPr>
          <w:rFonts w:ascii="Arial" w:hAnsi="Arial" w:cs="Arial"/>
          <w:b/>
          <w:b/>
          <w:color w:val="C00000"/>
          <w:sz w:val="20"/>
          <w:szCs w:val="20"/>
        </w:rPr>
      </w:pPr>
      <w:r>
        <w:rPr>
          <w:rFonts w:cs="Arial" w:ascii="Arial" w:hAnsi="Arial"/>
          <w:b/>
          <w:color w:val="C00000"/>
          <w:sz w:val="20"/>
          <w:szCs w:val="20"/>
        </w:rPr>
        <w:t>Year (Period)</w:t>
        <w:tab/>
        <w:tab/>
        <w:tab/>
        <w:t xml:space="preserve">         Board Member Personal Contribution</w:t>
      </w:r>
    </w:p>
    <w:p>
      <w:pPr>
        <w:pStyle w:val="Normal"/>
        <w:rPr>
          <w:rFonts w:ascii="Arial" w:hAnsi="Arial" w:cs="Arial"/>
          <w:color w:val="92D050"/>
          <w:sz w:val="20"/>
          <w:szCs w:val="20"/>
        </w:rPr>
      </w:pPr>
      <w:r>
        <w:rPr>
          <w:rFonts w:cs="Arial" w:ascii="Arial" w:hAnsi="Arial"/>
          <w:color w:val="92D050"/>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725" w:author="Unknown Author" w:date="2022-02-11T14:04:34Z">
        <w:r>
          <w:rPr>
            <w:rFonts w:cs="Arial" w:ascii="Arial" w:hAnsi="Arial"/>
            <w:b/>
            <w:sz w:val="20"/>
            <w:szCs w:val="20"/>
            <w:u w:val="single"/>
          </w:rPr>
          <w:delText>2016</w:delText>
        </w:r>
      </w:del>
      <w:ins w:id="726" w:author="Unknown Author" w:date="2022-02-11T14:04:34Z">
        <w:r>
          <w:rPr>
            <w:rFonts w:eastAsia="Calibri" w:cs="Arial" w:ascii="Arial" w:hAnsi="Arial" w:eastAsiaTheme="minorHAnsi"/>
            <w:b/>
            <w:color w:val="auto"/>
            <w:kern w:val="0"/>
            <w:sz w:val="20"/>
            <w:szCs w:val="20"/>
            <w:u w:val="single"/>
            <w:lang w:val="en-US" w:eastAsia="en-US" w:bidi="ar-SA"/>
          </w:rPr>
          <w:t>${c2_s2_2_6_val_1}</w:t>
        </w:r>
      </w:ins>
      <w:r>
        <w:rPr>
          <w:rFonts w:cs="Arial" w:ascii="Arial" w:hAnsi="Arial"/>
          <w:b/>
          <w:sz w:val="20"/>
          <w:szCs w:val="20"/>
          <w:u w:val="single"/>
        </w:rPr>
        <w:t>___</w:t>
      </w:r>
      <w:r>
        <w:rPr>
          <w:rFonts w:cs="Arial" w:ascii="Arial" w:hAnsi="Arial"/>
          <w:b/>
          <w:color w:val="E36C0A" w:themeColor="accent6" w:themeShade="bf"/>
          <w:sz w:val="20"/>
          <w:szCs w:val="20"/>
        </w:rPr>
        <w:tab/>
        <w:tab/>
        <w:tab/>
        <w:t xml:space="preserve">             </w:t>
      </w:r>
      <w:r>
        <w:rPr>
          <w:rFonts w:cs="Arial" w:ascii="Arial" w:hAnsi="Arial"/>
          <w:b/>
          <w:sz w:val="20"/>
          <w:szCs w:val="20"/>
          <w:u w:val="single"/>
        </w:rPr>
        <w:t>__$</w:t>
      </w:r>
      <w:del w:id="727" w:author="Unknown Author" w:date="2022-02-11T14:12:11Z">
        <w:r>
          <w:rPr>
            <w:rFonts w:cs="Arial" w:ascii="Arial" w:hAnsi="Arial"/>
            <w:b/>
            <w:sz w:val="20"/>
            <w:szCs w:val="20"/>
            <w:u w:val="single"/>
          </w:rPr>
          <w:delText>-</w:delText>
        </w:r>
      </w:del>
      <w:del w:id="728" w:author="Unknown Author" w:date="2022-02-11T14:05:05Z">
        <w:r>
          <w:rPr>
            <w:rFonts w:cs="Arial" w:ascii="Arial" w:hAnsi="Arial"/>
            <w:b/>
            <w:sz w:val="20"/>
            <w:szCs w:val="20"/>
            <w:u w:val="single"/>
          </w:rPr>
          <w:delText xml:space="preserve">0- </w:delText>
        </w:r>
      </w:del>
      <w:ins w:id="729" w:author="Unknown Author" w:date="2022-02-11T14:05:06Z">
        <w:r>
          <w:rPr>
            <w:rFonts w:cs="Arial" w:ascii="Arial" w:hAnsi="Arial"/>
            <w:b/>
            <w:sz w:val="20"/>
            <w:szCs w:val="20"/>
            <w:u w:val="single"/>
          </w:rPr>
          <w:t>${c2_s2_2_6_val_2}</w:t>
        </w:r>
      </w:ins>
      <w:r>
        <w:rPr>
          <w:rFonts w:cs="Arial" w:ascii="Arial" w:hAnsi="Arial"/>
          <w:b/>
          <w:sz w:val="20"/>
          <w:szCs w:val="20"/>
          <w:u w:val="single"/>
        </w:rPr>
        <w:t xml:space="preserve">         </w:t>
      </w:r>
      <w:del w:id="730" w:author="Unknown Author" w:date="2022-02-11T14:12:29Z">
        <w:r>
          <w:rPr>
            <w:rFonts w:cs="Arial" w:ascii="Arial" w:hAnsi="Arial"/>
            <w:b/>
            <w:sz w:val="20"/>
            <w:szCs w:val="20"/>
            <w:u w:val="single"/>
          </w:rPr>
          <w:delText xml:space="preserve"> __</w:delText>
        </w:r>
      </w:del>
      <w:del w:id="731" w:author="Unknown Author" w:date="2022-02-11T14:12:29Z">
        <w:r>
          <w:rPr>
            <w:rFonts w:cs="Arial" w:ascii="Arial" w:hAnsi="Arial"/>
            <w:b/>
            <w:color w:val="E36C0A" w:themeColor="accent6" w:themeShade="bf"/>
            <w:sz w:val="20"/>
            <w:szCs w:val="20"/>
          </w:rPr>
          <w:tab/>
        </w:r>
      </w:del>
      <w:r>
        <w:rPr>
          <w:rFonts w:cs="Arial" w:ascii="Arial" w:hAnsi="Arial"/>
          <w:b/>
          <w:color w:val="E36C0A" w:themeColor="accent6" w:themeShade="bf"/>
          <w:sz w:val="20"/>
          <w:szCs w:val="20"/>
        </w:rPr>
        <w:t xml:space="preserve">     </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732" w:author="Unknown Author" w:date="2022-02-11T14:04:37Z">
        <w:r>
          <w:rPr>
            <w:rFonts w:cs="Arial" w:ascii="Arial" w:hAnsi="Arial"/>
            <w:b/>
            <w:sz w:val="20"/>
            <w:szCs w:val="20"/>
            <w:u w:val="single"/>
          </w:rPr>
          <w:delText>2017</w:delText>
        </w:r>
      </w:del>
      <w:ins w:id="733" w:author="Unknown Author" w:date="2022-02-11T14:04:40Z">
        <w:r>
          <w:rPr>
            <w:rFonts w:cs="Arial" w:ascii="Arial" w:hAnsi="Arial"/>
            <w:b/>
            <w:sz w:val="20"/>
            <w:szCs w:val="20"/>
            <w:u w:val="single"/>
          </w:rPr>
          <w:t>${c2_s2_2_6_val_3}</w:t>
        </w:r>
      </w:ins>
      <w:r>
        <w:rPr>
          <w:rFonts w:cs="Arial" w:ascii="Arial" w:hAnsi="Arial"/>
          <w:b/>
          <w:sz w:val="20"/>
          <w:szCs w:val="20"/>
          <w:u w:val="single"/>
        </w:rPr>
        <w:t>___</w:t>
      </w:r>
      <w:r>
        <w:rPr>
          <w:rFonts w:cs="Arial" w:ascii="Arial" w:hAnsi="Arial"/>
          <w:b/>
          <w:color w:val="E36C0A" w:themeColor="accent6" w:themeShade="bf"/>
          <w:sz w:val="20"/>
          <w:szCs w:val="20"/>
        </w:rPr>
        <w:tab/>
        <w:tab/>
        <w:tab/>
        <w:tab/>
      </w:r>
      <w:r>
        <w:rPr>
          <w:rFonts w:cs="Arial" w:ascii="Arial" w:hAnsi="Arial"/>
          <w:b/>
          <w:sz w:val="20"/>
          <w:szCs w:val="20"/>
          <w:u w:val="single"/>
        </w:rPr>
        <w:t>__$</w:t>
      </w:r>
      <w:del w:id="734" w:author="Unknown Author" w:date="2022-02-11T14:12:13Z">
        <w:r>
          <w:rPr>
            <w:rFonts w:cs="Arial" w:ascii="Arial" w:hAnsi="Arial"/>
            <w:b/>
            <w:sz w:val="20"/>
            <w:szCs w:val="20"/>
            <w:u w:val="single"/>
          </w:rPr>
          <w:delText>-</w:delText>
        </w:r>
      </w:del>
      <w:del w:id="735" w:author="Unknown Author" w:date="2022-02-11T14:05:11Z">
        <w:r>
          <w:rPr>
            <w:rFonts w:cs="Arial" w:ascii="Arial" w:hAnsi="Arial"/>
            <w:b/>
            <w:sz w:val="20"/>
            <w:szCs w:val="20"/>
            <w:u w:val="single"/>
          </w:rPr>
          <w:delText>0-</w:delText>
        </w:r>
      </w:del>
      <w:ins w:id="736" w:author="Unknown Author" w:date="2022-02-11T14:05:12Z">
        <w:r>
          <w:rPr>
            <w:rFonts w:cs="Arial" w:ascii="Arial" w:hAnsi="Arial"/>
            <w:b/>
            <w:sz w:val="20"/>
            <w:szCs w:val="20"/>
            <w:u w:val="single"/>
          </w:rPr>
          <w:t>${c2_s2_2_6_val_4}</w:t>
        </w:r>
      </w:ins>
      <w:r>
        <w:rPr>
          <w:rFonts w:cs="Arial" w:ascii="Arial" w:hAnsi="Arial"/>
          <w:b/>
          <w:sz w:val="20"/>
          <w:szCs w:val="20"/>
          <w:u w:val="single"/>
        </w:rPr>
        <w:t xml:space="preserve">          </w:t>
      </w:r>
      <w:del w:id="737" w:author="Unknown Author" w:date="2022-02-11T14:12:34Z">
        <w:r>
          <w:rPr>
            <w:rFonts w:cs="Arial" w:ascii="Arial" w:hAnsi="Arial"/>
            <w:b/>
            <w:sz w:val="20"/>
            <w:szCs w:val="20"/>
            <w:u w:val="single"/>
          </w:rPr>
          <w:delText>__</w:delText>
        </w:r>
      </w:del>
      <w:del w:id="738" w:author="Unknown Author" w:date="2022-02-11T14:12:34Z">
        <w:r>
          <w:rPr>
            <w:rFonts w:cs="Arial" w:ascii="Arial" w:hAnsi="Arial"/>
            <w:b/>
            <w:color w:val="E36C0A" w:themeColor="accent6" w:themeShade="bf"/>
            <w:sz w:val="20"/>
            <w:szCs w:val="20"/>
          </w:rPr>
          <w:tab/>
        </w:r>
      </w:del>
      <w:r>
        <w:rPr>
          <w:rFonts w:cs="Arial" w:ascii="Arial" w:hAnsi="Arial"/>
          <w:b/>
          <w:color w:val="E36C0A" w:themeColor="accent6" w:themeShade="bf"/>
          <w:sz w:val="20"/>
          <w:szCs w:val="20"/>
        </w:rPr>
        <w:t xml:space="preserve">   </w:t>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color w:val="FFC000"/>
          <w:sz w:val="20"/>
          <w:szCs w:val="20"/>
        </w:rPr>
      </w:pPr>
      <w:r>
        <w:rPr>
          <w:rFonts w:cs="Arial" w:ascii="Arial" w:hAnsi="Arial"/>
          <w:sz w:val="20"/>
          <w:szCs w:val="20"/>
          <w:u w:val="single"/>
        </w:rPr>
        <w:t>__</w:t>
      </w:r>
      <w:del w:id="739" w:author="Unknown Author" w:date="2022-02-11T14:04:46Z">
        <w:r>
          <w:rPr>
            <w:rFonts w:cs="Arial" w:ascii="Arial" w:hAnsi="Arial"/>
            <w:b/>
            <w:sz w:val="20"/>
            <w:szCs w:val="20"/>
            <w:u w:val="single"/>
          </w:rPr>
          <w:delText>2018</w:delText>
        </w:r>
      </w:del>
      <w:ins w:id="740" w:author="Unknown Author" w:date="2022-02-11T14:04:47Z">
        <w:r>
          <w:rPr>
            <w:rFonts w:cs="Arial" w:ascii="Arial" w:hAnsi="Arial"/>
            <w:b/>
            <w:sz w:val="20"/>
            <w:szCs w:val="20"/>
            <w:u w:val="single"/>
          </w:rPr>
          <w:t>${c2_s2_2_6_val_5}</w:t>
        </w:r>
      </w:ins>
      <w:r>
        <w:rPr>
          <w:rFonts w:cs="Arial" w:ascii="Arial" w:hAnsi="Arial"/>
          <w:b/>
          <w:sz w:val="20"/>
          <w:szCs w:val="20"/>
          <w:u w:val="single"/>
        </w:rPr>
        <w:t>___</w:t>
      </w:r>
      <w:r>
        <w:rPr>
          <w:rFonts w:cs="Arial" w:ascii="Arial" w:hAnsi="Arial"/>
          <w:b/>
          <w:color w:val="E36C0A" w:themeColor="accent6" w:themeShade="bf"/>
          <w:sz w:val="20"/>
          <w:szCs w:val="20"/>
        </w:rPr>
        <w:tab/>
        <w:tab/>
        <w:tab/>
        <w:tab/>
      </w:r>
      <w:r>
        <w:rPr>
          <w:rFonts w:cs="Arial" w:ascii="Arial" w:hAnsi="Arial"/>
          <w:b/>
          <w:sz w:val="20"/>
          <w:szCs w:val="20"/>
          <w:u w:val="single"/>
        </w:rPr>
        <w:t>__$</w:t>
      </w:r>
      <w:del w:id="741" w:author="Unknown Author" w:date="2022-02-11T14:12:15Z">
        <w:r>
          <w:rPr>
            <w:rFonts w:cs="Arial" w:ascii="Arial" w:hAnsi="Arial"/>
            <w:b/>
            <w:sz w:val="20"/>
            <w:szCs w:val="20"/>
            <w:u w:val="single"/>
          </w:rPr>
          <w:delText>-</w:delText>
        </w:r>
      </w:del>
      <w:del w:id="742" w:author="Unknown Author" w:date="2022-02-11T14:05:16Z">
        <w:r>
          <w:rPr>
            <w:rFonts w:cs="Arial" w:ascii="Arial" w:hAnsi="Arial"/>
            <w:b/>
            <w:sz w:val="20"/>
            <w:szCs w:val="20"/>
            <w:u w:val="single"/>
          </w:rPr>
          <w:delText>0-</w:delText>
        </w:r>
      </w:del>
      <w:ins w:id="743" w:author="Unknown Author" w:date="2022-02-11T14:05:17Z">
        <w:r>
          <w:rPr>
            <w:rFonts w:cs="Arial" w:ascii="Arial" w:hAnsi="Arial"/>
            <w:b/>
            <w:sz w:val="20"/>
            <w:szCs w:val="20"/>
            <w:u w:val="single"/>
          </w:rPr>
          <w:t>${c2_s2_2_6_val_6}</w:t>
        </w:r>
      </w:ins>
      <w:r>
        <w:rPr>
          <w:rFonts w:cs="Arial" w:ascii="Arial" w:hAnsi="Arial"/>
          <w:b/>
          <w:sz w:val="20"/>
          <w:szCs w:val="20"/>
          <w:u w:val="single"/>
        </w:rPr>
        <w:t xml:space="preserve">      </w:t>
      </w:r>
      <w:del w:id="744" w:author="Unknown Author" w:date="2022-02-11T14:15:46Z">
        <w:r>
          <w:rPr>
            <w:rFonts w:cs="Arial" w:ascii="Arial" w:hAnsi="Arial"/>
            <w:b/>
            <w:sz w:val="20"/>
            <w:szCs w:val="20"/>
            <w:u w:val="single"/>
          </w:rPr>
          <w:delText xml:space="preserve">   </w:delText>
        </w:r>
      </w:del>
      <w:r>
        <w:rPr>
          <w:rFonts w:cs="Arial" w:ascii="Arial" w:hAnsi="Arial"/>
          <w:b/>
          <w:sz w:val="20"/>
          <w:szCs w:val="20"/>
          <w:u w:val="single"/>
        </w:rPr>
        <w:t xml:space="preserve">  </w:t>
      </w:r>
      <w:del w:id="745" w:author="Unknown Author" w:date="2022-02-11T14:12:39Z">
        <w:r>
          <w:rPr>
            <w:rFonts w:cs="Arial" w:ascii="Arial" w:hAnsi="Arial"/>
            <w:b/>
            <w:sz w:val="20"/>
            <w:szCs w:val="20"/>
            <w:u w:val="single"/>
          </w:rPr>
          <w:delText>__</w:delText>
        </w:r>
      </w:del>
      <w:del w:id="746" w:author="Unknown Author" w:date="2022-02-11T14:12:39Z">
        <w:r>
          <w:rPr>
            <w:rFonts w:cs="Arial" w:ascii="Arial" w:hAnsi="Arial"/>
            <w:b/>
            <w:color w:val="E36C0A" w:themeColor="accent6" w:themeShade="bf"/>
            <w:sz w:val="20"/>
            <w:szCs w:val="20"/>
          </w:rPr>
          <w:delText xml:space="preserve"> </w:delText>
        </w:r>
      </w:del>
      <w:r>
        <w:rPr>
          <w:rFonts w:cs="Arial" w:ascii="Arial" w:hAnsi="Arial"/>
          <w:b/>
          <w:color w:val="E36C0A" w:themeColor="accent6" w:themeShade="bf"/>
          <w:sz w:val="20"/>
          <w:szCs w:val="20"/>
        </w:rPr>
        <w:t xml:space="preserve">      </w:t>
        <w:tab/>
      </w:r>
      <w:r>
        <w:rPr>
          <w:rFonts w:cs="Arial" w:ascii="Arial" w:hAnsi="Arial"/>
          <w:b/>
          <w:color w:val="FFC000"/>
          <w:sz w:val="20"/>
          <w:szCs w:val="20"/>
        </w:rPr>
        <w:t xml:space="preserve">  </w:t>
      </w:r>
    </w:p>
    <w:p>
      <w:pPr>
        <w:pStyle w:val="Normal"/>
        <w:rPr>
          <w:rFonts w:ascii="Arial" w:hAnsi="Arial" w:cs="Arial"/>
          <w:b/>
          <w:b/>
          <w:color w:val="FFC000"/>
          <w:sz w:val="20"/>
          <w:szCs w:val="20"/>
        </w:rPr>
      </w:pPr>
      <w:r>
        <w:rPr>
          <w:rFonts w:cs="Arial" w:ascii="Arial" w:hAnsi="Arial"/>
          <w:b/>
          <w:color w:val="FFC000"/>
          <w:sz w:val="20"/>
          <w:szCs w:val="20"/>
        </w:rPr>
        <w:t xml:space="preserve">                              </w:t>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747" w:author="Unknown Author" w:date="2022-02-15T15:44:29Z">
        <w:r>
          <w:rPr>
            <w:rFonts w:cs="Arial" w:ascii="Arial" w:hAnsi="Arial"/>
            <w:b/>
            <w:i/>
            <w:sz w:val="20"/>
            <w:szCs w:val="20"/>
          </w:rPr>
          <w:delText xml:space="preserve">The goal must still be to achieve </w:delText>
        </w:r>
      </w:del>
      <w:del w:id="748" w:author="Unknown Author" w:date="2022-02-15T15:44:29Z">
        <w:r>
          <w:rPr>
            <w:rFonts w:cs="Arial" w:ascii="Arial" w:hAnsi="Arial"/>
            <w:b/>
            <w:i/>
            <w:sz w:val="20"/>
            <w:szCs w:val="20"/>
            <w:u w:val="single"/>
          </w:rPr>
          <w:delText>personal</w:delText>
        </w:r>
      </w:del>
      <w:del w:id="749" w:author="Unknown Author" w:date="2022-02-15T15:44:29Z">
        <w:r>
          <w:rPr>
            <w:rFonts w:cs="Arial" w:ascii="Arial" w:hAnsi="Arial"/>
            <w:b/>
            <w:i/>
            <w:sz w:val="20"/>
            <w:szCs w:val="20"/>
          </w:rPr>
          <w:delText xml:space="preserve"> giving by 100% of members of the board. </w:delText>
        </w:r>
      </w:del>
      <w:ins w:id="750" w:author="Unknown Author" w:date="2022-02-15T15:44:33Z">
        <w:r>
          <w:rPr>
            <w:rFonts w:eastAsia="Calibri" w:cs="Arial" w:ascii="Arial" w:hAnsi="Arial" w:eastAsiaTheme="minorHAnsi"/>
            <w:b/>
            <w:i/>
            <w:color w:val="auto"/>
            <w:kern w:val="0"/>
            <w:sz w:val="20"/>
            <w:szCs w:val="20"/>
            <w:lang w:val="en-US" w:eastAsia="en-US" w:bidi="ar-SA"/>
          </w:rPr>
          <w:t>${c2_s2_2_6_comment_1}</w:t>
        </w:r>
      </w:ins>
    </w:p>
    <w:p>
      <w:pPr>
        <w:pStyle w:val="Normal"/>
        <w:rPr>
          <w:rFonts w:ascii="Arial" w:hAnsi="Arial" w:cs="Arial"/>
          <w:ins w:id="752" w:author="Unknown Author" w:date="2022-02-18T12:50:07Z"/>
          <w:sz w:val="20"/>
          <w:szCs w:val="20"/>
        </w:rPr>
      </w:pPr>
      <w:ins w:id="751" w:author="Unknown Author" w:date="2022-02-18T12:50:07Z">
        <w:r>
          <w:rPr>
            <w:rFonts w:cs="Arial" w:ascii="Arial" w:hAnsi="Arial"/>
            <w:sz w:val="20"/>
            <w:szCs w:val="20"/>
          </w:rPr>
        </w:r>
      </w:ins>
      <w:r>
        <w:br w:type="page"/>
      </w:r>
    </w:p>
    <w:p>
      <w:pPr>
        <w:pStyle w:val="Normal"/>
        <w:rPr>
          <w:rFonts w:ascii="Arial" w:hAnsi="Arial" w:cs="Arial"/>
          <w:sz w:val="20"/>
          <w:szCs w:val="20"/>
        </w:rPr>
      </w:pPr>
      <w:r>
        <w:rPr>
          <w:rFonts w:cs="Arial" w:ascii="Arial" w:hAnsi="Arial"/>
          <w:sz w:val="20"/>
          <w:szCs w:val="20"/>
        </w:rPr>
      </w:r>
    </w:p>
    <w:p>
      <w:pPr>
        <w:pStyle w:val="Normal"/>
        <w:rPr>
          <w:rFonts w:ascii="Arial" w:hAnsi="Arial" w:cs="Arial"/>
          <w:b/>
          <w:b/>
          <w:color w:val="C00000"/>
          <w:sz w:val="28"/>
          <w:szCs w:val="28"/>
        </w:rPr>
      </w:pPr>
      <w:r>
        <w:rPr>
          <w:rFonts w:cs="Arial" w:ascii="Arial" w:hAnsi="Arial"/>
          <w:b/>
          <w:color w:val="C00000"/>
          <w:sz w:val="28"/>
          <w:szCs w:val="28"/>
        </w:rPr>
        <w:t>Fiscal/Financial Management</w:t>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color w:val="187276"/>
          <w:sz w:val="20"/>
          <w:szCs w:val="20"/>
        </w:rPr>
        <w:tab/>
      </w:r>
      <w:r>
        <w:rPr>
          <w:rFonts w:cs="Arial" w:ascii="Arial" w:hAnsi="Arial"/>
          <w:sz w:val="20"/>
          <w:szCs w:val="20"/>
        </w:rPr>
        <w:t>The affiliate operates in the context of a well-managed and effectively administered organization and are supported by a solid fiscal management system</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187276"/>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rPr>
          <w:rFonts w:ascii="Arial" w:hAnsi="Arial" w:cs="Arial"/>
          <w:b/>
          <w:b/>
          <w:color w:val="800000"/>
          <w:sz w:val="18"/>
          <w:szCs w:val="18"/>
        </w:rPr>
      </w:pPr>
      <w:r>
        <w:rPr>
          <w:rFonts w:cs="Arial" w:ascii="Arial" w:hAnsi="Arial"/>
          <w:b/>
          <w:color w:val="800000"/>
          <w:sz w:val="18"/>
          <w:szCs w:val="18"/>
        </w:rPr>
      </w:r>
    </w:p>
    <w:p>
      <w:pPr>
        <w:pStyle w:val="Normal"/>
        <w:ind w:firstLine="720"/>
        <w:rPr>
          <w:rFonts w:ascii="Arial" w:hAnsi="Arial" w:cs="Arial"/>
          <w:sz w:val="20"/>
          <w:szCs w:val="20"/>
        </w:rPr>
      </w:pPr>
      <w:r>
        <w:rPr>
          <w:rFonts w:cs="Arial" w:ascii="Arial" w:hAnsi="Arial"/>
          <w:sz w:val="20"/>
          <w:szCs w:val="20"/>
        </w:rPr>
        <w:t>3.1</w:t>
        <w:tab/>
        <w:t>What accounting software package does the affiliate use?</w:t>
      </w:r>
    </w:p>
    <w:p>
      <w:pPr>
        <w:pStyle w:val="Normal"/>
        <w:ind w:firstLine="720"/>
        <w:rPr>
          <w:rFonts w:ascii="Arial" w:hAnsi="Arial" w:cs="Arial"/>
          <w:color w:val="FFC000"/>
          <w:sz w:val="18"/>
          <w:szCs w:val="18"/>
        </w:rPr>
      </w:pPr>
      <w:r>
        <w:rPr>
          <w:rFonts w:cs="Arial" w:ascii="Arial" w:hAnsi="Arial"/>
          <w:color w:val="FFC000"/>
          <w:sz w:val="18"/>
          <w:szCs w:val="18"/>
        </w:rPr>
      </w:r>
    </w:p>
    <w:p>
      <w:pPr>
        <w:pStyle w:val="Normal"/>
        <w:rPr>
          <w:rFonts w:ascii="Arial" w:hAnsi="Arial" w:cs="Arial"/>
          <w:b/>
          <w:b/>
          <w:sz w:val="20"/>
          <w:szCs w:val="20"/>
          <w:u w:val="single"/>
        </w:rPr>
      </w:pPr>
      <w:r>
        <w:rPr>
          <w:rFonts w:cs="Arial" w:ascii="Arial" w:hAnsi="Arial"/>
          <w:b/>
          <w:color w:val="FFC000"/>
          <w:sz w:val="20"/>
          <w:szCs w:val="20"/>
        </w:rPr>
        <w:tab/>
        <w:tab/>
      </w:r>
      <w:r>
        <w:rPr>
          <w:rFonts w:cs="Arial" w:ascii="Arial" w:hAnsi="Arial"/>
          <w:b/>
          <w:sz w:val="20"/>
          <w:szCs w:val="20"/>
          <w:u w:val="single"/>
        </w:rPr>
        <w:t xml:space="preserve">Abila MIP  Version 19.2.0,0 (Web /Cloud based)                     –                                 </w:t>
        <w:softHyphen/>
        <w:t xml:space="preserve"> </w:t>
      </w:r>
    </w:p>
    <w:p>
      <w:pPr>
        <w:pStyle w:val="Normal"/>
        <w:rPr>
          <w:rFonts w:ascii="Arial" w:hAnsi="Arial" w:cs="Arial"/>
          <w:b/>
          <w:b/>
          <w:color w:val="E36C0A" w:themeColor="accent6" w:themeShade="bf"/>
          <w:sz w:val="20"/>
          <w:szCs w:val="20"/>
          <w:u w:val="single"/>
        </w:rPr>
      </w:pPr>
      <w:r>
        <w:rPr>
          <w:rFonts w:cs="Arial" w:ascii="Arial" w:hAnsi="Arial"/>
          <w:b/>
          <w:color w:val="E36C0A" w:themeColor="accent6" w:themeShade="bf"/>
          <w:sz w:val="20"/>
          <w:szCs w:val="20"/>
          <w:u w:val="single"/>
        </w:rPr>
      </w:r>
    </w:p>
    <w:p>
      <w:pPr>
        <w:pStyle w:val="Normal"/>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r>
        <w:rPr>
          <w:rFonts w:cs="Arial" w:ascii="Arial" w:hAnsi="Arial"/>
          <w:b/>
          <w:sz w:val="20"/>
          <w:szCs w:val="20"/>
        </w:rPr>
        <w:t>T</w:t>
      </w:r>
      <w:r>
        <w:rPr>
          <w:rFonts w:cs="Arial" w:ascii="Arial" w:hAnsi="Arial"/>
          <w:sz w:val="20"/>
          <w:szCs w:val="20"/>
        </w:rPr>
        <w:t xml:space="preserve">his software last updated/revised? </w:t>
      </w:r>
      <w:r>
        <w:rPr>
          <w:rFonts w:cs="Arial" w:ascii="Arial" w:hAnsi="Arial"/>
          <w:b/>
          <w:sz w:val="20"/>
          <w:szCs w:val="20"/>
        </w:rPr>
        <w:t>__</w:t>
      </w:r>
      <w:del w:id="753" w:author="Unknown Author" w:date="2022-02-11T13:54:25Z">
        <w:r>
          <w:rPr>
            <w:rFonts w:cs="Arial" w:ascii="Arial" w:hAnsi="Arial"/>
            <w:b/>
            <w:sz w:val="20"/>
            <w:szCs w:val="20"/>
          </w:rPr>
          <w:delText>/_</w:delText>
        </w:r>
      </w:del>
      <w:del w:id="754" w:author="Unknown Author" w:date="2022-02-11T13:54:25Z">
        <w:r>
          <w:rPr>
            <w:rFonts w:cs="Arial" w:ascii="Arial" w:hAnsi="Arial"/>
            <w:b/>
            <w:sz w:val="20"/>
            <w:szCs w:val="20"/>
            <w:u w:val="single"/>
          </w:rPr>
          <w:delText xml:space="preserve">  </w:delText>
        </w:r>
      </w:del>
      <w:del w:id="755" w:author="Unknown Author" w:date="2022-02-11T13:54:25Z">
        <w:r>
          <w:rPr>
            <w:rFonts w:cs="Arial" w:ascii="Arial" w:hAnsi="Arial"/>
            <w:b/>
            <w:sz w:val="20"/>
            <w:szCs w:val="20"/>
          </w:rPr>
          <w:delText>/_</w:delText>
        </w:r>
      </w:del>
      <w:ins w:id="756" w:author="Unknown Author" w:date="2022-02-11T13:54:26Z">
        <w:r>
          <w:rPr>
            <w:rFonts w:cs="Arial" w:ascii="Arial" w:hAnsi="Arial"/>
            <w:b w:val="false"/>
            <w:bCs w:val="false"/>
            <w:sz w:val="20"/>
            <w:szCs w:val="20"/>
          </w:rPr>
          <w:t>${c2_s3_3_1_date_1}</w:t>
        </w:r>
      </w:ins>
      <w:r>
        <w:rPr>
          <w:rFonts w:cs="Arial" w:ascii="Arial" w:hAnsi="Arial"/>
          <w:b/>
          <w:sz w:val="20"/>
          <w:szCs w:val="20"/>
          <w:u w:val="single"/>
        </w:rPr>
        <w:t xml:space="preserve"> </w:t>
      </w:r>
      <w:r>
        <w:rPr>
          <w:rFonts w:cs="Arial" w:ascii="Arial" w:hAnsi="Arial"/>
          <w:b/>
          <w:sz w:val="20"/>
          <w:szCs w:val="20"/>
        </w:rPr>
        <w:t>_</w:t>
      </w:r>
    </w:p>
    <w:p>
      <w:pPr>
        <w:pStyle w:val="Normal"/>
        <w:rPr>
          <w:rFonts w:ascii="Arial" w:hAnsi="Arial" w:cs="Arial"/>
          <w:b/>
          <w:b/>
          <w:color w:val="E36C0A" w:themeColor="accent6" w:themeShade="bf"/>
          <w:sz w:val="18"/>
          <w:szCs w:val="18"/>
        </w:rPr>
      </w:pPr>
      <w:r>
        <w:rPr>
          <w:rFonts w:cs="Arial" w:ascii="Arial" w:hAnsi="Arial"/>
          <w:b/>
          <w:color w:val="E36C0A" w:themeColor="accent6" w:themeShade="bf"/>
          <w:sz w:val="18"/>
          <w:szCs w:val="18"/>
        </w:rPr>
      </w:r>
    </w:p>
    <w:p>
      <w:pPr>
        <w:pStyle w:val="Normal"/>
        <w:ind w:left="1440" w:hanging="0"/>
        <w:rPr>
          <w:rFonts w:ascii="Arial" w:hAnsi="Arial" w:cs="Arial"/>
          <w:b/>
          <w:b/>
          <w:sz w:val="20"/>
          <w:szCs w:val="20"/>
        </w:rPr>
      </w:pPr>
      <w:r>
        <w:rPr>
          <w:rFonts w:cs="Arial" w:ascii="Arial" w:hAnsi="Arial"/>
          <w:b/>
          <w:color w:val="C00000"/>
          <w:sz w:val="20"/>
          <w:szCs w:val="20"/>
        </w:rPr>
        <w:t xml:space="preserve">NUL Recommendations/Comments: </w:t>
      </w:r>
      <w:del w:id="757" w:author="Unknown Author" w:date="2022-02-15T15:44:41Z">
        <w:r>
          <w:rPr>
            <w:rFonts w:cs="Arial" w:ascii="Arial" w:hAnsi="Arial"/>
            <w:b/>
            <w:i/>
            <w:sz w:val="20"/>
            <w:szCs w:val="20"/>
          </w:rPr>
          <w:delText>The system is up to date, and has a transaction-based back up.</w:delText>
        </w:r>
      </w:del>
      <w:ins w:id="758" w:author="Unknown Author" w:date="2022-02-15T15:44:41Z">
        <w:r>
          <w:rPr>
            <w:rFonts w:cs="Arial" w:ascii="Arial" w:hAnsi="Arial"/>
            <w:b/>
            <w:i/>
            <w:sz w:val="20"/>
            <w:szCs w:val="20"/>
          </w:rPr>
          <w:t>$</w:t>
        </w:r>
      </w:ins>
      <w:ins w:id="759" w:author="Unknown Author" w:date="2022-02-15T15:45:10Z">
        <w:r>
          <w:rPr>
            <w:rFonts w:cs="Arial" w:ascii="Arial" w:hAnsi="Arial"/>
            <w:b/>
            <w:i/>
            <w:sz w:val="20"/>
            <w:szCs w:val="20"/>
          </w:rPr>
          <w:t>{c2_s3_3_1_comment_1}</w:t>
        </w:r>
      </w:ins>
    </w:p>
    <w:p>
      <w:pPr>
        <w:pStyle w:val="Normal"/>
        <w:rPr>
          <w:rFonts w:ascii="Arial" w:hAnsi="Arial" w:cs="Arial"/>
          <w:b/>
          <w:b/>
          <w:color w:val="E36C0A" w:themeColor="accent6" w:themeShade="bf"/>
          <w:sz w:val="18"/>
          <w:szCs w:val="18"/>
        </w:rPr>
      </w:pPr>
      <w:r>
        <w:rPr>
          <w:rFonts w:cs="Arial" w:ascii="Arial" w:hAnsi="Arial"/>
          <w:b/>
          <w:sz w:val="20"/>
          <w:szCs w:val="20"/>
        </w:rPr>
        <w:tab/>
        <w:tab/>
      </w:r>
    </w:p>
    <w:p>
      <w:pPr>
        <w:pStyle w:val="Normal"/>
        <w:ind w:left="1440" w:hanging="720"/>
        <w:rPr>
          <w:rFonts w:ascii="Arial" w:hAnsi="Arial" w:cs="Arial"/>
          <w:sz w:val="20"/>
          <w:szCs w:val="20"/>
        </w:rPr>
      </w:pPr>
      <w:r>
        <w:rPr>
          <w:rFonts w:cs="Arial" w:ascii="Arial" w:hAnsi="Arial"/>
          <w:sz w:val="20"/>
          <w:szCs w:val="20"/>
        </w:rPr>
        <w:t>3.2</w:t>
        <w:tab/>
        <w:t>Does the affiliate have systems in place to provide the appropriate information needed by staff and board to make sound financial decisions and to fulfill Internal Revenue Service requirements?</w:t>
      </w:r>
    </w:p>
    <w:p>
      <w:pPr>
        <w:pStyle w:val="Normal"/>
        <w:ind w:left="1800" w:firstLine="360"/>
        <w:jc w:val="both"/>
        <w:rPr>
          <w:rFonts w:ascii="Arial" w:hAnsi="Arial" w:cs="Arial"/>
          <w:sz w:val="20"/>
          <w:szCs w:val="20"/>
        </w:rPr>
      </w:pPr>
      <w:r>
        <w:rPr>
          <w:rFonts w:cs="Arial" w:ascii="Arial" w:hAnsi="Arial"/>
          <w:b/>
          <w:sz w:val="20"/>
          <w:szCs w:val="20"/>
        </w:rPr>
        <w:t>_</w:t>
      </w:r>
      <w:del w:id="760" w:author="Unknown Author" w:date="2022-02-11T13:54:52Z">
        <w:r>
          <w:rPr>
            <w:rFonts w:cs="Arial" w:ascii="Arial" w:hAnsi="Arial"/>
            <w:b/>
            <w:sz w:val="20"/>
            <w:szCs w:val="20"/>
            <w:u w:val="single"/>
          </w:rPr>
          <w:delText>X</w:delText>
        </w:r>
      </w:del>
      <w:ins w:id="761" w:author="Unknown Author" w:date="2022-02-11T13:54:53Z">
        <w:r>
          <w:rPr>
            <w:rFonts w:cs="Arial" w:ascii="Arial" w:hAnsi="Arial"/>
            <w:b w:val="false"/>
            <w:bCs w:val="false"/>
            <w:sz w:val="20"/>
            <w:szCs w:val="20"/>
            <w:u w:val="single"/>
          </w:rPr>
          <w:t>${c2_s3_3_2_checkbox_1_yes}</w:t>
        </w:r>
      </w:ins>
      <w:r>
        <w:rPr>
          <w:rFonts w:cs="Arial" w:ascii="Arial" w:hAnsi="Arial"/>
          <w:sz w:val="20"/>
          <w:szCs w:val="20"/>
        </w:rPr>
        <w:t>__ Yes</w:t>
        <w:tab/>
        <w:tab/>
        <w:t>_</w:t>
      </w:r>
      <w:ins w:id="762" w:author="Unknown Author" w:date="2022-02-11T13:55:00Z">
        <w:r>
          <w:rPr>
            <w:rFonts w:cs="Arial" w:ascii="Arial" w:hAnsi="Arial"/>
            <w:sz w:val="20"/>
            <w:szCs w:val="20"/>
          </w:rPr>
          <w:t>${c2_s3_3_2_checkbox_1_no}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ns w:id="764" w:author="Unknown Author" w:date="2022-02-15T15:45:19Z"/>
          <w:b/>
          <w:b/>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763" w:author="Unknown Author" w:date="2022-02-15T15:45:19Z">
        <w:r>
          <w:rPr>
            <w:rFonts w:cs="Arial" w:ascii="Arial" w:hAnsi="Arial"/>
            <w:b/>
            <w:i/>
            <w:color w:val="000000"/>
            <w:sz w:val="20"/>
            <w:szCs w:val="20"/>
          </w:rPr>
          <w:t>${c2_s3_3_2_comment_1}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rPr>
          <w:rFonts w:ascii="Arial" w:hAnsi="Arial" w:cs="Arial"/>
          <w:b/>
          <w:b/>
          <w:color w:val="C00000"/>
          <w:ins w:id="766" w:author="Unknown Author" w:date="2022-02-18T18:19:22Z"/>
          <w:sz w:val="24"/>
          <w:szCs w:val="24"/>
        </w:rPr>
      </w:pPr>
      <w:ins w:id="765" w:author="Unknown Author" w:date="2022-02-18T18:19:22Z">
        <w:r>
          <w:rPr>
            <w:rFonts w:cs="Arial" w:ascii="Arial" w:hAnsi="Arial"/>
            <w:b/>
            <w:color w:val="C00000"/>
            <w:sz w:val="24"/>
            <w:szCs w:val="24"/>
          </w:rPr>
        </w:r>
      </w:ins>
      <w:r>
        <w:br w:type="page"/>
      </w:r>
    </w:p>
    <w:p>
      <w:pPr>
        <w:pStyle w:val="Normal"/>
        <w:rPr>
          <w:rFonts w:ascii="Arial" w:hAnsi="Arial" w:cs="Arial"/>
          <w:b/>
          <w:b/>
          <w:color w:val="C00000"/>
          <w:ins w:id="768" w:author="Unknown Author" w:date="2022-02-18T18:19:22Z"/>
          <w:sz w:val="24"/>
          <w:szCs w:val="24"/>
        </w:rPr>
      </w:pPr>
      <w:ins w:id="767" w:author="Unknown Author" w:date="2022-02-18T18:19:2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b/>
          <w:b/>
          <w:i/>
          <w:i/>
          <w:sz w:val="20"/>
          <w:szCs w:val="20"/>
        </w:rPr>
      </w:pPr>
      <w:r>
        <w:rPr>
          <w:rFonts w:cs="Arial" w:ascii="Arial" w:hAnsi="Arial"/>
          <w:b/>
          <w:i/>
          <w:sz w:val="20"/>
          <w:szCs w:val="20"/>
        </w:rPr>
      </w:r>
    </w:p>
    <w:p>
      <w:pPr>
        <w:pStyle w:val="Normal"/>
        <w:ind w:firstLine="720"/>
        <w:rPr>
          <w:rFonts w:ascii="Arial" w:hAnsi="Arial" w:cs="Arial"/>
          <w:sz w:val="20"/>
          <w:szCs w:val="20"/>
        </w:rPr>
      </w:pPr>
      <w:r>
        <w:rPr>
          <w:rFonts w:cs="Arial" w:ascii="Arial" w:hAnsi="Arial"/>
          <w:sz w:val="20"/>
          <w:szCs w:val="20"/>
        </w:rPr>
        <w:t>3.3</w:t>
        <w:tab/>
        <w:t>Does the mail policy forbid opening the mail by the same person who deposits checks?</w:t>
      </w:r>
    </w:p>
    <w:p>
      <w:pPr>
        <w:pStyle w:val="Normal"/>
        <w:ind w:left="1800" w:firstLine="360"/>
        <w:jc w:val="both"/>
        <w:rPr>
          <w:rFonts w:ascii="Arial" w:hAnsi="Arial" w:cs="Arial"/>
          <w:sz w:val="20"/>
          <w:szCs w:val="20"/>
        </w:rPr>
      </w:pPr>
      <w:r>
        <w:rPr>
          <w:rFonts w:cs="Arial" w:ascii="Arial" w:hAnsi="Arial"/>
          <w:b/>
          <w:sz w:val="20"/>
          <w:szCs w:val="20"/>
        </w:rPr>
        <w:t>_</w:t>
      </w:r>
      <w:del w:id="769" w:author="Unknown Author" w:date="2022-02-11T16:22:56Z">
        <w:r>
          <w:rPr>
            <w:rFonts w:cs="Arial" w:ascii="Arial" w:hAnsi="Arial"/>
            <w:b/>
            <w:sz w:val="20"/>
            <w:szCs w:val="20"/>
          </w:rPr>
          <w:delText>_</w:delText>
        </w:r>
      </w:del>
      <w:del w:id="770" w:author="Unknown Author" w:date="2022-02-11T16:22:56Z">
        <w:r>
          <w:rPr>
            <w:rFonts w:cs="Arial" w:ascii="Arial" w:hAnsi="Arial"/>
            <w:b/>
            <w:sz w:val="20"/>
            <w:szCs w:val="20"/>
            <w:u w:val="single"/>
          </w:rPr>
          <w:delText>X</w:delText>
        </w:r>
      </w:del>
      <w:ins w:id="771" w:author="Unknown Author" w:date="2022-02-11T16:22:56Z">
        <w:r>
          <w:rPr>
            <w:rFonts w:cs="Arial" w:ascii="Arial" w:hAnsi="Arial"/>
            <w:b w:val="false"/>
            <w:bCs w:val="false"/>
            <w:sz w:val="20"/>
            <w:szCs w:val="20"/>
            <w:u w:val="single"/>
          </w:rPr>
          <w:t>${c2_s3_3_3_checkbox_1_yes}</w:t>
        </w:r>
      </w:ins>
      <w:r>
        <w:rPr>
          <w:rFonts w:cs="Arial" w:ascii="Arial" w:hAnsi="Arial"/>
          <w:b w:val="false"/>
          <w:bCs w:val="false"/>
          <w:sz w:val="20"/>
          <w:szCs w:val="20"/>
          <w:rPrChange w:id="0" w:author="Unknown Author" w:date="2022-02-11T16:23:09Z"/>
        </w:rPr>
        <w:t>_</w:t>
      </w:r>
      <w:r>
        <w:rPr>
          <w:rFonts w:cs="Arial" w:ascii="Arial" w:hAnsi="Arial"/>
          <w:sz w:val="20"/>
          <w:szCs w:val="20"/>
        </w:rPr>
        <w:t>_ Yes</w:t>
        <w:tab/>
        <w:tab/>
        <w:t>_</w:t>
      </w:r>
      <w:ins w:id="773" w:author="Unknown Author" w:date="2022-02-11T16:23:12Z">
        <w:r>
          <w:rPr>
            <w:rFonts w:cs="Arial" w:ascii="Arial" w:hAnsi="Arial"/>
            <w:sz w:val="20"/>
            <w:szCs w:val="20"/>
          </w:rPr>
          <w:t>${c2_s3_3_3_checkbox_1_no}</w:t>
        </w:r>
      </w:ins>
      <w:r>
        <w:rPr>
          <w:rFonts w:cs="Arial" w:ascii="Arial" w:hAnsi="Arial"/>
          <w:sz w:val="20"/>
          <w:szCs w:val="20"/>
        </w:rPr>
        <w:t>__ No</w:t>
      </w:r>
    </w:p>
    <w:p>
      <w:pPr>
        <w:pStyle w:val="Normal"/>
        <w:tabs>
          <w:tab w:val="left" w:pos="720" w:leader="none"/>
          <w:tab w:val="left" w:pos="2700" w:leader="none"/>
          <w:tab w:val="left" w:pos="2790" w:leader="none"/>
          <w:tab w:val="left" w:pos="3600" w:leader="none"/>
          <w:tab w:val="left" w:pos="4320" w:leader="none"/>
          <w:tab w:val="left" w:pos="9780" w:leader="none"/>
        </w:tabs>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 “</w:t>
      </w:r>
      <w:del w:id="774" w:author="Unknown Author" w:date="2022-02-15T15:45:39Z">
        <w:r>
          <w:rPr>
            <w:rFonts w:cs="Arial" w:ascii="Arial" w:hAnsi="Arial"/>
            <w:b/>
            <w:i/>
            <w:sz w:val="20"/>
            <w:szCs w:val="20"/>
          </w:rPr>
          <w:delText>The department supervisor opens the mail, and the deposit is made by the Accountant</w:delText>
        </w:r>
      </w:del>
      <w:ins w:id="775" w:author="Unknown Author" w:date="2022-02-15T15:45:40Z">
        <w:r>
          <w:rPr>
            <w:rFonts w:cs="Arial" w:ascii="Arial" w:hAnsi="Arial"/>
            <w:b/>
            <w:i/>
            <w:sz w:val="20"/>
            <w:szCs w:val="20"/>
          </w:rPr>
          <w:t>${c2_s3_3_3_comment_1}</w:t>
        </w:r>
      </w:ins>
      <w:r>
        <w:rPr>
          <w:rFonts w:cs="Arial" w:ascii="Arial" w:hAnsi="Arial"/>
          <w:b/>
          <w:i/>
          <w:sz w:val="20"/>
          <w:szCs w:val="20"/>
        </w:rPr>
        <w:t xml:space="preserve">”. </w:t>
      </w:r>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3.4</w:t>
        <w:tab/>
        <w:t>For the last three (3) years, did the affiliate expend more than $500,000 ($750,000 (if applicable)) in federal funds? (This includes Federal funds received from a “pass through” entity as well).  If so, did the affiliate obtain an OMB A-133 audit?</w:t>
      </w:r>
    </w:p>
    <w:p>
      <w:pPr>
        <w:pStyle w:val="Normal"/>
        <w:ind w:left="1800" w:firstLine="360"/>
        <w:jc w:val="both"/>
        <w:rPr>
          <w:rFonts w:ascii="Arial" w:hAnsi="Arial" w:cs="Arial"/>
          <w:sz w:val="20"/>
          <w:szCs w:val="20"/>
        </w:rPr>
      </w:pPr>
      <w:r>
        <w:rPr>
          <w:rFonts w:cs="Arial" w:ascii="Arial" w:hAnsi="Arial"/>
          <w:sz w:val="20"/>
          <w:szCs w:val="20"/>
        </w:rPr>
        <w:t>__</w:t>
      </w:r>
      <w:del w:id="776" w:author="Unknown Author" w:date="2022-02-11T16:23:41Z">
        <w:r>
          <w:rPr>
            <w:rFonts w:cs="Arial" w:ascii="Arial" w:hAnsi="Arial"/>
            <w:sz w:val="20"/>
            <w:szCs w:val="20"/>
            <w:u w:val="single"/>
          </w:rPr>
          <w:delText>X</w:delText>
        </w:r>
      </w:del>
      <w:ins w:id="777" w:author="Unknown Author" w:date="2022-02-11T16:23:42Z">
        <w:r>
          <w:rPr>
            <w:rFonts w:cs="Arial" w:ascii="Arial" w:hAnsi="Arial"/>
            <w:sz w:val="20"/>
            <w:szCs w:val="20"/>
            <w:u w:val="single"/>
          </w:rPr>
          <w:t>${c2_s3_3_4_checkbox_1_yes}</w:t>
        </w:r>
      </w:ins>
      <w:r>
        <w:rPr>
          <w:rFonts w:cs="Arial" w:ascii="Arial" w:hAnsi="Arial"/>
          <w:sz w:val="20"/>
          <w:szCs w:val="20"/>
        </w:rPr>
        <w:t>_ Yes</w:t>
        <w:tab/>
        <w:tab/>
        <w:t>_</w:t>
      </w:r>
      <w:ins w:id="778" w:author="Unknown Author" w:date="2022-02-11T16:23:52Z">
        <w:r>
          <w:rPr>
            <w:rFonts w:cs="Arial" w:ascii="Arial" w:hAnsi="Arial"/>
            <w:sz w:val="20"/>
            <w:szCs w:val="20"/>
          </w:rPr>
          <w:t>${c2_s3_3_4_checkbox_1_no}</w:t>
        </w:r>
      </w:ins>
      <w:r>
        <w:rPr>
          <w:rFonts w:cs="Arial" w:ascii="Arial" w:hAnsi="Arial"/>
          <w:sz w:val="20"/>
          <w:szCs w:val="20"/>
        </w:rPr>
        <w:t>__No</w:t>
        <w:tab/>
        <w:tab/>
      </w:r>
      <w:r>
        <w:rPr>
          <w:rFonts w:cs="Arial" w:ascii="Arial" w:hAnsi="Arial"/>
          <w:sz w:val="20"/>
          <w:szCs w:val="20"/>
          <w:u w:val="single"/>
        </w:rPr>
        <w:t>__</w:t>
      </w:r>
      <w:ins w:id="779" w:author="Unknown Author" w:date="2022-02-11T16:24:05Z">
        <w:r>
          <w:rPr>
            <w:rFonts w:cs="Arial" w:ascii="Arial" w:hAnsi="Arial"/>
            <w:sz w:val="20"/>
            <w:szCs w:val="20"/>
            <w:u w:val="single"/>
          </w:rPr>
          <w:t>${c2_s3_3_4_val_1}</w:t>
        </w:r>
      </w:ins>
      <w:r>
        <w:rPr>
          <w:rFonts w:cs="Arial" w:ascii="Arial" w:hAnsi="Arial"/>
          <w:sz w:val="20"/>
          <w:szCs w:val="20"/>
          <w:u w:val="single"/>
        </w:rPr>
        <w:t>__</w:t>
      </w:r>
      <w:r>
        <w:rPr>
          <w:rFonts w:cs="Arial" w:ascii="Arial" w:hAnsi="Arial"/>
          <w:sz w:val="20"/>
          <w:szCs w:val="20"/>
        </w:rPr>
        <w:t>N/A</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sz w:val="20"/>
          <w:szCs w:val="20"/>
        </w:rPr>
      </w:pPr>
      <w:r>
        <w:rPr>
          <w:rFonts w:cs="Arial" w:ascii="Arial" w:hAnsi="Arial"/>
          <w:b/>
          <w:color w:val="C00000"/>
          <w:sz w:val="20"/>
          <w:szCs w:val="20"/>
        </w:rPr>
        <w:t xml:space="preserve">NUL Recommendations/Comments: </w:t>
      </w:r>
      <w:del w:id="780" w:author="Unknown Author" w:date="2022-02-15T15:45:50Z">
        <w:r>
          <w:rPr>
            <w:rFonts w:cs="Arial" w:ascii="Arial" w:hAnsi="Arial"/>
            <w:b/>
            <w:i/>
            <w:sz w:val="20"/>
            <w:szCs w:val="20"/>
          </w:rPr>
          <w:delText>No findings in federal reporting! However, in 2016 for the State Financial Assistance program, the ULHC did not file timely reports for the Supervised Visitation and Family Day Care registration; not repeated in 2017.</w:delText>
        </w:r>
      </w:del>
      <w:ins w:id="781" w:author="Unknown Author" w:date="2022-02-15T15:45:50Z">
        <w:r>
          <w:rPr>
            <w:rFonts w:cs="Arial" w:ascii="Arial" w:hAnsi="Arial"/>
            <w:b/>
            <w:i/>
            <w:sz w:val="20"/>
            <w:szCs w:val="20"/>
          </w:rPr>
          <w:t>${c2_s3_3_4_comment_1}</w:t>
        </w:r>
      </w:ins>
    </w:p>
    <w:p>
      <w:pPr>
        <w:pStyle w:val="Normal"/>
        <w:ind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3.5</w:t>
        <w:tab/>
        <w:t xml:space="preserve">For the last three (3) years, did the affiliate’s A-133 audits contain “notes or areas of concern noted by the auditors?  </w:t>
      </w:r>
    </w:p>
    <w:p>
      <w:pPr>
        <w:pStyle w:val="Normal"/>
        <w:ind w:left="1800" w:firstLine="360"/>
        <w:jc w:val="both"/>
        <w:rPr>
          <w:rFonts w:ascii="Arial" w:hAnsi="Arial" w:cs="Arial"/>
          <w:sz w:val="20"/>
          <w:szCs w:val="20"/>
        </w:rPr>
      </w:pPr>
      <w:r>
        <w:rPr>
          <w:rFonts w:cs="Arial" w:ascii="Arial" w:hAnsi="Arial"/>
          <w:sz w:val="20"/>
          <w:szCs w:val="20"/>
        </w:rPr>
        <w:t>_</w:t>
      </w:r>
      <w:ins w:id="782" w:author="Unknown Author" w:date="2022-02-11T16:29:42Z">
        <w:r>
          <w:rPr>
            <w:rFonts w:cs="Arial" w:ascii="Arial" w:hAnsi="Arial"/>
            <w:sz w:val="20"/>
            <w:szCs w:val="20"/>
          </w:rPr>
          <w:t>${c2_s3_3_5_checkbox_1_yes}</w:t>
        </w:r>
      </w:ins>
      <w:r>
        <w:rPr>
          <w:rFonts w:cs="Arial" w:ascii="Arial" w:hAnsi="Arial"/>
          <w:sz w:val="20"/>
          <w:szCs w:val="20"/>
        </w:rPr>
        <w:t>__ Yes</w:t>
        <w:tab/>
        <w:tab/>
        <w:t>_</w:t>
      </w:r>
      <w:ins w:id="783" w:author="Unknown Author" w:date="2022-02-11T16:29:52Z">
        <w:r>
          <w:rPr>
            <w:rFonts w:cs="Arial" w:ascii="Arial" w:hAnsi="Arial"/>
            <w:sz w:val="20"/>
            <w:szCs w:val="20"/>
          </w:rPr>
          <w:t>${c2_s3_3_5_checkbox_1_no}</w:t>
        </w:r>
      </w:ins>
      <w:r>
        <w:rPr>
          <w:rFonts w:cs="Arial" w:ascii="Arial" w:hAnsi="Arial"/>
          <w:sz w:val="20"/>
          <w:szCs w:val="20"/>
        </w:rPr>
        <w:t>__No</w:t>
        <w:tab/>
        <w:tab/>
        <w:t>_</w:t>
      </w:r>
      <w:del w:id="784" w:author="Unknown Author" w:date="2022-02-11T16:30:08Z">
        <w:r>
          <w:rPr>
            <w:rFonts w:cs="Arial" w:ascii="Arial" w:hAnsi="Arial"/>
            <w:sz w:val="20"/>
            <w:szCs w:val="20"/>
            <w:u w:val="single"/>
          </w:rPr>
          <w:delText>X</w:delText>
        </w:r>
      </w:del>
      <w:ins w:id="785" w:author="Unknown Author" w:date="2022-02-11T16:30:08Z">
        <w:r>
          <w:rPr>
            <w:rFonts w:cs="Arial" w:ascii="Arial" w:hAnsi="Arial"/>
            <w:sz w:val="20"/>
            <w:szCs w:val="20"/>
            <w:u w:val="single"/>
          </w:rPr>
          <w:t>${c2_s3_3_5_val_1}</w:t>
        </w:r>
      </w:ins>
      <w:r>
        <w:rPr>
          <w:rFonts w:cs="Arial" w:ascii="Arial" w:hAnsi="Arial"/>
          <w:sz w:val="20"/>
          <w:szCs w:val="20"/>
        </w:rPr>
        <w:t>__ N/A</w:t>
      </w:r>
    </w:p>
    <w:p>
      <w:pPr>
        <w:pStyle w:val="Normal"/>
        <w:ind w:left="1440" w:hanging="0"/>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92D050"/>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786" w:author="Unknown Author" w:date="2022-02-15T15:46:19Z">
        <w:r>
          <w:rPr>
            <w:rFonts w:cs="Arial" w:ascii="Arial" w:hAnsi="Arial"/>
            <w:b/>
            <w:i/>
            <w:color w:val="000000" w:themeColor="text1"/>
            <w:sz w:val="20"/>
            <w:szCs w:val="20"/>
          </w:rPr>
          <w:delText>See 3.4 above!</w:delText>
        </w:r>
      </w:del>
      <w:ins w:id="787" w:author="Unknown Author" w:date="2022-02-15T15:46:12Z">
        <w:r>
          <w:rPr>
            <w:rFonts w:cs="Arial" w:ascii="Arial" w:hAnsi="Arial"/>
            <w:b/>
            <w:i/>
            <w:color w:val="000000" w:themeColor="text1"/>
            <w:sz w:val="20"/>
            <w:szCs w:val="20"/>
          </w:rPr>
          <w:t xml:space="preserve">  ${c2_s3_3_5_comment_1}</w:t>
        </w:r>
      </w:ins>
    </w:p>
    <w:p>
      <w:pPr>
        <w:pStyle w:val="Normal"/>
        <w:rPr>
          <w:rFonts w:ascii="Arial" w:hAnsi="Arial" w:cs="Arial"/>
          <w:b/>
          <w:b/>
          <w:color w:val="800000"/>
          <w:sz w:val="20"/>
          <w:szCs w:val="20"/>
        </w:rPr>
      </w:pPr>
      <w:r>
        <w:rPr>
          <w:rFonts w:cs="Arial" w:ascii="Arial" w:hAnsi="Arial"/>
          <w:b/>
          <w:color w:val="800000"/>
          <w:sz w:val="20"/>
          <w:szCs w:val="20"/>
        </w:rPr>
      </w:r>
    </w:p>
    <w:p>
      <w:pPr>
        <w:pStyle w:val="Normal"/>
        <w:ind w:firstLine="720"/>
        <w:rPr>
          <w:rFonts w:ascii="Arial" w:hAnsi="Arial" w:cs="Arial"/>
          <w:sz w:val="20"/>
          <w:szCs w:val="20"/>
        </w:rPr>
      </w:pPr>
      <w:r>
        <w:rPr>
          <w:rFonts w:cs="Arial" w:ascii="Arial" w:hAnsi="Arial"/>
          <w:sz w:val="20"/>
          <w:szCs w:val="20"/>
        </w:rPr>
        <w:t>3.6</w:t>
        <w:tab/>
        <w:t>Does the affiliate reconcile all cash accounts monthly?</w:t>
      </w:r>
    </w:p>
    <w:p>
      <w:pPr>
        <w:pStyle w:val="Normal"/>
        <w:ind w:left="1800" w:firstLine="360"/>
        <w:jc w:val="both"/>
        <w:rPr>
          <w:rFonts w:ascii="Arial" w:hAnsi="Arial" w:cs="Arial"/>
          <w:sz w:val="20"/>
          <w:szCs w:val="20"/>
        </w:rPr>
      </w:pPr>
      <w:r>
        <w:rPr>
          <w:rFonts w:cs="Arial" w:ascii="Arial" w:hAnsi="Arial"/>
          <w:sz w:val="20"/>
          <w:szCs w:val="20"/>
        </w:rPr>
        <w:t>_</w:t>
      </w:r>
      <w:del w:id="788" w:author="Unknown Author" w:date="2022-02-11T16:30:31Z">
        <w:r>
          <w:rPr>
            <w:rFonts w:cs="Arial" w:ascii="Arial" w:hAnsi="Arial"/>
            <w:sz w:val="20"/>
            <w:szCs w:val="20"/>
            <w:u w:val="single"/>
          </w:rPr>
          <w:delText>X</w:delText>
        </w:r>
      </w:del>
      <w:ins w:id="789" w:author="Unknown Author" w:date="2022-02-11T16:30:32Z">
        <w:r>
          <w:rPr>
            <w:rFonts w:cs="Arial" w:ascii="Arial" w:hAnsi="Arial"/>
            <w:sz w:val="20"/>
            <w:szCs w:val="20"/>
            <w:u w:val="single"/>
          </w:rPr>
          <w:t>${c2_s3_3_6_checkbox_1_yes}</w:t>
        </w:r>
      </w:ins>
      <w:r>
        <w:rPr>
          <w:rFonts w:cs="Arial" w:ascii="Arial" w:hAnsi="Arial"/>
          <w:sz w:val="20"/>
          <w:szCs w:val="20"/>
        </w:rPr>
        <w:t>__ Yes</w:t>
        <w:tab/>
        <w:tab/>
        <w:t>_</w:t>
      </w:r>
      <w:ins w:id="790" w:author="Unknown Author" w:date="2022-02-11T16:30:39Z">
        <w:r>
          <w:rPr>
            <w:rFonts w:cs="Arial" w:ascii="Arial" w:hAnsi="Arial"/>
            <w:sz w:val="20"/>
            <w:szCs w:val="20"/>
          </w:rPr>
          <w:t>${c2_s3_3_6_checkbox_1_no}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791" w:author="Unknown Author" w:date="2022-02-15T16:17:03Z">
        <w:r>
          <w:rPr>
            <w:rFonts w:cs="Arial" w:ascii="Arial" w:hAnsi="Arial"/>
            <w:b/>
            <w:i/>
            <w:sz w:val="20"/>
            <w:szCs w:val="20"/>
          </w:rPr>
          <w:delText xml:space="preserve">All of the bank account reconciliations inspected had been signed by both, a preparer and a reviewer. However, none were dated to, at least, establish the time of their completion. </w:delText>
        </w:r>
      </w:del>
      <w:del w:id="792" w:author="Unknown Author" w:date="2022-02-15T16:17:03Z">
        <w:r>
          <w:rPr>
            <w:rFonts w:cs="Arial" w:ascii="Arial" w:hAnsi="Arial"/>
            <w:b/>
            <w:i/>
            <w:sz w:val="20"/>
            <w:szCs w:val="20"/>
            <w:u w:val="single"/>
          </w:rPr>
          <w:delText>Each bank reconciliation should be signed and dated by both the person who prepared it, and subsequently by the person who reviewed it, and should equal the balances presented on the financial statements.</w:delText>
        </w:r>
      </w:del>
      <w:ins w:id="793" w:author="Unknown Author" w:date="2022-02-15T16:17:03Z">
        <w:r>
          <w:rPr>
            <w:rFonts w:cs="Arial" w:ascii="Arial" w:hAnsi="Arial"/>
            <w:b/>
            <w:i/>
            <w:color w:val="000000" w:themeColor="text1"/>
            <w:sz w:val="20"/>
            <w:szCs w:val="20"/>
            <w:u w:val="none"/>
          </w:rPr>
          <w:t>${c2_s3_3_6_comment_1}</w:t>
        </w:r>
      </w:ins>
    </w:p>
    <w:p>
      <w:pPr>
        <w:pStyle w:val="Normal"/>
        <w:ind w:left="1440" w:hanging="0"/>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3.7</w:t>
        <w:tab/>
        <w:t>If the affiliate has billable contracts or other service income, are written procedures established for the periodic billing, follow-up, and collection of all accounts, and does it have the documentation that substantiates all billings.</w:t>
      </w:r>
    </w:p>
    <w:p>
      <w:pPr>
        <w:pStyle w:val="Normal"/>
        <w:ind w:left="1800" w:firstLine="360"/>
        <w:jc w:val="both"/>
        <w:rPr>
          <w:rFonts w:ascii="Arial" w:hAnsi="Arial" w:cs="Arial"/>
          <w:sz w:val="20"/>
          <w:szCs w:val="20"/>
        </w:rPr>
      </w:pPr>
      <w:r>
        <w:rPr>
          <w:rFonts w:cs="Arial" w:ascii="Arial" w:hAnsi="Arial"/>
          <w:sz w:val="20"/>
          <w:szCs w:val="20"/>
        </w:rPr>
        <w:t>_</w:t>
      </w:r>
      <w:ins w:id="794" w:author="Unknown Author" w:date="2022-02-11T16:31:05Z">
        <w:r>
          <w:rPr>
            <w:rFonts w:cs="Arial" w:ascii="Arial" w:hAnsi="Arial"/>
            <w:sz w:val="20"/>
            <w:szCs w:val="20"/>
          </w:rPr>
          <w:t>${c2_s3_3_7_checkbox_1_yes}</w:t>
        </w:r>
      </w:ins>
      <w:r>
        <w:rPr>
          <w:rFonts w:cs="Arial" w:ascii="Arial" w:hAnsi="Arial"/>
          <w:sz w:val="20"/>
          <w:szCs w:val="20"/>
        </w:rPr>
        <w:t>_</w:t>
      </w:r>
      <w:del w:id="795" w:author="Unknown Author" w:date="2022-02-11T16:31:02Z">
        <w:r>
          <w:rPr>
            <w:rFonts w:cs="Arial" w:ascii="Arial" w:hAnsi="Arial"/>
            <w:sz w:val="20"/>
            <w:szCs w:val="20"/>
            <w:u w:val="single"/>
          </w:rPr>
          <w:delText>X</w:delText>
        </w:r>
      </w:del>
      <w:r>
        <w:rPr>
          <w:rFonts w:cs="Arial" w:ascii="Arial" w:hAnsi="Arial"/>
          <w:sz w:val="20"/>
          <w:szCs w:val="20"/>
        </w:rPr>
        <w:t>_ Yes</w:t>
        <w:tab/>
        <w:tab/>
        <w:t>_</w:t>
      </w:r>
      <w:ins w:id="796" w:author="Unknown Author" w:date="2022-02-11T16:31:23Z">
        <w:r>
          <w:rPr>
            <w:rFonts w:cs="Arial" w:ascii="Arial" w:hAnsi="Arial"/>
            <w:sz w:val="20"/>
            <w:szCs w:val="20"/>
          </w:rPr>
          <w:t>${c2_s3_3_7_checkbox_1_no}</w:t>
        </w:r>
      </w:ins>
      <w:r>
        <w:rPr>
          <w:rFonts w:cs="Arial" w:ascii="Arial" w:hAnsi="Arial"/>
          <w:sz w:val="20"/>
          <w:szCs w:val="20"/>
        </w:rPr>
        <w:t>__No</w:t>
        <w:tab/>
        <w:tab/>
        <w:t>_</w:t>
      </w:r>
      <w:ins w:id="797" w:author="Unknown Author" w:date="2022-02-11T16:31:34Z">
        <w:r>
          <w:rPr>
            <w:rFonts w:cs="Arial" w:ascii="Arial" w:hAnsi="Arial"/>
            <w:sz w:val="20"/>
            <w:szCs w:val="20"/>
          </w:rPr>
          <w:t>${c2_s3_3_7_val_1}</w:t>
        </w:r>
      </w:ins>
      <w:r>
        <w:rPr>
          <w:rFonts w:cs="Arial" w:ascii="Arial" w:hAnsi="Arial"/>
          <w:sz w:val="20"/>
          <w:szCs w:val="20"/>
        </w:rPr>
        <w:t>__N/A</w:t>
      </w:r>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i/>
          <w:i/>
          <w:color w:val="000000" w:themeColor="text1"/>
          <w:sz w:val="20"/>
          <w:szCs w:val="20"/>
        </w:rPr>
      </w:pPr>
      <w:r>
        <w:rPr>
          <w:rFonts w:cs="Arial" w:ascii="Arial" w:hAnsi="Arial"/>
          <w:b/>
          <w:color w:val="C00000"/>
          <w:sz w:val="20"/>
          <w:szCs w:val="20"/>
        </w:rPr>
        <w:t xml:space="preserve">NUL Recommendations/Comments: </w:t>
      </w:r>
      <w:r>
        <w:rPr>
          <w:rFonts w:cs="Arial" w:ascii="Arial" w:hAnsi="Arial"/>
          <w:b/>
          <w:i/>
          <w:color w:val="000000" w:themeColor="text1"/>
          <w:sz w:val="20"/>
          <w:szCs w:val="20"/>
        </w:rPr>
        <w:t xml:space="preserve"> </w:t>
      </w:r>
      <w:ins w:id="798" w:author="Unknown Author" w:date="2022-02-15T16:17:18Z">
        <w:r>
          <w:rPr>
            <w:rFonts w:cs="Arial" w:ascii="Arial" w:hAnsi="Arial"/>
            <w:b/>
            <w:i/>
            <w:color w:val="000000" w:themeColor="text1"/>
            <w:sz w:val="20"/>
            <w:szCs w:val="20"/>
          </w:rPr>
          <w:t>${c2_s3_3_7_comment_1}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3.8</w:t>
        <w:tab/>
        <w:t xml:space="preserve">For the last three (3) years, according to the affiliate’s most recent audits, did the affiliate have a decrease in Unrestricted Net Assets greater than 33%? </w:t>
      </w:r>
    </w:p>
    <w:p>
      <w:pPr>
        <w:pStyle w:val="Normal"/>
        <w:ind w:left="1800" w:firstLine="360"/>
        <w:jc w:val="both"/>
        <w:rPr>
          <w:rFonts w:ascii="Arial" w:hAnsi="Arial" w:cs="Arial"/>
          <w:sz w:val="20"/>
          <w:szCs w:val="20"/>
        </w:rPr>
      </w:pPr>
      <w:r>
        <w:rPr>
          <w:rFonts w:cs="Arial" w:ascii="Arial" w:hAnsi="Arial"/>
          <w:sz w:val="20"/>
          <w:szCs w:val="20"/>
        </w:rPr>
        <w:t>_</w:t>
      </w:r>
      <w:ins w:id="799" w:author="Unknown Author" w:date="2022-02-11T16:31:47Z">
        <w:r>
          <w:rPr>
            <w:rFonts w:cs="Arial" w:ascii="Arial" w:hAnsi="Arial"/>
            <w:sz w:val="20"/>
            <w:szCs w:val="20"/>
          </w:rPr>
          <w:t>${c2_s3_3_8_checkbox_1_yes}</w:t>
        </w:r>
      </w:ins>
      <w:r>
        <w:rPr>
          <w:rFonts w:cs="Arial" w:ascii="Arial" w:hAnsi="Arial"/>
          <w:sz w:val="20"/>
          <w:szCs w:val="20"/>
        </w:rPr>
        <w:t>__ Yes</w:t>
        <w:tab/>
        <w:tab/>
        <w:t>_</w:t>
      </w:r>
      <w:del w:id="800" w:author="Unknown Author" w:date="2022-02-11T16:31:53Z">
        <w:r>
          <w:rPr>
            <w:rFonts w:cs="Arial" w:ascii="Arial" w:hAnsi="Arial"/>
            <w:sz w:val="20"/>
            <w:szCs w:val="20"/>
            <w:u w:val="single"/>
          </w:rPr>
          <w:delText>X</w:delText>
        </w:r>
      </w:del>
      <w:ins w:id="801" w:author="Unknown Author" w:date="2022-02-11T16:31:53Z">
        <w:r>
          <w:rPr>
            <w:rFonts w:cs="Arial" w:ascii="Arial" w:hAnsi="Arial"/>
            <w:sz w:val="20"/>
            <w:szCs w:val="20"/>
            <w:u w:val="single"/>
          </w:rPr>
          <w:t>${c2_s3_3_8_checkbox_1_no}</w:t>
        </w:r>
      </w:ins>
      <w:r>
        <w:rPr>
          <w:rFonts w:cs="Arial" w:ascii="Arial" w:hAnsi="Arial"/>
          <w:sz w:val="20"/>
          <w:szCs w:val="20"/>
        </w:rPr>
        <w:t>__ 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18"/>
          <w:szCs w:val="18"/>
        </w:rPr>
      </w:pPr>
      <w:r>
        <w:rPr>
          <w:rFonts w:cs="Arial" w:ascii="Arial" w:hAnsi="Arial"/>
          <w:sz w:val="20"/>
          <w:szCs w:val="20"/>
        </w:rPr>
        <w:tab/>
        <w:tab/>
      </w:r>
      <w:r>
        <w:rPr>
          <w:rFonts w:cs="Arial" w:ascii="Arial" w:hAnsi="Arial"/>
          <w:b/>
          <w:color w:val="C00000"/>
          <w:sz w:val="18"/>
          <w:szCs w:val="18"/>
        </w:rPr>
        <w:t>Year (Period)</w:t>
        <w:tab/>
        <w:t xml:space="preserve">      U/R Net Assets          Change</w:t>
      </w:r>
    </w:p>
    <w:p>
      <w:pPr>
        <w:pStyle w:val="Normal"/>
        <w:jc w:val="both"/>
        <w:rPr>
          <w:rFonts w:ascii="Arial" w:hAnsi="Arial" w:cs="Arial"/>
          <w:b/>
          <w:b/>
          <w:color w:val="187276"/>
          <w:sz w:val="18"/>
          <w:szCs w:val="18"/>
        </w:rPr>
      </w:pPr>
      <w:r>
        <w:rPr>
          <w:rFonts w:cs="Arial" w:ascii="Arial" w:hAnsi="Arial"/>
          <w:b/>
          <w:color w:val="92D050"/>
          <w:sz w:val="18"/>
          <w:szCs w:val="18"/>
        </w:rPr>
        <w:t xml:space="preserve">          </w:t>
      </w:r>
    </w:p>
    <w:p>
      <w:pPr>
        <w:pStyle w:val="Normal"/>
        <w:jc w:val="both"/>
        <w:rPr>
          <w:rFonts w:ascii="Arial" w:hAnsi="Arial" w:cs="Arial"/>
          <w:b/>
          <w:b/>
          <w:color w:val="E36C0A" w:themeColor="accent6" w:themeShade="bf"/>
          <w:sz w:val="20"/>
          <w:szCs w:val="20"/>
        </w:rPr>
      </w:pPr>
      <w:r>
        <w:rPr>
          <w:rFonts w:cs="Arial" w:ascii="Arial" w:hAnsi="Arial"/>
          <w:sz w:val="20"/>
          <w:szCs w:val="20"/>
        </w:rPr>
        <w:tab/>
        <w:tab/>
      </w:r>
      <w:del w:id="802" w:author="Unknown Author" w:date="2022-02-11T16:38:09Z">
        <w:r>
          <w:rPr>
            <w:rFonts w:cs="Arial" w:ascii="Arial" w:hAnsi="Arial"/>
            <w:sz w:val="20"/>
            <w:szCs w:val="20"/>
            <w:u w:val="single"/>
          </w:rPr>
          <w:delText>__</w:delText>
        </w:r>
      </w:del>
      <w:del w:id="803" w:author="Unknown Author" w:date="2022-02-11T16:32:19Z">
        <w:r>
          <w:rPr>
            <w:rFonts w:cs="Arial" w:ascii="Arial" w:hAnsi="Arial"/>
            <w:b/>
            <w:sz w:val="20"/>
            <w:szCs w:val="20"/>
            <w:u w:val="single"/>
          </w:rPr>
          <w:delText>2</w:delText>
        </w:r>
      </w:del>
      <w:ins w:id="804" w:author="Unknown Author" w:date="2022-02-11T16:32:15Z">
        <w:r>
          <w:rPr>
            <w:rFonts w:cs="Arial" w:ascii="Arial" w:hAnsi="Arial"/>
            <w:b/>
            <w:sz w:val="20"/>
            <w:szCs w:val="20"/>
            <w:u w:val="single"/>
          </w:rPr>
          <w:t>${c2_s3_3_8_val_1}</w:t>
        </w:r>
      </w:ins>
      <w:del w:id="805" w:author="Unknown Author" w:date="2022-02-11T16:32:22Z">
        <w:r>
          <w:rPr>
            <w:rFonts w:cs="Arial" w:ascii="Arial" w:hAnsi="Arial"/>
            <w:b/>
            <w:sz w:val="20"/>
            <w:szCs w:val="20"/>
            <w:u w:val="single"/>
          </w:rPr>
          <w:delText>016</w:delText>
        </w:r>
      </w:del>
      <w:del w:id="806" w:author="Unknown Author" w:date="2022-02-11T16:40:52Z">
        <w:r>
          <w:rPr>
            <w:rFonts w:cs="Arial" w:ascii="Arial" w:hAnsi="Arial"/>
            <w:b/>
            <w:sz w:val="20"/>
            <w:szCs w:val="20"/>
            <w:u w:val="single"/>
          </w:rPr>
          <w:delText>_</w:delText>
        </w:r>
      </w:del>
      <w:del w:id="807" w:author="Unknown Author" w:date="2022-02-11T16:39:33Z">
        <w:r>
          <w:rPr>
            <w:rFonts w:cs="Arial" w:ascii="Arial" w:hAnsi="Arial"/>
            <w:b/>
            <w:sz w:val="20"/>
            <w:szCs w:val="20"/>
            <w:u w:val="single"/>
          </w:rPr>
          <w:delText>__</w:delText>
        </w:r>
      </w:del>
      <w:r>
        <w:rPr>
          <w:rFonts w:cs="Arial" w:ascii="Arial" w:hAnsi="Arial"/>
          <w:b/>
          <w:color w:val="E36C0A" w:themeColor="accent6" w:themeShade="bf"/>
          <w:sz w:val="20"/>
          <w:szCs w:val="20"/>
        </w:rPr>
        <w:tab/>
      </w:r>
      <w:del w:id="808" w:author="Unknown Author" w:date="2022-02-11T16:38:31Z">
        <w:r>
          <w:rPr>
            <w:rFonts w:cs="Arial" w:ascii="Arial" w:hAnsi="Arial"/>
            <w:b/>
            <w:color w:val="E36C0A" w:themeColor="accent6" w:themeShade="bf"/>
            <w:sz w:val="20"/>
            <w:szCs w:val="20"/>
          </w:rPr>
          <w:delText xml:space="preserve">   </w:delText>
        </w:r>
      </w:del>
      <w:r>
        <w:rPr>
          <w:rFonts w:cs="Arial" w:ascii="Arial" w:hAnsi="Arial"/>
          <w:b/>
          <w:color w:val="E36C0A" w:themeColor="accent6" w:themeShade="bf"/>
          <w:sz w:val="20"/>
          <w:szCs w:val="20"/>
        </w:rPr>
        <w:t xml:space="preserve"> </w:t>
      </w:r>
      <w:ins w:id="809" w:author="Unknown Author" w:date="2022-02-11T16:41:33Z">
        <w:r>
          <w:rPr>
            <w:rFonts w:cs="Arial" w:ascii="Arial" w:hAnsi="Arial"/>
            <w:b/>
            <w:color w:val="E36C0A" w:themeColor="accent6" w:themeShade="bf"/>
            <w:sz w:val="20"/>
            <w:szCs w:val="20"/>
          </w:rPr>
          <w:t xml:space="preserve">   </w:t>
          <w:tab/>
          <w:t xml:space="preserve">       </w:t>
        </w:r>
      </w:ins>
      <w:del w:id="810" w:author="Unknown Author" w:date="2022-02-25T16:45:45Z">
        <w:r>
          <w:rPr>
            <w:rFonts w:cs="Arial" w:ascii="Arial" w:hAnsi="Arial"/>
            <w:b/>
            <w:sz w:val="20"/>
            <w:szCs w:val="20"/>
            <w:u w:val="single"/>
          </w:rPr>
          <w:delText>_</w:delText>
        </w:r>
      </w:del>
      <w:del w:id="811" w:author="Unknown Author" w:date="2022-02-11T16:34:04Z">
        <w:r>
          <w:rPr>
            <w:rFonts w:cs="Arial" w:ascii="Arial" w:hAnsi="Arial"/>
            <w:b/>
            <w:sz w:val="20"/>
            <w:szCs w:val="20"/>
            <w:u w:val="single"/>
          </w:rPr>
          <w:delText>_</w:delText>
        </w:r>
      </w:del>
      <w:del w:id="812" w:author="Unknown Author" w:date="2022-02-11T16:33:31Z">
        <w:r>
          <w:rPr>
            <w:rFonts w:cs="Arial" w:ascii="Arial" w:hAnsi="Arial"/>
            <w:b/>
            <w:sz w:val="20"/>
            <w:szCs w:val="20"/>
            <w:u w:val="single"/>
          </w:rPr>
          <w:delText>$</w:delText>
        </w:r>
      </w:del>
      <w:ins w:id="813" w:author="Unknown Author" w:date="2022-02-11T16:34:01Z">
        <w:r>
          <w:rPr>
            <w:rFonts w:cs="Arial" w:ascii="Arial" w:hAnsi="Arial"/>
            <w:b/>
            <w:sz w:val="20"/>
            <w:szCs w:val="20"/>
            <w:u w:val="single"/>
          </w:rPr>
          <w:t>$</w:t>
        </w:r>
      </w:ins>
      <w:ins w:id="814" w:author="Unknown Author" w:date="2022-02-11T16:33:33Z">
        <w:r>
          <w:rPr>
            <w:rFonts w:cs="Arial" w:ascii="Arial" w:hAnsi="Arial"/>
            <w:b/>
            <w:sz w:val="20"/>
            <w:szCs w:val="20"/>
            <w:u w:val="single"/>
          </w:rPr>
          <w:t>${c2_s3_3_8_val_2}</w:t>
        </w:r>
      </w:ins>
      <w:del w:id="815" w:author="Unknown Author" w:date="2022-02-25T16:45:49Z">
        <w:r>
          <w:rPr>
            <w:rFonts w:cs="Arial" w:ascii="Arial" w:hAnsi="Arial"/>
            <w:b/>
            <w:sz w:val="20"/>
            <w:szCs w:val="20"/>
            <w:u w:val="single"/>
          </w:rPr>
          <w:delText xml:space="preserve"> </w:delText>
        </w:r>
      </w:del>
      <w:del w:id="816" w:author="Unknown Author" w:date="2022-02-11T16:33:28Z">
        <w:r>
          <w:rPr>
            <w:rFonts w:cs="Arial" w:ascii="Arial" w:hAnsi="Arial"/>
            <w:b/>
            <w:sz w:val="20"/>
            <w:szCs w:val="20"/>
            <w:u w:val="single"/>
          </w:rPr>
          <w:delText>3,593,215</w:delText>
        </w:r>
      </w:del>
      <w:del w:id="817" w:author="Unknown Author" w:date="2022-02-25T16:45:48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18" w:author="Unknown Author" w:date="2022-02-25T16:45:5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19" w:author="Unknown Author" w:date="2022-02-11T16:39:59Z">
        <w:r>
          <w:rPr>
            <w:rFonts w:cs="Arial" w:ascii="Arial" w:hAnsi="Arial"/>
            <w:b/>
            <w:color w:val="E36C0A" w:themeColor="accent6" w:themeShade="bf"/>
            <w:sz w:val="20"/>
            <w:szCs w:val="20"/>
          </w:rPr>
          <w:t xml:space="preserve"> </w:t>
        </w:r>
      </w:ins>
      <w:del w:id="820" w:author="Unknown Author" w:date="2022-02-25T16:45:54Z">
        <w:r>
          <w:rPr>
            <w:rFonts w:cs="Arial" w:ascii="Arial" w:hAnsi="Arial"/>
            <w:b/>
            <w:sz w:val="20"/>
            <w:szCs w:val="20"/>
            <w:u w:val="single"/>
          </w:rPr>
          <w:delText>_</w:delText>
        </w:r>
      </w:del>
      <w:del w:id="821" w:author="Unknown Author" w:date="2022-02-11T16:33:50Z">
        <w:r>
          <w:rPr>
            <w:rFonts w:cs="Arial" w:ascii="Arial" w:hAnsi="Arial"/>
            <w:b/>
            <w:sz w:val="20"/>
            <w:szCs w:val="20"/>
            <w:u w:val="single"/>
          </w:rPr>
          <w:delText>-</w:delText>
        </w:r>
      </w:del>
      <w:ins w:id="822" w:author="Unknown Author" w:date="2022-02-11T16:34:08Z">
        <w:r>
          <w:rPr>
            <w:rFonts w:cs="Arial" w:ascii="Arial" w:hAnsi="Arial"/>
            <w:b/>
            <w:sz w:val="20"/>
            <w:szCs w:val="20"/>
            <w:u w:val="single"/>
          </w:rPr>
          <w:t>$</w:t>
        </w:r>
      </w:ins>
      <w:ins w:id="823" w:author="Unknown Author" w:date="2022-02-11T16:33:51Z">
        <w:r>
          <w:rPr>
            <w:rFonts w:cs="Arial" w:ascii="Arial" w:hAnsi="Arial"/>
            <w:b/>
            <w:sz w:val="20"/>
            <w:szCs w:val="20"/>
            <w:u w:val="single"/>
          </w:rPr>
          <w:t>${c2_s3_3_8_val_3}</w:t>
        </w:r>
      </w:ins>
      <w:r>
        <w:rPr>
          <w:rFonts w:cs="Arial" w:ascii="Arial" w:hAnsi="Arial"/>
          <w:b/>
          <w:sz w:val="20"/>
          <w:szCs w:val="20"/>
          <w:u w:val="single"/>
        </w:rPr>
        <w:t xml:space="preserve"> </w:t>
      </w:r>
      <w:del w:id="824" w:author="Unknown Author" w:date="2022-02-11T16:33:47Z">
        <w:r>
          <w:rPr>
            <w:rFonts w:cs="Arial" w:ascii="Arial" w:hAnsi="Arial"/>
            <w:b/>
            <w:sz w:val="20"/>
            <w:szCs w:val="20"/>
            <w:u w:val="single"/>
          </w:rPr>
          <w:delText xml:space="preserve"> 3.34%</w:delText>
        </w:r>
      </w:del>
      <w:r>
        <w:rPr>
          <w:rFonts w:cs="Arial" w:ascii="Arial" w:hAnsi="Arial"/>
          <w:b/>
          <w:sz w:val="20"/>
          <w:szCs w:val="20"/>
          <w:u w:val="single"/>
        </w:rPr>
        <w:t>_</w:t>
      </w:r>
      <w:r>
        <w:rPr>
          <w:rFonts w:cs="Arial" w:ascii="Arial" w:hAnsi="Arial"/>
          <w:b/>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del w:id="825" w:author="Unknown Author" w:date="2022-02-11T16:38:11Z">
        <w:r>
          <w:rPr>
            <w:rFonts w:cs="Arial" w:ascii="Arial" w:hAnsi="Arial"/>
            <w:sz w:val="20"/>
            <w:szCs w:val="20"/>
            <w:u w:val="single"/>
          </w:rPr>
          <w:delText>__</w:delText>
        </w:r>
      </w:del>
      <w:del w:id="826" w:author="Unknown Author" w:date="2022-02-11T16:32:30Z">
        <w:r>
          <w:rPr>
            <w:rFonts w:cs="Arial" w:ascii="Arial" w:hAnsi="Arial"/>
            <w:b/>
            <w:sz w:val="20"/>
            <w:szCs w:val="20"/>
            <w:u w:val="single"/>
          </w:rPr>
          <w:delText>2017</w:delText>
        </w:r>
      </w:del>
      <w:ins w:id="827" w:author="Unknown Author" w:date="2022-02-11T16:32:30Z">
        <w:r>
          <w:rPr>
            <w:rFonts w:eastAsia="Calibri" w:cs="Arial" w:ascii="Arial" w:hAnsi="Arial" w:eastAsiaTheme="minorHAnsi"/>
            <w:b/>
            <w:color w:val="auto"/>
            <w:kern w:val="0"/>
            <w:sz w:val="20"/>
            <w:szCs w:val="20"/>
            <w:u w:val="single"/>
            <w:lang w:val="en-US" w:eastAsia="en-US" w:bidi="ar-SA"/>
          </w:rPr>
          <w:t>${c2_s3_3_8_val_4}</w:t>
        </w:r>
      </w:ins>
      <w:del w:id="828" w:author="Unknown Author" w:date="2022-02-11T16:41:00Z">
        <w:r>
          <w:rPr>
            <w:rFonts w:cs="Arial" w:ascii="Arial" w:hAnsi="Arial"/>
            <w:b/>
            <w:sz w:val="20"/>
            <w:szCs w:val="20"/>
            <w:u w:val="single"/>
          </w:rPr>
          <w:delText>_</w:delText>
        </w:r>
      </w:del>
      <w:del w:id="829" w:author="Unknown Author" w:date="2022-02-11T16:40:59Z">
        <w:r>
          <w:rPr>
            <w:rFonts w:cs="Arial" w:ascii="Arial" w:hAnsi="Arial"/>
            <w:b/>
            <w:sz w:val="20"/>
            <w:szCs w:val="20"/>
            <w:u w:val="single"/>
          </w:rPr>
          <w:delText>__</w:delText>
        </w:r>
      </w:del>
      <w:r>
        <w:rPr>
          <w:rFonts w:cs="Arial" w:ascii="Arial" w:hAnsi="Arial"/>
          <w:b/>
          <w:color w:val="E36C0A" w:themeColor="accent6" w:themeShade="bf"/>
          <w:sz w:val="20"/>
          <w:szCs w:val="20"/>
        </w:rPr>
        <w:t xml:space="preserve">            </w:t>
      </w:r>
      <w:ins w:id="830" w:author="Unknown Author" w:date="2022-02-11T16:42:08Z">
        <w:r>
          <w:rPr>
            <w:rFonts w:cs="Arial" w:ascii="Arial" w:hAnsi="Arial"/>
            <w:b/>
            <w:color w:val="E36C0A" w:themeColor="accent6" w:themeShade="bf"/>
            <w:sz w:val="20"/>
            <w:szCs w:val="20"/>
          </w:rPr>
          <w:t xml:space="preserve"> </w:t>
        </w:r>
      </w:ins>
      <w:ins w:id="831" w:author="Unknown Author" w:date="2022-02-11T16:39:45Z">
        <w:r>
          <w:rPr>
            <w:rFonts w:cs="Arial" w:ascii="Arial" w:hAnsi="Arial"/>
            <w:b/>
            <w:color w:val="E36C0A" w:themeColor="accent6" w:themeShade="bf"/>
            <w:sz w:val="20"/>
            <w:szCs w:val="20"/>
          </w:rPr>
          <w:t xml:space="preserve"> </w:t>
        </w:r>
      </w:ins>
      <w:ins w:id="832" w:author="Unknown Author" w:date="2022-02-11T16:43:14Z">
        <w:r>
          <w:rPr>
            <w:rFonts w:cs="Arial" w:ascii="Arial" w:hAnsi="Arial"/>
            <w:b/>
            <w:color w:val="E36C0A" w:themeColor="accent6" w:themeShade="bf"/>
            <w:sz w:val="20"/>
            <w:szCs w:val="20"/>
          </w:rPr>
          <w:t xml:space="preserve">            </w:t>
        </w:r>
      </w:ins>
      <w:del w:id="833" w:author="Unknown Author" w:date="2022-02-25T16:46:02Z">
        <w:r>
          <w:rPr>
            <w:rFonts w:cs="Arial" w:ascii="Arial" w:hAnsi="Arial"/>
            <w:b/>
            <w:sz w:val="20"/>
            <w:szCs w:val="20"/>
            <w:u w:val="single"/>
          </w:rPr>
          <w:delText>_</w:delText>
        </w:r>
      </w:del>
      <w:ins w:id="834" w:author="Unknown Author" w:date="2022-02-11T16:35:00Z">
        <w:r>
          <w:rPr>
            <w:rFonts w:cs="Arial" w:ascii="Arial" w:hAnsi="Arial"/>
            <w:b/>
            <w:sz w:val="20"/>
            <w:szCs w:val="20"/>
            <w:u w:val="single"/>
          </w:rPr>
          <w:t>$</w:t>
        </w:r>
      </w:ins>
      <w:ins w:id="835" w:author="Unknown Author" w:date="2022-02-11T16:34:41Z">
        <w:r>
          <w:rPr>
            <w:rFonts w:cs="Arial" w:ascii="Arial" w:hAnsi="Arial"/>
            <w:b/>
            <w:sz w:val="20"/>
            <w:szCs w:val="20"/>
            <w:u w:val="single"/>
          </w:rPr>
          <w:t>${c2_s3_3_8_val_5}</w:t>
        </w:r>
      </w:ins>
      <w:del w:id="836" w:author="Unknown Author" w:date="2022-02-25T16:46:06Z">
        <w:r>
          <w:rPr>
            <w:rFonts w:cs="Arial" w:ascii="Arial" w:hAnsi="Arial"/>
            <w:b/>
            <w:sz w:val="20"/>
            <w:szCs w:val="20"/>
            <w:u w:val="single"/>
          </w:rPr>
          <w:delText>_</w:delText>
        </w:r>
      </w:del>
      <w:del w:id="837" w:author="Unknown Author" w:date="2022-02-11T16:34:40Z">
        <w:r>
          <w:rPr>
            <w:rFonts w:cs="Arial" w:ascii="Arial" w:hAnsi="Arial"/>
            <w:b/>
            <w:sz w:val="20"/>
            <w:szCs w:val="20"/>
            <w:u w:val="single"/>
          </w:rPr>
          <w:delText>$ 3,457,961</w:delText>
        </w:r>
      </w:del>
      <w:del w:id="838" w:author="Unknown Author" w:date="2022-02-25T16:46:06Z">
        <w:r>
          <w:rPr>
            <w:rFonts w:cs="Arial" w:ascii="Arial" w:hAnsi="Arial"/>
            <w:b/>
            <w:sz w:val="20"/>
            <w:szCs w:val="20"/>
            <w:u w:val="single"/>
          </w:rPr>
          <w:delText>_</w:delText>
        </w:r>
      </w:del>
      <w:del w:id="839" w:author="Unknown Author" w:date="2022-02-25T16:46:06Z">
        <w:r>
          <w:rPr>
            <w:rFonts w:cs="Arial" w:ascii="Arial" w:hAnsi="Arial"/>
            <w:b/>
            <w:color w:val="E36C0A" w:themeColor="accent6" w:themeShade="bf"/>
            <w:sz w:val="20"/>
            <w:szCs w:val="20"/>
          </w:rPr>
          <w:delText xml:space="preserve"> </w:delText>
        </w:r>
      </w:del>
      <w:r>
        <w:rPr>
          <w:rFonts w:cs="Arial" w:ascii="Arial" w:hAnsi="Arial"/>
          <w:b/>
          <w:color w:val="E36C0A" w:themeColor="accent6" w:themeShade="bf"/>
          <w:sz w:val="20"/>
          <w:szCs w:val="20"/>
        </w:rPr>
        <w:t xml:space="preserve">     </w:t>
      </w:r>
      <w:ins w:id="840" w:author="Unknown Author" w:date="2022-02-25T16:46:10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41" w:author="Unknown Author" w:date="2022-02-25T16:46:09Z">
        <w:r>
          <w:rPr>
            <w:rFonts w:cs="Arial" w:ascii="Arial" w:hAnsi="Arial"/>
            <w:b/>
            <w:sz w:val="20"/>
            <w:szCs w:val="20"/>
            <w:u w:val="single"/>
          </w:rPr>
          <w:delText>_</w:delText>
        </w:r>
      </w:del>
      <w:del w:id="842" w:author="Unknown Author" w:date="2022-02-11T16:35:13Z">
        <w:r>
          <w:rPr>
            <w:rFonts w:cs="Arial" w:ascii="Arial" w:hAnsi="Arial"/>
            <w:b/>
            <w:sz w:val="20"/>
            <w:szCs w:val="20"/>
            <w:u w:val="single"/>
          </w:rPr>
          <w:delText>-  3.77%</w:delText>
        </w:r>
      </w:del>
      <w:ins w:id="843" w:author="Unknown Author" w:date="2022-02-11T16:35:14Z">
        <w:r>
          <w:rPr>
            <w:rFonts w:cs="Arial" w:ascii="Arial" w:hAnsi="Arial"/>
            <w:b/>
            <w:sz w:val="20"/>
            <w:szCs w:val="20"/>
            <w:u w:val="single"/>
          </w:rPr>
          <w:t>$${c2_s3_3_8_val_6}</w:t>
        </w:r>
      </w:ins>
      <w:del w:id="844" w:author="Unknown Author" w:date="2022-02-25T16:46:18Z">
        <w:r>
          <w:rPr>
            <w:rFonts w:cs="Arial" w:ascii="Arial" w:hAnsi="Arial"/>
            <w:b/>
            <w:sz w:val="20"/>
            <w:szCs w:val="20"/>
            <w:u w:val="single"/>
          </w:rPr>
          <w:delText>_</w:delText>
        </w:r>
      </w:del>
      <w:r>
        <w:rPr>
          <w:rFonts w:cs="Arial" w:ascii="Arial" w:hAnsi="Arial"/>
          <w:b/>
          <w:color w:val="E36C0A" w:themeColor="accent6" w:themeShade="bf"/>
          <w:sz w:val="20"/>
          <w:szCs w:val="20"/>
        </w:rPr>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ins w:id="846" w:author="Unknown Author" w:date="2022-02-18T18:19:32Z"/>
          <w:sz w:val="24"/>
          <w:szCs w:val="24"/>
        </w:rPr>
      </w:pPr>
      <w:ins w:id="845" w:author="Unknown Author" w:date="2022-02-18T18:19:32Z">
        <w:r>
          <w:rPr>
            <w:rFonts w:cs="Arial" w:ascii="Arial" w:hAnsi="Arial"/>
            <w:b/>
            <w:color w:val="C00000"/>
            <w:sz w:val="24"/>
            <w:szCs w:val="24"/>
          </w:rPr>
        </w:r>
      </w:ins>
      <w:r>
        <w:br w:type="page"/>
      </w:r>
    </w:p>
    <w:p>
      <w:pPr>
        <w:pStyle w:val="Normal"/>
        <w:rPr>
          <w:rFonts w:ascii="Arial" w:hAnsi="Arial" w:cs="Arial"/>
          <w:b/>
          <w:b/>
          <w:color w:val="C00000"/>
          <w:ins w:id="848" w:author="Unknown Author" w:date="2022-02-18T18:19:32Z"/>
          <w:sz w:val="24"/>
          <w:szCs w:val="24"/>
        </w:rPr>
      </w:pPr>
      <w:ins w:id="847" w:author="Unknown Author" w:date="2022-02-18T18:19:32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rPr>
          <w:rFonts w:ascii="Arial" w:hAnsi="Arial" w:cs="Arial"/>
          <w:b/>
          <w:b/>
          <w:sz w:val="20"/>
          <w:szCs w:val="20"/>
          <w:u w:val="single"/>
        </w:rPr>
      </w:pPr>
      <w:del w:id="849" w:author="Unknown Author" w:date="2022-02-11T16:38:14Z">
        <w:r>
          <w:rPr>
            <w:rFonts w:cs="Arial" w:ascii="Arial" w:hAnsi="Arial"/>
            <w:sz w:val="20"/>
            <w:szCs w:val="20"/>
            <w:u w:val="single"/>
          </w:rPr>
          <w:delText>__</w:delText>
        </w:r>
      </w:del>
      <w:del w:id="850" w:author="Unknown Author" w:date="2022-02-11T16:32:40Z">
        <w:r>
          <w:rPr>
            <w:rFonts w:cs="Arial" w:ascii="Arial" w:hAnsi="Arial"/>
            <w:b/>
            <w:sz w:val="20"/>
            <w:szCs w:val="20"/>
            <w:u w:val="single"/>
          </w:rPr>
          <w:delText>2018</w:delText>
        </w:r>
      </w:del>
      <w:ins w:id="851" w:author="Unknown Author" w:date="2022-02-11T16:32:40Z">
        <w:r>
          <w:rPr>
            <w:rFonts w:eastAsia="Calibri" w:cs="Arial" w:ascii="Arial" w:hAnsi="Arial" w:eastAsiaTheme="minorHAnsi"/>
            <w:b/>
            <w:color w:val="auto"/>
            <w:kern w:val="0"/>
            <w:sz w:val="20"/>
            <w:szCs w:val="20"/>
            <w:u w:val="single"/>
            <w:lang w:val="en-US" w:eastAsia="en-US" w:bidi="ar-SA"/>
          </w:rPr>
          <w:t>${c2_s3_3_8_val_7}</w:t>
        </w:r>
      </w:ins>
      <w:del w:id="852" w:author="Unknown Author" w:date="2022-02-11T16:42:27Z">
        <w:r>
          <w:rPr>
            <w:rFonts w:cs="Arial" w:ascii="Arial" w:hAnsi="Arial"/>
            <w:b/>
            <w:sz w:val="20"/>
            <w:szCs w:val="20"/>
            <w:u w:val="single"/>
          </w:rPr>
          <w:delText>___</w:delText>
        </w:r>
      </w:del>
      <w:r>
        <w:rPr>
          <w:rFonts w:cs="Arial" w:ascii="Arial" w:hAnsi="Arial"/>
          <w:b/>
          <w:color w:val="E36C0A" w:themeColor="accent6" w:themeShade="bf"/>
          <w:sz w:val="20"/>
          <w:szCs w:val="20"/>
        </w:rPr>
        <w:tab/>
      </w:r>
      <w:del w:id="853" w:author="Unknown Author" w:date="2022-02-11T16:40:11Z">
        <w:r>
          <w:rPr>
            <w:rFonts w:cs="Arial" w:ascii="Arial" w:hAnsi="Arial"/>
            <w:b/>
            <w:color w:val="E36C0A" w:themeColor="accent6" w:themeShade="bf"/>
            <w:sz w:val="20"/>
            <w:szCs w:val="20"/>
          </w:rPr>
          <w:delText xml:space="preserve">    </w:delText>
        </w:r>
      </w:del>
      <w:ins w:id="854" w:author="Unknown Author" w:date="2022-02-11T16:42:31Z">
        <w:r>
          <w:rPr>
            <w:rFonts w:cs="Arial" w:ascii="Arial" w:hAnsi="Arial"/>
            <w:b/>
            <w:color w:val="E36C0A" w:themeColor="accent6" w:themeShade="bf"/>
            <w:sz w:val="20"/>
            <w:szCs w:val="20"/>
          </w:rPr>
          <w:t xml:space="preserve">               </w:t>
        </w:r>
      </w:ins>
      <w:del w:id="855" w:author="Unknown Author" w:date="2022-02-11T16:42:35Z">
        <w:r>
          <w:rPr>
            <w:rFonts w:cs="Arial" w:ascii="Arial" w:hAnsi="Arial"/>
            <w:b/>
            <w:sz w:val="20"/>
            <w:szCs w:val="20"/>
            <w:u w:val="single"/>
          </w:rPr>
          <w:delText>_</w:delText>
        </w:r>
      </w:del>
      <w:del w:id="856" w:author="Unknown Author" w:date="2022-02-25T16:44:55Z">
        <w:r>
          <w:rPr>
            <w:rFonts w:cs="Arial" w:ascii="Arial" w:hAnsi="Arial"/>
            <w:b/>
            <w:sz w:val="20"/>
            <w:szCs w:val="20"/>
            <w:u w:val="single"/>
          </w:rPr>
          <w:delText>_</w:delText>
        </w:r>
      </w:del>
      <w:r>
        <w:rPr>
          <w:rFonts w:cs="Arial" w:ascii="Arial" w:hAnsi="Arial"/>
          <w:b/>
          <w:sz w:val="20"/>
          <w:szCs w:val="20"/>
          <w:u w:val="single"/>
        </w:rPr>
        <w:t>$</w:t>
      </w:r>
      <w:ins w:id="857" w:author="Unknown Author" w:date="2022-02-11T16:34:55Z">
        <w:r>
          <w:rPr>
            <w:rFonts w:cs="Arial" w:ascii="Arial" w:hAnsi="Arial"/>
            <w:b/>
            <w:sz w:val="20"/>
            <w:szCs w:val="20"/>
            <w:u w:val="single"/>
          </w:rPr>
          <w:t>${c2_s3_3_8_val_8}</w:t>
        </w:r>
      </w:ins>
      <w:del w:id="858" w:author="Unknown Author" w:date="2022-02-25T16:46:24Z">
        <w:r>
          <w:rPr>
            <w:rFonts w:cs="Arial" w:ascii="Arial" w:hAnsi="Arial"/>
            <w:b/>
            <w:sz w:val="20"/>
            <w:szCs w:val="20"/>
            <w:u w:val="single"/>
          </w:rPr>
          <w:delText xml:space="preserve"> </w:delText>
        </w:r>
      </w:del>
      <w:del w:id="859" w:author="Unknown Author" w:date="2022-02-11T16:34:53Z">
        <w:r>
          <w:rPr>
            <w:rFonts w:cs="Arial" w:ascii="Arial" w:hAnsi="Arial"/>
            <w:b/>
            <w:sz w:val="20"/>
            <w:szCs w:val="20"/>
            <w:u w:val="single"/>
          </w:rPr>
          <w:delText>3,496,302</w:delText>
        </w:r>
      </w:del>
      <w:del w:id="860" w:author="Unknown Author" w:date="2022-02-25T16:46:23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ins w:id="861" w:author="Unknown Author" w:date="2022-02-25T16:46:27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del w:id="862" w:author="Unknown Author" w:date="2022-02-25T16:46:26Z">
        <w:r>
          <w:rPr>
            <w:rFonts w:cs="Arial" w:ascii="Arial" w:hAnsi="Arial"/>
            <w:b/>
            <w:sz w:val="20"/>
            <w:szCs w:val="20"/>
            <w:u w:val="single"/>
          </w:rPr>
          <w:delText>_</w:delText>
        </w:r>
      </w:del>
      <w:del w:id="863" w:author="Unknown Author" w:date="2022-02-11T16:35:28Z">
        <w:r>
          <w:rPr>
            <w:rFonts w:cs="Arial" w:ascii="Arial" w:hAnsi="Arial"/>
            <w:b/>
            <w:sz w:val="20"/>
            <w:szCs w:val="20"/>
            <w:u w:val="single"/>
          </w:rPr>
          <w:delText>+ 1.10%</w:delText>
        </w:r>
      </w:del>
      <w:ins w:id="864" w:author="Unknown Author" w:date="2022-02-11T16:35:28Z">
        <w:r>
          <w:rPr>
            <w:rFonts w:cs="Arial" w:ascii="Arial" w:hAnsi="Arial"/>
            <w:b/>
            <w:sz w:val="20"/>
            <w:szCs w:val="20"/>
            <w:u w:val="single"/>
          </w:rPr>
          <w:t>$</w:t>
        </w:r>
      </w:ins>
      <w:ins w:id="865" w:author="Unknown Author" w:date="2022-02-11T16:35:28Z">
        <w:r>
          <w:rPr>
            <w:rFonts w:eastAsia="Calibri" w:cs="Arial" w:ascii="Arial" w:hAnsi="Arial" w:eastAsiaTheme="minorHAnsi"/>
            <w:b/>
            <w:color w:val="auto"/>
            <w:kern w:val="0"/>
            <w:sz w:val="20"/>
            <w:szCs w:val="20"/>
            <w:u w:val="single"/>
            <w:lang w:val="en-US" w:eastAsia="en-US" w:bidi="ar-SA"/>
          </w:rPr>
          <w:t>${c2_s3_3_8_val_9}</w:t>
        </w:r>
      </w:ins>
      <w:del w:id="866" w:author="Unknown Author" w:date="2022-02-25T16:46:30Z">
        <w:r>
          <w:rPr>
            <w:rFonts w:cs="Arial" w:ascii="Arial" w:hAnsi="Arial"/>
            <w:b/>
            <w:sz w:val="20"/>
            <w:szCs w:val="20"/>
            <w:u w:val="single"/>
          </w:rPr>
          <w:delText>_</w:delText>
        </w:r>
      </w:del>
    </w:p>
    <w:p>
      <w:pPr>
        <w:pStyle w:val="Normal"/>
        <w:ind w:left="720" w:firstLine="720"/>
        <w:rPr>
          <w:rFonts w:ascii="Arial" w:hAnsi="Arial" w:cs="Arial"/>
          <w:b/>
          <w:b/>
          <w:color w:val="FFC000"/>
          <w:sz w:val="20"/>
          <w:szCs w:val="20"/>
        </w:rPr>
      </w:pPr>
      <w:r>
        <w:rPr>
          <w:rFonts w:cs="Arial" w:ascii="Arial" w:hAnsi="Arial"/>
          <w:b/>
          <w:color w:val="FFC000"/>
          <w:sz w:val="20"/>
          <w:szCs w:val="20"/>
        </w:rPr>
        <w:tab/>
        <w:t xml:space="preserve">                  </w:t>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867" w:author="Unknown Author" w:date="2022-02-15T16:18:40Z">
        <w:r>
          <w:rPr>
            <w:rFonts w:cs="Arial" w:ascii="Arial" w:hAnsi="Arial"/>
            <w:b/>
            <w:i/>
            <w:color w:val="000000" w:themeColor="text1"/>
            <w:sz w:val="20"/>
            <w:szCs w:val="20"/>
          </w:rPr>
          <w:t>${c2_s3_3_8_comment_1}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firstLine="720"/>
        <w:rPr>
          <w:rFonts w:ascii="Arial" w:hAnsi="Arial" w:cs="Arial"/>
          <w:sz w:val="20"/>
          <w:szCs w:val="20"/>
        </w:rPr>
      </w:pPr>
      <w:r>
        <w:rPr>
          <w:rFonts w:cs="Arial" w:ascii="Arial" w:hAnsi="Arial"/>
          <w:sz w:val="20"/>
          <w:szCs w:val="20"/>
        </w:rPr>
        <w:t>3.9</w:t>
        <w:tab/>
        <w:t>For the last three (3) years, did the affiliate have a positive fund balance?</w:t>
      </w:r>
    </w:p>
    <w:p>
      <w:pPr>
        <w:pStyle w:val="Normal"/>
        <w:ind w:left="1800" w:firstLine="360"/>
        <w:jc w:val="both"/>
        <w:rPr>
          <w:rFonts w:ascii="Arial" w:hAnsi="Arial" w:cs="Arial"/>
          <w:sz w:val="20"/>
          <w:szCs w:val="20"/>
        </w:rPr>
      </w:pPr>
      <w:r>
        <w:rPr>
          <w:rFonts w:cs="Arial" w:ascii="Arial" w:hAnsi="Arial"/>
          <w:sz w:val="20"/>
          <w:szCs w:val="20"/>
          <w:u w:val="single"/>
        </w:rPr>
        <w:t>_</w:t>
      </w:r>
      <w:del w:id="868" w:author="Unknown Author" w:date="2022-02-11T16:53:28Z">
        <w:r>
          <w:rPr>
            <w:rFonts w:cs="Arial" w:ascii="Arial" w:hAnsi="Arial"/>
            <w:sz w:val="20"/>
            <w:szCs w:val="20"/>
            <w:u w:val="single"/>
          </w:rPr>
          <w:delText>X</w:delText>
        </w:r>
      </w:del>
      <w:ins w:id="869" w:author="Unknown Author" w:date="2022-02-11T16:53:29Z">
        <w:r>
          <w:rPr>
            <w:rFonts w:cs="Arial" w:ascii="Arial" w:hAnsi="Arial"/>
            <w:sz w:val="20"/>
            <w:szCs w:val="20"/>
            <w:u w:val="single"/>
          </w:rPr>
          <w:t>{c2_s3_3_9_checkbox_1_yes}</w:t>
        </w:r>
      </w:ins>
      <w:r>
        <w:rPr>
          <w:rFonts w:cs="Arial" w:ascii="Arial" w:hAnsi="Arial"/>
          <w:sz w:val="20"/>
          <w:szCs w:val="20"/>
          <w:u w:val="single"/>
        </w:rPr>
        <w:t>__</w:t>
      </w:r>
      <w:r>
        <w:rPr>
          <w:rFonts w:cs="Arial" w:ascii="Arial" w:hAnsi="Arial"/>
          <w:sz w:val="20"/>
          <w:szCs w:val="20"/>
        </w:rPr>
        <w:t xml:space="preserve"> Yes</w:t>
        <w:tab/>
        <w:tab/>
        <w:t>_</w:t>
      </w:r>
      <w:ins w:id="870" w:author="Unknown Author" w:date="2022-02-11T16:53:39Z">
        <w:r>
          <w:rPr>
            <w:rFonts w:cs="Arial" w:ascii="Arial" w:hAnsi="Arial"/>
            <w:sz w:val="20"/>
            <w:szCs w:val="20"/>
          </w:rPr>
          <w:t>${c2_s3_3_9_checkbox_1_no}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C00000"/>
          <w:sz w:val="20"/>
          <w:szCs w:val="20"/>
        </w:rPr>
      </w:pPr>
      <w:r>
        <w:rPr>
          <w:rFonts w:cs="Arial" w:ascii="Arial" w:hAnsi="Arial"/>
          <w:sz w:val="20"/>
          <w:szCs w:val="20"/>
        </w:rPr>
        <w:tab/>
        <w:tab/>
      </w:r>
      <w:r>
        <w:rPr>
          <w:rFonts w:cs="Arial" w:ascii="Arial" w:hAnsi="Arial"/>
          <w:b/>
          <w:color w:val="C00000"/>
          <w:sz w:val="20"/>
          <w:szCs w:val="20"/>
        </w:rPr>
        <w:t>Year (Period)</w:t>
        <w:tab/>
        <w:tab/>
        <w:t>Fund Balance</w:t>
      </w:r>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jc w:val="both"/>
        <w:rPr>
          <w:rFonts w:ascii="Arial" w:hAnsi="Arial" w:cs="Arial"/>
          <w:b/>
          <w:b/>
          <w:color w:val="E36C0A" w:themeColor="accent6" w:themeShade="bf"/>
          <w:sz w:val="20"/>
          <w:szCs w:val="20"/>
        </w:rPr>
      </w:pPr>
      <w:r>
        <w:rPr>
          <w:rFonts w:cs="Arial" w:ascii="Arial" w:hAnsi="Arial"/>
          <w:b/>
          <w:color w:val="365F91" w:themeColor="accent1" w:themeShade="bf"/>
          <w:sz w:val="20"/>
          <w:szCs w:val="20"/>
        </w:rPr>
        <w:tab/>
        <w:tab/>
      </w:r>
      <w:r>
        <w:rPr>
          <w:rFonts w:cs="Arial" w:ascii="Arial" w:hAnsi="Arial"/>
          <w:sz w:val="20"/>
          <w:szCs w:val="20"/>
          <w:u w:val="single"/>
        </w:rPr>
        <w:t>__</w:t>
      </w:r>
      <w:del w:id="871" w:author="Unknown Author" w:date="2022-02-11T16:57:47Z">
        <w:r>
          <w:rPr>
            <w:rFonts w:cs="Arial" w:ascii="Arial" w:hAnsi="Arial"/>
            <w:b/>
            <w:sz w:val="20"/>
            <w:szCs w:val="20"/>
            <w:u w:val="single"/>
          </w:rPr>
          <w:delText>2016</w:delText>
        </w:r>
      </w:del>
      <w:ins w:id="872" w:author="Unknown Author" w:date="2022-02-11T16:57:47Z">
        <w:r>
          <w:rPr>
            <w:rFonts w:cs="Arial" w:ascii="Arial" w:hAnsi="Arial"/>
            <w:b/>
            <w:sz w:val="20"/>
            <w:szCs w:val="20"/>
            <w:u w:val="single"/>
          </w:rPr>
          <w:t>$</w:t>
        </w:r>
      </w:ins>
      <w:ins w:id="873" w:author="Unknown Author" w:date="2022-02-11T16:57:47Z">
        <w:r>
          <w:rPr>
            <w:rFonts w:eastAsia="Calibri" w:cs="Arial" w:ascii="Arial" w:hAnsi="Arial" w:eastAsiaTheme="minorHAnsi"/>
            <w:b/>
            <w:color w:val="auto"/>
            <w:kern w:val="0"/>
            <w:sz w:val="20"/>
            <w:szCs w:val="20"/>
            <w:u w:val="single"/>
            <w:lang w:val="en-US" w:eastAsia="en-US" w:bidi="ar-SA"/>
          </w:rPr>
          <w:t>{c2_s3_3_9_val_1}</w:t>
        </w:r>
      </w:ins>
      <w:del w:id="874" w:author="Unknown Author" w:date="2022-02-11T17:47:45Z">
        <w:r>
          <w:rPr>
            <w:rFonts w:cs="Arial" w:ascii="Arial" w:hAnsi="Arial"/>
            <w:b/>
            <w:sz w:val="20"/>
            <w:szCs w:val="20"/>
            <w:u w:val="single"/>
          </w:rPr>
          <w:delText>___</w:delText>
        </w:r>
      </w:del>
      <w:r>
        <w:rPr>
          <w:rFonts w:cs="Arial" w:ascii="Arial" w:hAnsi="Arial"/>
          <w:b/>
          <w:color w:val="E36C0A" w:themeColor="accent6" w:themeShade="bf"/>
          <w:sz w:val="20"/>
          <w:szCs w:val="20"/>
        </w:rPr>
        <w:tab/>
        <w:t xml:space="preserve"> </w:t>
      </w:r>
      <w:ins w:id="875" w:author="Unknown Author" w:date="2022-02-25T16:47:27Z">
        <w:r>
          <w:rPr>
            <w:rFonts w:cs="Arial" w:ascii="Arial" w:hAnsi="Arial"/>
            <w:b/>
            <w:color w:val="E36C0A" w:themeColor="accent6" w:themeShade="bf"/>
            <w:sz w:val="20"/>
            <w:szCs w:val="20"/>
          </w:rPr>
          <w:tab/>
        </w:r>
      </w:ins>
      <w:ins w:id="876" w:author="Unknown Author" w:date="2022-02-25T16:48:03Z">
        <w:r>
          <w:rPr>
            <w:rFonts w:cs="Arial" w:ascii="Arial" w:hAnsi="Arial"/>
            <w:b/>
            <w:color w:val="E36C0A" w:themeColor="accent6" w:themeShade="bf"/>
            <w:sz w:val="20"/>
            <w:szCs w:val="20"/>
          </w:rPr>
          <w:tab/>
        </w:r>
      </w:ins>
      <w:r>
        <w:rPr>
          <w:rFonts w:cs="Arial" w:ascii="Arial" w:hAnsi="Arial"/>
          <w:b/>
          <w:color w:val="E36C0A" w:themeColor="accent6" w:themeShade="bf"/>
          <w:sz w:val="20"/>
          <w:szCs w:val="20"/>
        </w:rPr>
        <w:t xml:space="preserve">  </w:t>
      </w:r>
      <w:del w:id="877" w:author="Unknown Author" w:date="2022-02-11T17:08:10Z">
        <w:r>
          <w:rPr>
            <w:rFonts w:cs="Arial" w:ascii="Arial" w:hAnsi="Arial"/>
            <w:b/>
            <w:color w:val="E36C0A" w:themeColor="accent6" w:themeShade="bf"/>
            <w:sz w:val="20"/>
            <w:szCs w:val="20"/>
          </w:rPr>
          <w:delText xml:space="preserve"> </w:delText>
          <w:tab/>
          <w:delText xml:space="preserve"> </w:delText>
        </w:r>
      </w:del>
      <w:del w:id="878" w:author="Unknown Author" w:date="2022-02-11T17:48:26Z">
        <w:r>
          <w:rPr>
            <w:rFonts w:cs="Arial" w:ascii="Arial" w:hAnsi="Arial"/>
            <w:b/>
            <w:sz w:val="20"/>
            <w:szCs w:val="20"/>
            <w:u w:val="single"/>
          </w:rPr>
          <w:delText>__</w:delText>
        </w:r>
      </w:del>
      <w:r>
        <w:rPr>
          <w:rFonts w:cs="Arial" w:ascii="Arial" w:hAnsi="Arial"/>
          <w:b/>
          <w:sz w:val="20"/>
          <w:szCs w:val="20"/>
          <w:u w:val="single"/>
        </w:rPr>
        <w:t>$</w:t>
      </w:r>
      <w:del w:id="879" w:author="Unknown Author" w:date="2022-02-11T17:03:59Z">
        <w:r>
          <w:rPr>
            <w:rFonts w:cs="Arial" w:ascii="Arial" w:hAnsi="Arial"/>
            <w:b/>
            <w:sz w:val="20"/>
            <w:szCs w:val="20"/>
            <w:u w:val="single"/>
          </w:rPr>
          <w:delText>3,593,215</w:delText>
        </w:r>
      </w:del>
      <w:ins w:id="880" w:author="Unknown Author" w:date="2022-02-11T17:03:59Z">
        <w:r>
          <w:rPr>
            <w:rFonts w:eastAsia="Calibri" w:cs="Arial" w:ascii="Arial" w:hAnsi="Arial" w:eastAsiaTheme="minorHAnsi"/>
            <w:b/>
            <w:color w:val="auto"/>
            <w:kern w:val="0"/>
            <w:sz w:val="20"/>
            <w:szCs w:val="20"/>
            <w:u w:val="single"/>
            <w:lang w:val="en-US" w:eastAsia="en-US" w:bidi="ar-SA"/>
          </w:rPr>
          <w:t>$</w:t>
        </w:r>
      </w:ins>
      <w:ins w:id="881" w:author="Unknown Author" w:date="2022-02-11T17:04:01Z">
        <w:r>
          <w:rPr>
            <w:rFonts w:eastAsia="Calibri" w:cs="Arial" w:ascii="Arial" w:hAnsi="Arial" w:eastAsiaTheme="minorHAnsi"/>
            <w:b/>
            <w:color w:val="auto"/>
            <w:kern w:val="0"/>
            <w:sz w:val="20"/>
            <w:szCs w:val="20"/>
            <w:u w:val="single"/>
            <w:lang w:val="en-US" w:eastAsia="en-US" w:bidi="ar-SA"/>
          </w:rPr>
          <w:t>{c2_s3_3_9_val_2}</w:t>
        </w:r>
      </w:ins>
      <w:del w:id="882" w:author="Unknown Author" w:date="2022-02-25T16:49:27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883" w:author="Unknown Author" w:date="2022-02-11T16:58:01Z">
        <w:r>
          <w:rPr>
            <w:rFonts w:cs="Arial" w:ascii="Arial" w:hAnsi="Arial"/>
            <w:b/>
            <w:sz w:val="20"/>
            <w:szCs w:val="20"/>
            <w:u w:val="single"/>
          </w:rPr>
          <w:delText>2017</w:delText>
        </w:r>
      </w:del>
      <w:ins w:id="884" w:author="Unknown Author" w:date="2022-02-11T16:58:01Z">
        <w:r>
          <w:rPr>
            <w:rFonts w:eastAsia="Calibri" w:cs="Arial" w:ascii="Arial" w:hAnsi="Arial" w:eastAsiaTheme="minorHAnsi"/>
            <w:b/>
            <w:color w:val="auto"/>
            <w:kern w:val="0"/>
            <w:sz w:val="20"/>
            <w:szCs w:val="20"/>
            <w:u w:val="single"/>
            <w:lang w:val="en-US" w:eastAsia="en-US" w:bidi="ar-SA"/>
          </w:rPr>
          <w:t>${c2_s3_3_9_val_3}</w:t>
        </w:r>
      </w:ins>
      <w:del w:id="885" w:author="Unknown Author" w:date="2022-02-11T17:47:48Z">
        <w:r>
          <w:rPr>
            <w:rFonts w:cs="Arial" w:ascii="Arial" w:hAnsi="Arial"/>
            <w:b/>
            <w:sz w:val="20"/>
            <w:szCs w:val="20"/>
            <w:u w:val="single"/>
          </w:rPr>
          <w:delText>___</w:delText>
        </w:r>
      </w:del>
      <w:r>
        <w:rPr>
          <w:rFonts w:cs="Arial" w:ascii="Arial" w:hAnsi="Arial"/>
          <w:b/>
          <w:color w:val="E36C0A" w:themeColor="accent6" w:themeShade="bf"/>
          <w:sz w:val="20"/>
          <w:szCs w:val="20"/>
        </w:rPr>
        <w:t xml:space="preserve"> </w:t>
      </w:r>
      <w:ins w:id="886" w:author="Unknown Author" w:date="2022-02-11T17:49:16Z">
        <w:r>
          <w:rPr>
            <w:rFonts w:cs="Arial" w:ascii="Arial" w:hAnsi="Arial"/>
            <w:b/>
            <w:color w:val="E36C0A" w:themeColor="accent6" w:themeShade="bf"/>
            <w:sz w:val="20"/>
            <w:szCs w:val="20"/>
          </w:rPr>
          <w:t xml:space="preserve"> </w:t>
        </w:r>
      </w:ins>
      <w:r>
        <w:rPr>
          <w:rFonts w:cs="Arial" w:ascii="Arial" w:hAnsi="Arial"/>
          <w:b/>
          <w:color w:val="E36C0A" w:themeColor="accent6" w:themeShade="bf"/>
          <w:sz w:val="20"/>
          <w:szCs w:val="20"/>
        </w:rPr>
        <w:t xml:space="preserve"> </w:t>
      </w:r>
      <w:ins w:id="887" w:author="Unknown Author" w:date="2022-02-25T16:48:05Z">
        <w:r>
          <w:rPr>
            <w:rFonts w:cs="Arial" w:ascii="Arial" w:hAnsi="Arial"/>
            <w:b/>
            <w:color w:val="E36C0A" w:themeColor="accent6" w:themeShade="bf"/>
            <w:sz w:val="20"/>
            <w:szCs w:val="20"/>
          </w:rPr>
          <w:tab/>
        </w:r>
      </w:ins>
      <w:ins w:id="888" w:author="Unknown Author" w:date="2022-02-25T16:47:29Z">
        <w:r>
          <w:rPr>
            <w:rFonts w:cs="Arial" w:ascii="Arial" w:hAnsi="Arial"/>
            <w:b/>
            <w:color w:val="E36C0A" w:themeColor="accent6" w:themeShade="bf"/>
            <w:sz w:val="20"/>
            <w:szCs w:val="20"/>
          </w:rPr>
          <w:tab/>
        </w:r>
      </w:ins>
      <w:ins w:id="889" w:author="Unknown Author" w:date="2022-02-11T17:49:40Z">
        <w:r>
          <w:rPr>
            <w:rFonts w:cs="Arial" w:ascii="Arial" w:hAnsi="Arial"/>
            <w:b/>
            <w:color w:val="E36C0A" w:themeColor="accent6" w:themeShade="bf"/>
            <w:sz w:val="20"/>
            <w:szCs w:val="20"/>
          </w:rPr>
          <w:t xml:space="preserve">  </w:t>
        </w:r>
      </w:ins>
      <w:del w:id="890" w:author="Unknown Author" w:date="2022-02-25T16:47:34Z">
        <w:r>
          <w:rPr>
            <w:rFonts w:cs="Arial" w:ascii="Arial" w:hAnsi="Arial"/>
            <w:b/>
            <w:color w:val="E36C0A" w:themeColor="accent6" w:themeShade="bf"/>
            <w:sz w:val="20"/>
            <w:szCs w:val="20"/>
          </w:rPr>
          <w:delText xml:space="preserve"> </w:delText>
        </w:r>
      </w:del>
      <w:del w:id="891" w:author="Unknown Author" w:date="2022-02-11T17:48:19Z">
        <w:r>
          <w:rPr>
            <w:rFonts w:cs="Arial" w:ascii="Arial" w:hAnsi="Arial"/>
            <w:b/>
            <w:color w:val="E36C0A" w:themeColor="accent6" w:themeShade="bf"/>
            <w:sz w:val="20"/>
            <w:szCs w:val="20"/>
          </w:rPr>
          <w:delText xml:space="preserve">        </w:delText>
          <w:tab/>
          <w:delText xml:space="preserve"> </w:delText>
        </w:r>
      </w:del>
      <w:del w:id="892" w:author="Unknown Author" w:date="2022-02-11T17:48:19Z">
        <w:r>
          <w:rPr>
            <w:rFonts w:cs="Arial" w:ascii="Arial" w:hAnsi="Arial"/>
            <w:b/>
            <w:sz w:val="20"/>
            <w:szCs w:val="20"/>
            <w:u w:val="single"/>
          </w:rPr>
          <w:delText>__</w:delText>
        </w:r>
      </w:del>
      <w:r>
        <w:rPr>
          <w:rFonts w:cs="Arial" w:ascii="Arial" w:hAnsi="Arial"/>
          <w:b/>
          <w:sz w:val="20"/>
          <w:szCs w:val="20"/>
          <w:u w:val="single"/>
        </w:rPr>
        <w:t>$</w:t>
      </w:r>
      <w:del w:id="893" w:author="Unknown Author" w:date="2022-02-11T17:04:12Z">
        <w:r>
          <w:rPr>
            <w:rFonts w:cs="Arial" w:ascii="Arial" w:hAnsi="Arial"/>
            <w:b/>
            <w:sz w:val="20"/>
            <w:szCs w:val="20"/>
            <w:u w:val="single"/>
          </w:rPr>
          <w:delText>3,457,961</w:delText>
        </w:r>
      </w:del>
      <w:ins w:id="894" w:author="Unknown Author" w:date="2022-02-11T17:04:12Z">
        <w:r>
          <w:rPr>
            <w:rFonts w:eastAsia="Calibri" w:cs="Arial" w:ascii="Arial" w:hAnsi="Arial" w:eastAsiaTheme="minorHAnsi"/>
            <w:b/>
            <w:color w:val="auto"/>
            <w:kern w:val="0"/>
            <w:sz w:val="20"/>
            <w:szCs w:val="20"/>
            <w:u w:val="single"/>
            <w:lang w:val="en-US" w:eastAsia="en-US" w:bidi="ar-SA"/>
          </w:rPr>
          <w:t>${c2_s3_3_9_val_4}</w:t>
        </w:r>
      </w:ins>
      <w:del w:id="895" w:author="Unknown Author" w:date="2022-02-25T16:49:32Z">
        <w:r>
          <w:rPr>
            <w:rFonts w:cs="Arial" w:ascii="Arial" w:hAnsi="Arial"/>
            <w:b/>
            <w:sz w:val="20"/>
            <w:szCs w:val="20"/>
            <w:u w:val="single"/>
          </w:rPr>
          <w:delText>_</w:delText>
        </w:r>
      </w:del>
      <w:r>
        <w:rPr>
          <w:rFonts w:cs="Arial" w:ascii="Arial" w:hAnsi="Arial"/>
          <w:b/>
          <w:color w:val="E36C0A" w:themeColor="accent6" w:themeShade="bf"/>
          <w:sz w:val="20"/>
          <w:szCs w:val="20"/>
        </w:rPr>
        <w:t xml:space="preserve">       </w:t>
        <w:tab/>
        <w:t xml:space="preserve">     </w:t>
        <w:tab/>
      </w:r>
    </w:p>
    <w:p>
      <w:pPr>
        <w:pStyle w:val="Normal"/>
        <w:ind w:left="720" w:firstLine="720"/>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720" w:firstLine="720"/>
        <w:jc w:val="both"/>
        <w:rPr>
          <w:rFonts w:ascii="Arial" w:hAnsi="Arial" w:cs="Arial"/>
          <w:b/>
          <w:b/>
          <w:color w:val="FFC000"/>
          <w:sz w:val="20"/>
          <w:szCs w:val="20"/>
        </w:rPr>
      </w:pPr>
      <w:r>
        <w:rPr>
          <w:rFonts w:cs="Arial" w:ascii="Arial" w:hAnsi="Arial"/>
          <w:sz w:val="20"/>
          <w:szCs w:val="20"/>
          <w:u w:val="single"/>
        </w:rPr>
        <w:t>__</w:t>
      </w:r>
      <w:del w:id="896" w:author="Unknown Author" w:date="2022-02-11T16:58:05Z">
        <w:r>
          <w:rPr>
            <w:rFonts w:cs="Arial" w:ascii="Arial" w:hAnsi="Arial"/>
            <w:b/>
            <w:sz w:val="20"/>
            <w:szCs w:val="20"/>
            <w:u w:val="single"/>
          </w:rPr>
          <w:delText>2018</w:delText>
        </w:r>
      </w:del>
      <w:ins w:id="897" w:author="Unknown Author" w:date="2022-02-11T16:58:05Z">
        <w:r>
          <w:rPr>
            <w:rFonts w:eastAsia="Calibri" w:cs="Arial" w:ascii="Arial" w:hAnsi="Arial" w:eastAsiaTheme="minorHAnsi"/>
            <w:b/>
            <w:color w:val="auto"/>
            <w:kern w:val="0"/>
            <w:sz w:val="20"/>
            <w:szCs w:val="20"/>
            <w:u w:val="single"/>
            <w:lang w:val="en-US" w:eastAsia="en-US" w:bidi="ar-SA"/>
          </w:rPr>
          <w:t>${c2_s3_3_9_val_5}</w:t>
        </w:r>
      </w:ins>
      <w:del w:id="898" w:author="Unknown Author" w:date="2022-02-11T17:47:52Z">
        <w:r>
          <w:rPr>
            <w:rFonts w:cs="Arial" w:ascii="Arial" w:hAnsi="Arial"/>
            <w:b/>
            <w:sz w:val="20"/>
            <w:szCs w:val="20"/>
            <w:u w:val="single"/>
          </w:rPr>
          <w:delText>___</w:delText>
        </w:r>
      </w:del>
      <w:r>
        <w:rPr>
          <w:rFonts w:cs="Arial" w:ascii="Arial" w:hAnsi="Arial"/>
          <w:b/>
          <w:color w:val="E36C0A" w:themeColor="accent6" w:themeShade="bf"/>
          <w:sz w:val="20"/>
          <w:szCs w:val="20"/>
        </w:rPr>
        <w:tab/>
        <w:t xml:space="preserve"> </w:t>
      </w:r>
      <w:ins w:id="899" w:author="Unknown Author" w:date="2022-02-25T16:47:31Z">
        <w:r>
          <w:rPr>
            <w:rFonts w:cs="Arial" w:ascii="Arial" w:hAnsi="Arial"/>
            <w:b/>
            <w:color w:val="E36C0A" w:themeColor="accent6" w:themeShade="bf"/>
            <w:sz w:val="20"/>
            <w:szCs w:val="20"/>
          </w:rPr>
          <w:tab/>
        </w:r>
      </w:ins>
      <w:ins w:id="900" w:author="Unknown Author" w:date="2022-02-25T16:48:06Z">
        <w:r>
          <w:rPr>
            <w:rFonts w:cs="Arial" w:ascii="Arial" w:hAnsi="Arial"/>
            <w:b/>
            <w:color w:val="E36C0A" w:themeColor="accent6" w:themeShade="bf"/>
            <w:sz w:val="20"/>
            <w:szCs w:val="20"/>
          </w:rPr>
          <w:tab/>
        </w:r>
      </w:ins>
      <w:r>
        <w:rPr>
          <w:rFonts w:cs="Arial" w:ascii="Arial" w:hAnsi="Arial"/>
          <w:b/>
          <w:color w:val="E36C0A" w:themeColor="accent6" w:themeShade="bf"/>
          <w:sz w:val="20"/>
          <w:szCs w:val="20"/>
        </w:rPr>
        <w:t xml:space="preserve">  </w:t>
      </w:r>
      <w:del w:id="901" w:author="Unknown Author" w:date="2022-02-11T17:08:07Z">
        <w:r>
          <w:rPr>
            <w:rFonts w:cs="Arial" w:ascii="Arial" w:hAnsi="Arial"/>
            <w:b/>
            <w:color w:val="E36C0A" w:themeColor="accent6" w:themeShade="bf"/>
            <w:sz w:val="20"/>
            <w:szCs w:val="20"/>
          </w:rPr>
          <w:delText xml:space="preserve"> </w:delText>
          <w:tab/>
          <w:delText xml:space="preserve"> </w:delText>
        </w:r>
      </w:del>
      <w:del w:id="902" w:author="Unknown Author" w:date="2022-02-11T17:48:32Z">
        <w:r>
          <w:rPr>
            <w:rFonts w:cs="Arial" w:ascii="Arial" w:hAnsi="Arial"/>
            <w:b/>
            <w:sz w:val="20"/>
            <w:szCs w:val="20"/>
            <w:u w:val="single"/>
          </w:rPr>
          <w:delText>__</w:delText>
        </w:r>
      </w:del>
      <w:r>
        <w:rPr>
          <w:rFonts w:cs="Arial" w:ascii="Arial" w:hAnsi="Arial"/>
          <w:b/>
          <w:sz w:val="20"/>
          <w:szCs w:val="20"/>
          <w:u w:val="single"/>
        </w:rPr>
        <w:t>$</w:t>
      </w:r>
      <w:del w:id="903" w:author="Unknown Author" w:date="2022-02-11T17:04:24Z">
        <w:r>
          <w:rPr>
            <w:rFonts w:cs="Arial" w:ascii="Arial" w:hAnsi="Arial"/>
            <w:b/>
            <w:sz w:val="20"/>
            <w:szCs w:val="20"/>
            <w:u w:val="single"/>
          </w:rPr>
          <w:delText>3,496,302</w:delText>
        </w:r>
      </w:del>
      <w:ins w:id="904" w:author="Unknown Author" w:date="2022-02-11T17:04:24Z">
        <w:r>
          <w:rPr>
            <w:rFonts w:eastAsia="Calibri" w:cs="Arial" w:ascii="Arial" w:hAnsi="Arial" w:eastAsiaTheme="minorHAnsi"/>
            <w:b/>
            <w:color w:val="auto"/>
            <w:kern w:val="0"/>
            <w:sz w:val="20"/>
            <w:szCs w:val="20"/>
            <w:u w:val="single"/>
            <w:lang w:val="en-US" w:eastAsia="en-US" w:bidi="ar-SA"/>
          </w:rPr>
          <w:t>${c2_s3_3_9_val_6}</w:t>
        </w:r>
      </w:ins>
      <w:del w:id="905" w:author="Unknown Author" w:date="2022-02-25T16:49:35Z">
        <w:r>
          <w:rPr>
            <w:rFonts w:cs="Arial" w:ascii="Arial" w:hAnsi="Arial"/>
            <w:b/>
            <w:sz w:val="20"/>
            <w:szCs w:val="20"/>
            <w:u w:val="single"/>
          </w:rPr>
          <w:delText>_</w:delText>
        </w:r>
      </w:del>
      <w:r>
        <w:rPr>
          <w:rFonts w:cs="Arial" w:ascii="Arial" w:hAnsi="Arial"/>
          <w:b/>
          <w:color w:val="E36C0A" w:themeColor="accent6" w:themeShade="bf"/>
          <w:sz w:val="20"/>
          <w:szCs w:val="20"/>
        </w:rPr>
        <w:t xml:space="preserve">       </w:t>
      </w:r>
    </w:p>
    <w:p>
      <w:pPr>
        <w:pStyle w:val="Normal"/>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906" w:author="Unknown Author" w:date="2022-02-15T16:18:46Z">
        <w:r>
          <w:rPr>
            <w:rFonts w:cs="Arial" w:ascii="Arial" w:hAnsi="Arial"/>
            <w:b/>
            <w:i/>
            <w:color w:val="000000" w:themeColor="text1"/>
            <w:sz w:val="20"/>
            <w:szCs w:val="20"/>
          </w:rPr>
          <w:t>${c2_s3_3_9_comment_1}</w:t>
        </w:r>
      </w:ins>
    </w:p>
    <w:p>
      <w:pPr>
        <w:pStyle w:val="Normal"/>
        <w:rPr>
          <w:rFonts w:ascii="Arial" w:hAnsi="Arial" w:cs="Arial"/>
          <w:b/>
          <w:b/>
          <w:color w:val="4F6228" w:themeColor="accent3" w:themeShade="80"/>
          <w:sz w:val="20"/>
          <w:szCs w:val="20"/>
        </w:rPr>
      </w:pPr>
      <w:r>
        <w:rPr>
          <w:rFonts w:cs="Arial" w:ascii="Arial" w:hAnsi="Arial"/>
          <w:b/>
          <w:color w:val="4F6228" w:themeColor="accent3" w:themeShade="80"/>
          <w:sz w:val="20"/>
          <w:szCs w:val="20"/>
        </w:rPr>
      </w:r>
    </w:p>
    <w:p>
      <w:pPr>
        <w:pStyle w:val="Normal"/>
        <w:ind w:left="1440" w:hanging="720"/>
        <w:rPr>
          <w:rFonts w:ascii="Arial" w:hAnsi="Arial" w:cs="Arial"/>
          <w:sz w:val="20"/>
          <w:szCs w:val="20"/>
        </w:rPr>
      </w:pPr>
      <w:r>
        <w:rPr>
          <w:rFonts w:cs="Arial" w:ascii="Arial" w:hAnsi="Arial"/>
          <w:sz w:val="20"/>
          <w:szCs w:val="20"/>
        </w:rPr>
        <w:t>3.10</w:t>
        <w:tab/>
        <w:t>For the last three (3) years, according to the affiliate’s audits, do the affiliate’s Management and General Cost exceed 30%?</w:t>
      </w:r>
    </w:p>
    <w:p>
      <w:pPr>
        <w:pStyle w:val="Normal"/>
        <w:ind w:left="1800" w:firstLine="360"/>
        <w:jc w:val="both"/>
        <w:rPr>
          <w:rFonts w:ascii="Arial" w:hAnsi="Arial" w:cs="Arial"/>
          <w:sz w:val="20"/>
          <w:szCs w:val="20"/>
        </w:rPr>
      </w:pPr>
      <w:del w:id="907" w:author="Unknown Author" w:date="2022-02-11T16:55:00Z">
        <w:r>
          <w:rPr>
            <w:rFonts w:cs="Arial" w:ascii="Arial" w:hAnsi="Arial"/>
            <w:sz w:val="20"/>
            <w:szCs w:val="20"/>
          </w:rPr>
          <w:delText>___ Yes</w:delText>
          <w:tab/>
          <w:tab/>
        </w:r>
      </w:del>
      <w:del w:id="908" w:author="Unknown Author" w:date="2022-02-11T16:55:00Z">
        <w:r>
          <w:rPr>
            <w:rFonts w:cs="Arial" w:ascii="Arial" w:hAnsi="Arial"/>
            <w:b/>
            <w:sz w:val="20"/>
            <w:szCs w:val="20"/>
            <w:u w:val="single"/>
          </w:rPr>
          <w:delText>_X__</w:delText>
        </w:r>
      </w:del>
      <w:del w:id="909" w:author="Unknown Author" w:date="2022-02-11T16:55:00Z">
        <w:r>
          <w:rPr>
            <w:rFonts w:cs="Arial" w:ascii="Arial" w:hAnsi="Arial"/>
            <w:sz w:val="20"/>
            <w:szCs w:val="20"/>
          </w:rPr>
          <w:delText xml:space="preserve"> No</w:delText>
        </w:r>
      </w:del>
      <w:ins w:id="910" w:author="Unknown Author" w:date="2022-02-11T16:55:00Z">
        <w:r>
          <w:rPr>
            <w:rFonts w:cs="Arial" w:ascii="Arial" w:hAnsi="Arial"/>
            <w:sz w:val="20"/>
            <w:szCs w:val="20"/>
          </w:rPr>
          <w:t>_${c2_s3_3_10_checkbox_1_yes}__ Yes     _${c2_s3_3_10_checkbox_1_no}__ No</w:t>
        </w:r>
      </w:ins>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Mgmt. &amp; Gen.</w:t>
        <w:tab/>
        <w:tab/>
        <w:t>Total Exp.</w:t>
        <w:tab/>
        <w:tab/>
        <w:t>Percent</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jc w:val="both"/>
        <w:rPr>
          <w:rFonts w:ascii="Arial" w:hAnsi="Arial" w:cs="Arial"/>
          <w:b/>
          <w:b/>
          <w:sz w:val="20"/>
          <w:szCs w:val="20"/>
        </w:rPr>
      </w:pPr>
      <w:r>
        <w:rPr>
          <w:rFonts w:cs="Arial" w:ascii="Arial" w:hAnsi="Arial"/>
          <w:sz w:val="20"/>
          <w:szCs w:val="20"/>
        </w:rPr>
        <w:tab/>
        <w:tab/>
      </w:r>
      <w:r>
        <w:rPr>
          <w:rFonts w:cs="Arial" w:ascii="Arial" w:hAnsi="Arial"/>
          <w:sz w:val="20"/>
          <w:szCs w:val="20"/>
          <w:u w:val="single"/>
        </w:rPr>
        <w:t>__</w:t>
      </w:r>
      <w:del w:id="911" w:author="Unknown Author" w:date="2022-02-11T17:04:40Z">
        <w:r>
          <w:rPr>
            <w:rFonts w:cs="Arial" w:ascii="Arial" w:hAnsi="Arial"/>
            <w:b/>
            <w:sz w:val="20"/>
            <w:szCs w:val="20"/>
            <w:u w:val="single"/>
          </w:rPr>
          <w:delText>2016</w:delText>
        </w:r>
      </w:del>
      <w:ins w:id="912" w:author="Unknown Author" w:date="2022-02-11T17:04:41Z">
        <w:r>
          <w:rPr>
            <w:rFonts w:eastAsia="Calibri" w:cs="Arial" w:ascii="Arial" w:hAnsi="Arial" w:eastAsiaTheme="minorHAnsi"/>
            <w:b/>
            <w:color w:val="auto"/>
            <w:kern w:val="0"/>
            <w:sz w:val="20"/>
            <w:szCs w:val="20"/>
            <w:u w:val="single"/>
            <w:lang w:val="en-US" w:eastAsia="en-US" w:bidi="ar-SA"/>
          </w:rPr>
          <w:t>${c2_s3_3_10_val_1}</w:t>
        </w:r>
      </w:ins>
      <w:r>
        <w:rPr>
          <w:rFonts w:cs="Arial" w:ascii="Arial" w:hAnsi="Arial"/>
          <w:b/>
          <w:sz w:val="20"/>
          <w:szCs w:val="20"/>
          <w:u w:val="single"/>
        </w:rPr>
        <w:t>___</w:t>
      </w:r>
      <w:r>
        <w:rPr>
          <w:rFonts w:cs="Arial" w:ascii="Arial" w:hAnsi="Arial"/>
          <w:b/>
          <w:sz w:val="20"/>
          <w:szCs w:val="20"/>
        </w:rPr>
        <w:tab/>
      </w:r>
      <w:del w:id="913" w:author="Unknown Author" w:date="2022-02-11T17:08:30Z">
        <w:r>
          <w:rPr>
            <w:rFonts w:cs="Arial" w:ascii="Arial" w:hAnsi="Arial"/>
            <w:b/>
            <w:sz w:val="20"/>
            <w:szCs w:val="20"/>
          </w:rPr>
          <w:tab/>
        </w:r>
      </w:del>
      <w:del w:id="914" w:author="Unknown Author" w:date="2022-02-11T17:09:54Z">
        <w:r>
          <w:rPr>
            <w:rFonts w:cs="Arial" w:ascii="Arial" w:hAnsi="Arial"/>
            <w:b/>
            <w:sz w:val="20"/>
            <w:szCs w:val="20"/>
            <w:u w:val="single"/>
          </w:rPr>
          <w:delText>_$</w:delText>
        </w:r>
      </w:del>
      <w:del w:id="915" w:author="Unknown Author" w:date="2022-02-11T17:05:25Z">
        <w:r>
          <w:rPr>
            <w:rFonts w:cs="Arial" w:ascii="Arial" w:hAnsi="Arial"/>
            <w:b/>
            <w:sz w:val="20"/>
            <w:szCs w:val="20"/>
            <w:u w:val="single"/>
          </w:rPr>
          <w:delText>1,280,507</w:delText>
        </w:r>
      </w:del>
      <w:ins w:id="916" w:author="Unknown Author" w:date="2022-02-25T16:48:30Z">
        <w:r>
          <w:rPr>
            <w:rFonts w:cs="Arial" w:ascii="Arial" w:hAnsi="Arial"/>
            <w:b/>
            <w:sz w:val="20"/>
            <w:szCs w:val="20"/>
            <w:u w:val="none"/>
          </w:rPr>
          <w:tab/>
        </w:r>
      </w:ins>
      <w:ins w:id="917" w:author="Unknown Author" w:date="2022-02-11T17:09:54Z">
        <w:r>
          <w:rPr>
            <w:rFonts w:eastAsia="Calibri" w:cs="Arial" w:ascii="Arial" w:hAnsi="Arial" w:eastAsiaTheme="minorHAnsi"/>
            <w:b/>
            <w:color w:val="auto"/>
            <w:kern w:val="0"/>
            <w:sz w:val="20"/>
            <w:szCs w:val="20"/>
            <w:u w:val="single"/>
            <w:lang w:val="en-US" w:eastAsia="en-US" w:bidi="ar-SA"/>
          </w:rPr>
          <w:t>$${c2_s3_3_10_val_2}_</w:t>
        </w:r>
      </w:ins>
      <w:del w:id="918" w:author="Unknown Author" w:date="2022-02-11T17:10:10Z">
        <w:r>
          <w:rPr>
            <w:rFonts w:cs="Arial" w:ascii="Arial" w:hAnsi="Arial"/>
            <w:b/>
            <w:sz w:val="20"/>
            <w:szCs w:val="20"/>
            <w:u w:val="single"/>
          </w:rPr>
          <w:delText>_</w:delText>
        </w:r>
      </w:del>
      <w:del w:id="919" w:author="Unknown Author" w:date="2022-02-11T17:08:43Z">
        <w:r>
          <w:rPr>
            <w:rFonts w:cs="Arial" w:ascii="Arial" w:hAnsi="Arial"/>
            <w:b/>
            <w:sz w:val="20"/>
            <w:szCs w:val="20"/>
          </w:rPr>
          <w:tab/>
          <w:tab/>
        </w:r>
      </w:del>
      <w:ins w:id="920" w:author="Unknown Author" w:date="2022-02-11T17:11:42Z">
        <w:r>
          <w:rPr>
            <w:rFonts w:cs="Arial" w:ascii="Arial" w:hAnsi="Arial"/>
            <w:b/>
            <w:sz w:val="20"/>
            <w:szCs w:val="20"/>
          </w:rPr>
          <w:t xml:space="preserve">         </w:t>
        </w:r>
      </w:ins>
      <w:ins w:id="921" w:author="Unknown Author" w:date="2022-02-11T17:10:10Z">
        <w:r>
          <w:rPr>
            <w:rFonts w:cs="Arial" w:ascii="Arial" w:hAnsi="Arial"/>
            <w:b/>
            <w:sz w:val="20"/>
            <w:szCs w:val="20"/>
          </w:rPr>
          <w:tab/>
        </w:r>
      </w:ins>
      <w:del w:id="922" w:author="Unknown Author" w:date="2022-02-11T17:10:41Z">
        <w:r>
          <w:rPr>
            <w:rFonts w:cs="Arial" w:ascii="Arial" w:hAnsi="Arial"/>
            <w:b/>
            <w:sz w:val="20"/>
            <w:szCs w:val="20"/>
            <w:u w:val="single"/>
          </w:rPr>
          <w:delText>_$</w:delText>
        </w:r>
      </w:del>
      <w:del w:id="923" w:author="Unknown Author" w:date="2022-02-11T17:05:52Z">
        <w:r>
          <w:rPr>
            <w:rFonts w:cs="Arial" w:ascii="Arial" w:hAnsi="Arial"/>
            <w:b/>
            <w:sz w:val="20"/>
            <w:szCs w:val="20"/>
            <w:u w:val="single"/>
          </w:rPr>
          <w:delText>7,462,917</w:delText>
        </w:r>
      </w:del>
      <w:del w:id="924" w:author="Unknown Author" w:date="2022-02-11T17:10:41Z">
        <w:r>
          <w:rPr>
            <w:rFonts w:cs="Arial" w:ascii="Arial" w:hAnsi="Arial"/>
            <w:b/>
            <w:sz w:val="20"/>
            <w:szCs w:val="20"/>
            <w:u w:val="single"/>
          </w:rPr>
          <w:delText>_</w:delText>
        </w:r>
      </w:del>
      <w:ins w:id="925" w:author="Unknown Author" w:date="2022-02-11T17:10:41Z">
        <w:r>
          <w:rPr>
            <w:rFonts w:eastAsia="Calibri" w:cs="Arial" w:ascii="Arial" w:hAnsi="Arial" w:eastAsiaTheme="minorHAnsi"/>
            <w:b/>
            <w:color w:val="auto"/>
            <w:kern w:val="0"/>
            <w:sz w:val="20"/>
            <w:szCs w:val="20"/>
            <w:u w:val="single"/>
            <w:lang w:val="en-US" w:eastAsia="en-US" w:bidi="ar-SA"/>
          </w:rPr>
          <w:t>$${c2_s3_3_10_val_3}_</w:t>
        </w:r>
      </w:ins>
      <w:r>
        <w:rPr>
          <w:rFonts w:cs="Arial" w:ascii="Arial" w:hAnsi="Arial"/>
          <w:b/>
          <w:sz w:val="20"/>
          <w:szCs w:val="20"/>
        </w:rPr>
        <w:tab/>
        <w:tab/>
      </w:r>
      <w:del w:id="926" w:author="Unknown Author" w:date="2022-02-11T17:10:44Z">
        <w:r>
          <w:rPr>
            <w:rFonts w:cs="Arial" w:ascii="Arial" w:hAnsi="Arial"/>
            <w:b/>
            <w:sz w:val="20"/>
            <w:szCs w:val="20"/>
            <w:u w:val="single"/>
          </w:rPr>
          <w:delText>_</w:delText>
        </w:r>
      </w:del>
      <w:del w:id="927" w:author="Unknown Author" w:date="2022-02-11T17:05:37Z">
        <w:r>
          <w:rPr>
            <w:rFonts w:cs="Arial" w:ascii="Arial" w:hAnsi="Arial"/>
            <w:b/>
            <w:sz w:val="20"/>
            <w:szCs w:val="20"/>
            <w:u w:val="single"/>
          </w:rPr>
          <w:delText>17.16%</w:delText>
        </w:r>
      </w:del>
      <w:del w:id="928" w:author="Unknown Author" w:date="2022-02-11T17:10:44Z">
        <w:r>
          <w:rPr>
            <w:rFonts w:cs="Arial" w:ascii="Arial" w:hAnsi="Arial"/>
            <w:b/>
            <w:sz w:val="20"/>
            <w:szCs w:val="20"/>
            <w:u w:val="single"/>
          </w:rPr>
          <w:delText>_</w:delText>
        </w:r>
      </w:del>
      <w:ins w:id="929" w:author="Unknown Author" w:date="2022-02-11T17:10:44Z">
        <w:r>
          <w:rPr>
            <w:rFonts w:eastAsia="Calibri" w:cs="Arial" w:ascii="Arial" w:hAnsi="Arial" w:eastAsiaTheme="minorHAnsi"/>
            <w:b/>
            <w:color w:val="auto"/>
            <w:kern w:val="0"/>
            <w:sz w:val="20"/>
            <w:szCs w:val="20"/>
            <w:u w:val="single"/>
            <w:lang w:val="en-US" w:eastAsia="en-US" w:bidi="ar-SA"/>
          </w:rPr>
          <w:t>$${c2_s3_3_10_val_4}</w:t>
        </w:r>
      </w:ins>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r>
        <w:rPr>
          <w:rFonts w:cs="Arial" w:ascii="Arial" w:hAnsi="Arial"/>
          <w:sz w:val="20"/>
          <w:szCs w:val="20"/>
          <w:u w:val="single"/>
        </w:rPr>
        <w:t>__</w:t>
      </w:r>
      <w:del w:id="930" w:author="Unknown Author" w:date="2022-02-11T17:04:48Z">
        <w:r>
          <w:rPr>
            <w:rFonts w:cs="Arial" w:ascii="Arial" w:hAnsi="Arial"/>
            <w:b/>
            <w:sz w:val="20"/>
            <w:szCs w:val="20"/>
            <w:u w:val="single"/>
          </w:rPr>
          <w:delText>2017</w:delText>
        </w:r>
      </w:del>
      <w:ins w:id="931" w:author="Unknown Author" w:date="2022-02-11T17:04:48Z">
        <w:r>
          <w:rPr>
            <w:rFonts w:eastAsia="Calibri" w:cs="Arial" w:ascii="Arial" w:hAnsi="Arial" w:eastAsiaTheme="minorHAnsi"/>
            <w:b/>
            <w:color w:val="auto"/>
            <w:kern w:val="0"/>
            <w:sz w:val="20"/>
            <w:szCs w:val="20"/>
            <w:u w:val="single"/>
            <w:lang w:val="en-US" w:eastAsia="en-US" w:bidi="ar-SA"/>
          </w:rPr>
          <w:t>${c2_s3_3_10_val_5}</w:t>
        </w:r>
      </w:ins>
      <w:r>
        <w:rPr>
          <w:rFonts w:cs="Arial" w:ascii="Arial" w:hAnsi="Arial"/>
          <w:b/>
          <w:sz w:val="20"/>
          <w:szCs w:val="20"/>
          <w:u w:val="single"/>
        </w:rPr>
        <w:t>___</w:t>
      </w:r>
      <w:r>
        <w:rPr>
          <w:rFonts w:cs="Arial" w:ascii="Arial" w:hAnsi="Arial"/>
          <w:b/>
          <w:sz w:val="20"/>
          <w:szCs w:val="20"/>
        </w:rPr>
        <w:tab/>
      </w:r>
      <w:del w:id="932" w:author="Unknown Author" w:date="2022-02-11T17:15:18Z">
        <w:r>
          <w:rPr>
            <w:rFonts w:cs="Arial" w:ascii="Arial" w:hAnsi="Arial"/>
            <w:b/>
            <w:sz w:val="20"/>
            <w:szCs w:val="20"/>
          </w:rPr>
          <w:tab/>
        </w:r>
      </w:del>
      <w:del w:id="933" w:author="Unknown Author" w:date="2022-02-11T17:15:18Z">
        <w:r>
          <w:rPr>
            <w:rFonts w:cs="Arial" w:ascii="Arial" w:hAnsi="Arial"/>
            <w:b/>
            <w:sz w:val="20"/>
            <w:szCs w:val="20"/>
            <w:u w:val="single"/>
          </w:rPr>
          <w:delText>_</w:delText>
        </w:r>
      </w:del>
      <w:ins w:id="934" w:author="Unknown Author" w:date="2022-02-25T16:48:38Z">
        <w:r>
          <w:rPr>
            <w:rFonts w:cs="Arial" w:ascii="Arial" w:hAnsi="Arial"/>
            <w:b/>
            <w:sz w:val="20"/>
            <w:szCs w:val="20"/>
            <w:u w:val="none"/>
          </w:rPr>
          <w:tab/>
        </w:r>
      </w:ins>
      <w:ins w:id="935" w:author="Unknown Author" w:date="2022-02-11T17:16:17Z">
        <w:r>
          <w:rPr>
            <w:rFonts w:cs="Arial" w:ascii="Arial" w:hAnsi="Arial"/>
            <w:b/>
            <w:sz w:val="20"/>
            <w:szCs w:val="20"/>
            <w:u w:val="single"/>
          </w:rPr>
          <w:t xml:space="preserve"> </w:t>
        </w:r>
      </w:ins>
      <w:r>
        <w:rPr>
          <w:rFonts w:cs="Arial" w:ascii="Arial" w:hAnsi="Arial"/>
          <w:b/>
          <w:sz w:val="20"/>
          <w:szCs w:val="20"/>
          <w:u w:val="single"/>
        </w:rPr>
        <w:t>$</w:t>
      </w:r>
      <w:del w:id="936" w:author="Unknown Author" w:date="2022-02-11T17:06:01Z">
        <w:r>
          <w:rPr>
            <w:rFonts w:cs="Arial" w:ascii="Arial" w:hAnsi="Arial"/>
            <w:b/>
            <w:sz w:val="20"/>
            <w:szCs w:val="20"/>
            <w:u w:val="single"/>
          </w:rPr>
          <w:delText>1,286,727</w:delText>
        </w:r>
      </w:del>
      <w:ins w:id="937" w:author="Unknown Author" w:date="2022-02-11T17:06:01Z">
        <w:r>
          <w:rPr>
            <w:rFonts w:eastAsia="Calibri" w:cs="Arial" w:ascii="Arial" w:hAnsi="Arial" w:eastAsiaTheme="minorHAnsi"/>
            <w:b/>
            <w:color w:val="auto"/>
            <w:kern w:val="0"/>
            <w:sz w:val="20"/>
            <w:szCs w:val="20"/>
            <w:u w:val="single"/>
            <w:lang w:val="en-US" w:eastAsia="en-US" w:bidi="ar-SA"/>
          </w:rPr>
          <w:t>${c2_s3_3_10_val_6}</w:t>
        </w:r>
      </w:ins>
      <w:r>
        <w:rPr>
          <w:rFonts w:cs="Arial" w:ascii="Arial" w:hAnsi="Arial"/>
          <w:b/>
          <w:sz w:val="20"/>
          <w:szCs w:val="20"/>
          <w:u w:val="single"/>
        </w:rPr>
        <w:t>_</w:t>
      </w:r>
      <w:r>
        <w:rPr>
          <w:rFonts w:cs="Arial" w:ascii="Arial" w:hAnsi="Arial"/>
          <w:b/>
          <w:sz w:val="20"/>
          <w:szCs w:val="20"/>
        </w:rPr>
        <w:tab/>
      </w:r>
      <w:del w:id="938" w:author="Unknown Author" w:date="2022-02-11T17:14:42Z">
        <w:r>
          <w:rPr>
            <w:rFonts w:cs="Arial" w:ascii="Arial" w:hAnsi="Arial"/>
            <w:b/>
            <w:sz w:val="20"/>
            <w:szCs w:val="20"/>
          </w:rPr>
          <w:tab/>
        </w:r>
      </w:del>
      <w:ins w:id="939" w:author="Unknown Author" w:date="2022-02-11T17:16:51Z">
        <w:r>
          <w:rPr>
            <w:rFonts w:cs="Arial" w:ascii="Arial" w:hAnsi="Arial"/>
            <w:b/>
            <w:sz w:val="20"/>
            <w:szCs w:val="20"/>
          </w:rPr>
          <w:tab/>
        </w:r>
      </w:ins>
      <w:del w:id="940" w:author="Unknown Author" w:date="2022-02-11T17:16:54Z">
        <w:r>
          <w:rPr>
            <w:rFonts w:cs="Arial" w:ascii="Arial" w:hAnsi="Arial"/>
            <w:b/>
            <w:sz w:val="20"/>
            <w:szCs w:val="20"/>
            <w:u w:val="single"/>
          </w:rPr>
          <w:delText>_</w:delText>
        </w:r>
      </w:del>
      <w:r>
        <w:rPr>
          <w:rFonts w:cs="Arial" w:ascii="Arial" w:hAnsi="Arial"/>
          <w:b/>
          <w:sz w:val="20"/>
          <w:szCs w:val="20"/>
          <w:u w:val="single"/>
        </w:rPr>
        <w:t>$</w:t>
      </w:r>
      <w:del w:id="941" w:author="Unknown Author" w:date="2022-02-11T17:06:10Z">
        <w:r>
          <w:rPr>
            <w:rFonts w:cs="Arial" w:ascii="Arial" w:hAnsi="Arial"/>
            <w:b/>
            <w:sz w:val="20"/>
            <w:szCs w:val="20"/>
            <w:u w:val="single"/>
          </w:rPr>
          <w:delText>7,266,287</w:delText>
        </w:r>
      </w:del>
      <w:ins w:id="942" w:author="Unknown Author" w:date="2022-02-11T17:06:10Z">
        <w:r>
          <w:rPr>
            <w:rFonts w:eastAsia="Calibri" w:cs="Arial" w:ascii="Arial" w:hAnsi="Arial" w:eastAsiaTheme="minorHAnsi"/>
            <w:b/>
            <w:color w:val="auto"/>
            <w:kern w:val="0"/>
            <w:sz w:val="20"/>
            <w:szCs w:val="20"/>
            <w:u w:val="single"/>
            <w:lang w:val="en-US" w:eastAsia="en-US" w:bidi="ar-SA"/>
          </w:rPr>
          <w:t>${c2_s3_3_10_val_7}</w:t>
        </w:r>
      </w:ins>
      <w:r>
        <w:rPr>
          <w:rFonts w:cs="Arial" w:ascii="Arial" w:hAnsi="Arial"/>
          <w:b/>
          <w:sz w:val="20"/>
          <w:szCs w:val="20"/>
          <w:u w:val="single"/>
        </w:rPr>
        <w:t>_</w:t>
      </w:r>
      <w:r>
        <w:rPr>
          <w:rFonts w:cs="Arial" w:ascii="Arial" w:hAnsi="Arial"/>
          <w:b/>
          <w:sz w:val="20"/>
          <w:szCs w:val="20"/>
        </w:rPr>
        <w:tab/>
        <w:tab/>
      </w:r>
      <w:del w:id="943" w:author="Unknown Author" w:date="2022-02-11T17:18:55Z">
        <w:r>
          <w:rPr>
            <w:rFonts w:cs="Arial" w:ascii="Arial" w:hAnsi="Arial"/>
            <w:b/>
            <w:sz w:val="20"/>
            <w:szCs w:val="20"/>
            <w:u w:val="single"/>
          </w:rPr>
          <w:delText>_</w:delText>
        </w:r>
      </w:del>
      <w:del w:id="944" w:author="Unknown Author" w:date="2022-02-11T17:06:17Z">
        <w:r>
          <w:rPr>
            <w:rFonts w:cs="Arial" w:ascii="Arial" w:hAnsi="Arial"/>
            <w:b/>
            <w:sz w:val="20"/>
            <w:szCs w:val="20"/>
            <w:u w:val="single"/>
          </w:rPr>
          <w:delText>17.71%</w:delText>
        </w:r>
      </w:del>
      <w:ins w:id="945" w:author="Unknown Author" w:date="2022-02-11T17:06:17Z">
        <w:r>
          <w:rPr>
            <w:rFonts w:cs="Arial" w:ascii="Arial" w:hAnsi="Arial"/>
            <w:b/>
            <w:sz w:val="20"/>
            <w:szCs w:val="20"/>
            <w:u w:val="single"/>
          </w:rPr>
          <w:t>$</w:t>
        </w:r>
      </w:ins>
      <w:ins w:id="946" w:author="Unknown Author" w:date="2022-02-11T17:06:17Z">
        <w:r>
          <w:rPr>
            <w:rFonts w:eastAsia="Calibri" w:cs="Arial" w:ascii="Arial" w:hAnsi="Arial" w:eastAsiaTheme="minorHAnsi"/>
            <w:b/>
            <w:color w:val="auto"/>
            <w:kern w:val="0"/>
            <w:sz w:val="20"/>
            <w:szCs w:val="20"/>
            <w:u w:val="single"/>
            <w:lang w:val="en-US" w:eastAsia="en-US" w:bidi="ar-SA"/>
          </w:rPr>
          <w:t>${c2_s3_3_10_val_8}</w:t>
        </w:r>
      </w:ins>
      <w:del w:id="947" w:author="Unknown Author" w:date="2022-02-11T17:17:51Z">
        <w:r>
          <w:rPr>
            <w:rFonts w:cs="Arial" w:ascii="Arial" w:hAnsi="Arial"/>
            <w:b/>
            <w:sz w:val="20"/>
            <w:szCs w:val="20"/>
            <w:u w:val="single"/>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rPr>
          <w:rFonts w:ascii="Arial" w:hAnsi="Arial" w:cs="Arial"/>
          <w:b/>
          <w:b/>
          <w:color w:val="E36C0A" w:themeColor="accent6" w:themeShade="bf"/>
          <w:sz w:val="20"/>
          <w:szCs w:val="20"/>
        </w:rPr>
      </w:pPr>
      <w:r>
        <w:rPr>
          <w:rFonts w:cs="Arial" w:ascii="Arial" w:hAnsi="Arial"/>
          <w:sz w:val="20"/>
          <w:szCs w:val="20"/>
          <w:u w:val="single"/>
        </w:rPr>
        <w:t>__</w:t>
      </w:r>
      <w:del w:id="948" w:author="Unknown Author" w:date="2022-02-11T17:05:09Z">
        <w:r>
          <w:rPr>
            <w:rFonts w:cs="Arial" w:ascii="Arial" w:hAnsi="Arial"/>
            <w:b/>
            <w:sz w:val="20"/>
            <w:szCs w:val="20"/>
            <w:u w:val="single"/>
          </w:rPr>
          <w:delText>2018</w:delText>
        </w:r>
      </w:del>
      <w:ins w:id="949" w:author="Unknown Author" w:date="2022-02-11T17:05:09Z">
        <w:r>
          <w:rPr>
            <w:rFonts w:eastAsia="Calibri" w:cs="Arial" w:ascii="Arial" w:hAnsi="Arial" w:eastAsiaTheme="minorHAnsi"/>
            <w:b/>
            <w:color w:val="auto"/>
            <w:kern w:val="0"/>
            <w:sz w:val="20"/>
            <w:szCs w:val="20"/>
            <w:u w:val="single"/>
            <w:lang w:val="en-US" w:eastAsia="en-US" w:bidi="ar-SA"/>
          </w:rPr>
          <w:t>${c2_s3_3_10_val_9}</w:t>
        </w:r>
      </w:ins>
      <w:r>
        <w:rPr>
          <w:rFonts w:cs="Arial" w:ascii="Arial" w:hAnsi="Arial"/>
          <w:b/>
          <w:sz w:val="20"/>
          <w:szCs w:val="20"/>
          <w:u w:val="single"/>
        </w:rPr>
        <w:t>___</w:t>
      </w:r>
      <w:r>
        <w:rPr>
          <w:rFonts w:cs="Arial" w:ascii="Arial" w:hAnsi="Arial"/>
          <w:b/>
          <w:sz w:val="20"/>
          <w:szCs w:val="20"/>
        </w:rPr>
        <w:tab/>
      </w:r>
      <w:del w:id="950" w:author="Unknown Author" w:date="2022-02-11T17:15:22Z">
        <w:r>
          <w:rPr>
            <w:rFonts w:cs="Arial" w:ascii="Arial" w:hAnsi="Arial"/>
            <w:b/>
            <w:sz w:val="20"/>
            <w:szCs w:val="20"/>
          </w:rPr>
          <w:tab/>
        </w:r>
      </w:del>
      <w:del w:id="951" w:author="Unknown Author" w:date="2022-02-11T17:15:22Z">
        <w:r>
          <w:rPr>
            <w:rFonts w:cs="Arial" w:ascii="Arial" w:hAnsi="Arial"/>
            <w:b/>
            <w:sz w:val="20"/>
            <w:szCs w:val="20"/>
            <w:u w:val="single"/>
          </w:rPr>
          <w:delText>_</w:delText>
        </w:r>
      </w:del>
      <w:ins w:id="952" w:author="Unknown Author" w:date="2022-02-25T16:48:41Z">
        <w:r>
          <w:rPr>
            <w:rFonts w:cs="Arial" w:ascii="Arial" w:hAnsi="Arial"/>
            <w:b/>
            <w:sz w:val="20"/>
            <w:szCs w:val="20"/>
            <w:u w:val="none"/>
          </w:rPr>
          <w:tab/>
        </w:r>
      </w:ins>
      <w:r>
        <w:rPr>
          <w:rFonts w:cs="Arial" w:ascii="Arial" w:hAnsi="Arial"/>
          <w:b/>
          <w:sz w:val="20"/>
          <w:szCs w:val="20"/>
          <w:u w:val="single"/>
        </w:rPr>
        <w:t>$</w:t>
      </w:r>
      <w:del w:id="953" w:author="Unknown Author" w:date="2022-02-11T17:06:28Z">
        <w:r>
          <w:rPr>
            <w:rFonts w:cs="Arial" w:ascii="Arial" w:hAnsi="Arial"/>
            <w:b/>
            <w:sz w:val="20"/>
            <w:szCs w:val="20"/>
            <w:u w:val="single"/>
          </w:rPr>
          <w:delText>1,251,655</w:delText>
        </w:r>
      </w:del>
      <w:ins w:id="954" w:author="Unknown Author" w:date="2022-02-11T17:06:28Z">
        <w:r>
          <w:rPr>
            <w:rFonts w:eastAsia="Calibri" w:cs="Arial" w:ascii="Arial" w:hAnsi="Arial" w:eastAsiaTheme="minorHAnsi"/>
            <w:b/>
            <w:color w:val="auto"/>
            <w:kern w:val="0"/>
            <w:sz w:val="20"/>
            <w:szCs w:val="20"/>
            <w:u w:val="single"/>
            <w:lang w:val="en-US" w:eastAsia="en-US" w:bidi="ar-SA"/>
          </w:rPr>
          <w:t>${c2_s3_3_10_val_10}</w:t>
        </w:r>
      </w:ins>
      <w:r>
        <w:rPr>
          <w:rFonts w:cs="Arial" w:ascii="Arial" w:hAnsi="Arial"/>
          <w:b/>
          <w:sz w:val="20"/>
          <w:szCs w:val="20"/>
          <w:u w:val="single"/>
        </w:rPr>
        <w:t>_</w:t>
      </w:r>
      <w:r>
        <w:rPr>
          <w:rFonts w:cs="Arial" w:ascii="Arial" w:hAnsi="Arial"/>
          <w:b/>
          <w:sz w:val="20"/>
          <w:szCs w:val="20"/>
        </w:rPr>
        <w:tab/>
      </w:r>
      <w:del w:id="955" w:author="Unknown Author" w:date="2022-02-11T17:14:47Z">
        <w:r>
          <w:rPr>
            <w:rFonts w:cs="Arial" w:ascii="Arial" w:hAnsi="Arial"/>
            <w:b/>
            <w:sz w:val="20"/>
            <w:szCs w:val="20"/>
          </w:rPr>
          <w:tab/>
        </w:r>
      </w:del>
      <w:ins w:id="956" w:author="Unknown Author" w:date="2022-02-11T17:17:06Z">
        <w:r>
          <w:rPr>
            <w:rFonts w:cs="Arial" w:ascii="Arial" w:hAnsi="Arial"/>
            <w:b/>
            <w:sz w:val="20"/>
            <w:szCs w:val="20"/>
          </w:rPr>
          <w:tab/>
        </w:r>
      </w:ins>
      <w:del w:id="957" w:author="Unknown Author" w:date="2022-02-11T17:17:11Z">
        <w:r>
          <w:rPr>
            <w:rFonts w:cs="Arial" w:ascii="Arial" w:hAnsi="Arial"/>
            <w:b/>
            <w:sz w:val="20"/>
            <w:szCs w:val="20"/>
            <w:u w:val="single"/>
          </w:rPr>
          <w:delText>_</w:delText>
        </w:r>
      </w:del>
      <w:r>
        <w:rPr>
          <w:rFonts w:cs="Arial" w:ascii="Arial" w:hAnsi="Arial"/>
          <w:b/>
          <w:sz w:val="20"/>
          <w:szCs w:val="20"/>
          <w:u w:val="single"/>
        </w:rPr>
        <w:t>$</w:t>
      </w:r>
      <w:del w:id="958" w:author="Unknown Author" w:date="2022-02-11T17:06:35Z">
        <w:r>
          <w:rPr>
            <w:rFonts w:cs="Arial" w:ascii="Arial" w:hAnsi="Arial"/>
            <w:b/>
            <w:sz w:val="20"/>
            <w:szCs w:val="20"/>
            <w:u w:val="single"/>
          </w:rPr>
          <w:delText>7,123,777</w:delText>
        </w:r>
      </w:del>
      <w:ins w:id="959" w:author="Unknown Author" w:date="2022-02-11T17:06:35Z">
        <w:r>
          <w:rPr>
            <w:rFonts w:eastAsia="Calibri" w:cs="Arial" w:ascii="Arial" w:hAnsi="Arial" w:eastAsiaTheme="minorHAnsi"/>
            <w:b/>
            <w:color w:val="auto"/>
            <w:kern w:val="0"/>
            <w:sz w:val="20"/>
            <w:szCs w:val="20"/>
            <w:u w:val="single"/>
            <w:lang w:val="en-US" w:eastAsia="en-US" w:bidi="ar-SA"/>
          </w:rPr>
          <w:t>${c2_s3_3_10_val_11}</w:t>
        </w:r>
      </w:ins>
      <w:r>
        <w:rPr>
          <w:rFonts w:cs="Arial" w:ascii="Arial" w:hAnsi="Arial"/>
          <w:b/>
          <w:sz w:val="20"/>
          <w:szCs w:val="20"/>
          <w:u w:val="single"/>
        </w:rPr>
        <w:t>_</w:t>
      </w:r>
      <w:r>
        <w:rPr>
          <w:rFonts w:cs="Arial" w:ascii="Arial" w:hAnsi="Arial"/>
          <w:b/>
          <w:sz w:val="20"/>
          <w:szCs w:val="20"/>
        </w:rPr>
        <w:tab/>
        <w:tab/>
      </w:r>
      <w:del w:id="960" w:author="Unknown Author" w:date="2022-02-11T17:19:00Z">
        <w:r>
          <w:rPr>
            <w:rFonts w:cs="Arial" w:ascii="Arial" w:hAnsi="Arial"/>
            <w:b/>
            <w:sz w:val="20"/>
            <w:szCs w:val="20"/>
            <w:u w:val="single"/>
          </w:rPr>
          <w:delText>_</w:delText>
        </w:r>
      </w:del>
      <w:del w:id="961" w:author="Unknown Author" w:date="2022-02-11T17:06:41Z">
        <w:r>
          <w:rPr>
            <w:rFonts w:cs="Arial" w:ascii="Arial" w:hAnsi="Arial"/>
            <w:b/>
            <w:sz w:val="20"/>
            <w:szCs w:val="20"/>
            <w:u w:val="single"/>
          </w:rPr>
          <w:delText>17.57%</w:delText>
        </w:r>
      </w:del>
      <w:ins w:id="962" w:author="Unknown Author" w:date="2022-02-11T17:06:41Z">
        <w:r>
          <w:rPr>
            <w:rFonts w:eastAsia="Calibri" w:cs="Arial" w:ascii="Arial" w:hAnsi="Arial" w:eastAsiaTheme="minorHAnsi"/>
            <w:b/>
            <w:color w:val="auto"/>
            <w:kern w:val="0"/>
            <w:sz w:val="20"/>
            <w:szCs w:val="20"/>
            <w:u w:val="single"/>
            <w:lang w:val="en-US" w:eastAsia="en-US" w:bidi="ar-SA"/>
          </w:rPr>
          <w:t>$${c2_s3_3_10_val_12}</w:t>
        </w:r>
      </w:ins>
      <w:del w:id="963" w:author="Unknown Author" w:date="2022-02-11T17:17:49Z">
        <w:r>
          <w:rPr>
            <w:rFonts w:cs="Arial" w:ascii="Arial" w:hAnsi="Arial"/>
            <w:b/>
            <w:sz w:val="20"/>
            <w:szCs w:val="20"/>
            <w:u w:val="single"/>
          </w:rPr>
          <w:delText>_</w:delText>
        </w:r>
      </w:del>
    </w:p>
    <w:p>
      <w:pPr>
        <w:pStyle w:val="Normal"/>
        <w:rPr>
          <w:rFonts w:ascii="Arial" w:hAnsi="Arial" w:cs="Arial"/>
          <w:b/>
          <w:b/>
          <w:color w:val="FFC000"/>
          <w:sz w:val="20"/>
          <w:szCs w:val="20"/>
        </w:rPr>
      </w:pPr>
      <w:r>
        <w:rPr>
          <w:rFonts w:cs="Arial" w:ascii="Arial" w:hAnsi="Arial"/>
          <w:b/>
          <w:color w:val="FFC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964" w:author="Unknown Author" w:date="2022-02-15T16:18:54Z">
        <w:r>
          <w:rPr>
            <w:rFonts w:cs="Arial" w:ascii="Arial" w:hAnsi="Arial"/>
            <w:b/>
            <w:color w:val="C00000"/>
            <w:sz w:val="20"/>
            <w:szCs w:val="20"/>
          </w:rPr>
          <w:t xml:space="preserve"> </w:t>
        </w:r>
      </w:ins>
      <w:ins w:id="965" w:author="Unknown Author" w:date="2022-02-15T16:18:54Z">
        <w:r>
          <w:rPr>
            <w:rFonts w:cs="Arial" w:ascii="Arial" w:hAnsi="Arial"/>
            <w:b/>
            <w:i/>
            <w:color w:val="000000" w:themeColor="text1"/>
            <w:sz w:val="20"/>
            <w:szCs w:val="20"/>
          </w:rPr>
          <w:t>${c2_s3_3_10_comment_1}</w:t>
        </w:r>
      </w:ins>
    </w:p>
    <w:p>
      <w:pPr>
        <w:pStyle w:val="Normal"/>
        <w:ind w:left="1440" w:hanging="0"/>
        <w:rPr>
          <w:rFonts w:ascii="Arial" w:hAnsi="Arial" w:cs="Arial"/>
          <w:b/>
          <w:b/>
          <w:i/>
          <w:i/>
          <w:sz w:val="20"/>
          <w:szCs w:val="20"/>
          <w:u w:val="single"/>
        </w:rPr>
      </w:pPr>
      <w:r>
        <w:rPr>
          <w:rFonts w:cs="Arial" w:ascii="Arial" w:hAnsi="Arial"/>
          <w:b/>
          <w:color w:val="C00000"/>
          <w:sz w:val="20"/>
          <w:szCs w:val="20"/>
        </w:rPr>
        <w:t xml:space="preserve"> </w:t>
      </w:r>
    </w:p>
    <w:p>
      <w:pPr>
        <w:pStyle w:val="Normal"/>
        <w:ind w:left="1440" w:hanging="720"/>
        <w:rPr>
          <w:rFonts w:ascii="Arial" w:hAnsi="Arial" w:cs="Arial"/>
          <w:sz w:val="20"/>
          <w:szCs w:val="20"/>
        </w:rPr>
      </w:pPr>
      <w:r>
        <w:rPr>
          <w:rFonts w:cs="Arial" w:ascii="Arial" w:hAnsi="Arial"/>
          <w:sz w:val="20"/>
          <w:szCs w:val="20"/>
        </w:rPr>
        <w:t>3.11</w:t>
        <w:tab/>
        <w:t>For the last three (3) years, according to the affiliate’s audits, does the affiliate’s debt to asset exceed 50%?</w:t>
      </w:r>
    </w:p>
    <w:p>
      <w:pPr>
        <w:pStyle w:val="Normal"/>
        <w:ind w:left="1800" w:firstLine="360"/>
        <w:jc w:val="both"/>
        <w:rPr>
          <w:rFonts w:ascii="Arial" w:hAnsi="Arial" w:cs="Arial"/>
          <w:sz w:val="20"/>
          <w:szCs w:val="20"/>
        </w:rPr>
      </w:pPr>
      <w:del w:id="966" w:author="Unknown Author" w:date="2022-02-11T16:55:26Z">
        <w:r>
          <w:rPr>
            <w:rFonts w:cs="Arial" w:ascii="Arial" w:hAnsi="Arial"/>
            <w:sz w:val="20"/>
            <w:szCs w:val="20"/>
          </w:rPr>
          <w:delText>___ Yes</w:delText>
          <w:tab/>
          <w:tab/>
        </w:r>
      </w:del>
      <w:del w:id="967" w:author="Unknown Author" w:date="2022-02-11T16:55:26Z">
        <w:r>
          <w:rPr>
            <w:rFonts w:cs="Arial" w:ascii="Arial" w:hAnsi="Arial"/>
            <w:b/>
            <w:sz w:val="20"/>
            <w:szCs w:val="20"/>
            <w:u w:val="single"/>
          </w:rPr>
          <w:delText>__X_</w:delText>
        </w:r>
      </w:del>
      <w:del w:id="968" w:author="Unknown Author" w:date="2022-02-11T16:55:26Z">
        <w:r>
          <w:rPr>
            <w:rFonts w:cs="Arial" w:ascii="Arial" w:hAnsi="Arial"/>
            <w:sz w:val="20"/>
            <w:szCs w:val="20"/>
          </w:rPr>
          <w:delText xml:space="preserve"> No</w:delText>
        </w:r>
      </w:del>
      <w:ins w:id="969" w:author="Unknown Author" w:date="2022-02-11T16:55:26Z">
        <w:r>
          <w:rPr>
            <w:rFonts w:cs="Arial" w:ascii="Arial" w:hAnsi="Arial"/>
            <w:sz w:val="20"/>
            <w:szCs w:val="20"/>
          </w:rPr>
          <w:t>_${c2_s3_3_11_checkbox_1_yes}__ Yes     _${c2_s3_3_11_checkbox_1_no}__ No</w:t>
        </w:r>
      </w:ins>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92D050"/>
          <w:sz w:val="20"/>
          <w:szCs w:val="20"/>
        </w:rPr>
      </w:pPr>
      <w:r>
        <w:rPr>
          <w:rFonts w:cs="Arial" w:ascii="Arial" w:hAnsi="Arial"/>
          <w:sz w:val="20"/>
          <w:szCs w:val="20"/>
        </w:rPr>
        <w:tab/>
      </w:r>
      <w:r>
        <w:rPr>
          <w:rFonts w:cs="Arial" w:ascii="Arial" w:hAnsi="Arial"/>
          <w:color w:val="187276"/>
          <w:sz w:val="20"/>
          <w:szCs w:val="20"/>
        </w:rPr>
        <w:tab/>
      </w:r>
      <w:r>
        <w:rPr>
          <w:rFonts w:cs="Arial" w:ascii="Arial" w:hAnsi="Arial"/>
          <w:b/>
          <w:color w:val="C00000"/>
          <w:sz w:val="20"/>
          <w:szCs w:val="20"/>
        </w:rPr>
        <w:t>Year (Period)</w:t>
        <w:tab/>
        <w:tab/>
        <w:t>Total Debt</w:t>
        <w:tab/>
        <w:tab/>
        <w:t>Total Assets</w:t>
        <w:tab/>
        <w:tab/>
        <w:t>Percent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sz w:val="20"/>
          <w:szCs w:val="20"/>
        </w:rPr>
      </w:pPr>
      <w:r>
        <w:rPr>
          <w:rFonts w:cs="Arial" w:ascii="Arial" w:hAnsi="Arial"/>
          <w:sz w:val="20"/>
          <w:szCs w:val="20"/>
        </w:rPr>
        <w:tab/>
        <w:tab/>
      </w:r>
      <w:del w:id="970" w:author="Unknown Author" w:date="2022-02-11T17:50:14Z">
        <w:r>
          <w:rPr>
            <w:rFonts w:cs="Arial" w:ascii="Arial" w:hAnsi="Arial"/>
            <w:sz w:val="20"/>
            <w:szCs w:val="20"/>
            <w:u w:val="single"/>
          </w:rPr>
          <w:delText>__</w:delText>
        </w:r>
      </w:del>
      <w:del w:id="971" w:author="Unknown Author" w:date="2022-02-11T17:22:05Z">
        <w:r>
          <w:rPr>
            <w:rFonts w:cs="Arial" w:ascii="Arial" w:hAnsi="Arial"/>
            <w:b/>
            <w:sz w:val="20"/>
            <w:szCs w:val="20"/>
            <w:u w:val="single"/>
          </w:rPr>
          <w:delText>2016</w:delText>
        </w:r>
      </w:del>
      <w:ins w:id="972" w:author="Unknown Author" w:date="2022-02-11T17:22:05Z">
        <w:r>
          <w:rPr>
            <w:rFonts w:eastAsia="Calibri" w:cs="Arial" w:ascii="Arial" w:hAnsi="Arial" w:eastAsiaTheme="minorHAnsi"/>
            <w:b/>
            <w:color w:val="auto"/>
            <w:kern w:val="0"/>
            <w:sz w:val="20"/>
            <w:szCs w:val="20"/>
            <w:u w:val="single"/>
            <w:lang w:val="en-US" w:eastAsia="en-US" w:bidi="ar-SA"/>
          </w:rPr>
          <w:t>${c2_s3_3_11_val_1}</w:t>
        </w:r>
      </w:ins>
      <w:del w:id="973" w:author="Unknown Author" w:date="2022-02-11T17:50:28Z">
        <w:r>
          <w:rPr>
            <w:rFonts w:cs="Arial" w:ascii="Arial" w:hAnsi="Arial"/>
            <w:b/>
            <w:sz w:val="20"/>
            <w:szCs w:val="20"/>
            <w:u w:val="single"/>
          </w:rPr>
          <w:delText>___</w:delText>
        </w:r>
      </w:del>
      <w:r>
        <w:rPr>
          <w:rFonts w:cs="Arial" w:ascii="Arial" w:hAnsi="Arial"/>
          <w:b/>
          <w:sz w:val="20"/>
          <w:szCs w:val="20"/>
        </w:rPr>
        <w:tab/>
      </w:r>
      <w:ins w:id="974" w:author="Unknown Author" w:date="2022-02-25T16:49:57Z">
        <w:r>
          <w:rPr>
            <w:rFonts w:cs="Arial" w:ascii="Arial" w:hAnsi="Arial"/>
            <w:b/>
            <w:sz w:val="20"/>
            <w:szCs w:val="20"/>
          </w:rPr>
          <w:tab/>
        </w:r>
      </w:ins>
      <w:r>
        <w:rPr>
          <w:rFonts w:cs="Arial" w:ascii="Arial" w:hAnsi="Arial"/>
          <w:b/>
          <w:sz w:val="20"/>
          <w:szCs w:val="20"/>
        </w:rPr>
        <w:tab/>
      </w:r>
      <w:del w:id="975" w:author="Unknown Author" w:date="2022-02-25T16:49:56Z">
        <w:r>
          <w:rPr>
            <w:rFonts w:cs="Arial" w:ascii="Arial" w:hAnsi="Arial"/>
            <w:b/>
            <w:sz w:val="20"/>
            <w:szCs w:val="20"/>
            <w:u w:val="single"/>
          </w:rPr>
          <w:delText>_</w:delText>
        </w:r>
      </w:del>
      <w:r>
        <w:rPr>
          <w:rFonts w:cs="Arial" w:ascii="Arial" w:hAnsi="Arial"/>
          <w:b/>
          <w:sz w:val="20"/>
          <w:szCs w:val="20"/>
          <w:u w:val="single"/>
        </w:rPr>
        <w:t>$</w:t>
      </w:r>
      <w:del w:id="976" w:author="Unknown Author" w:date="2022-02-11T17:39:05Z">
        <w:r>
          <w:rPr>
            <w:rFonts w:cs="Arial" w:ascii="Arial" w:hAnsi="Arial"/>
            <w:b/>
            <w:sz w:val="20"/>
            <w:szCs w:val="20"/>
            <w:u w:val="single"/>
          </w:rPr>
          <w:delText xml:space="preserve">   315,096</w:delText>
        </w:r>
      </w:del>
      <w:ins w:id="977" w:author="Unknown Author" w:date="2022-02-11T17:39:06Z">
        <w:r>
          <w:rPr>
            <w:rFonts w:cs="Arial" w:ascii="Arial" w:hAnsi="Arial"/>
            <w:b/>
            <w:sz w:val="20"/>
            <w:szCs w:val="20"/>
            <w:u w:val="single"/>
          </w:rPr>
          <w:t>${c2_s3_3_11_val_2}</w:t>
        </w:r>
      </w:ins>
      <w:r>
        <w:rPr>
          <w:rFonts w:cs="Arial" w:ascii="Arial" w:hAnsi="Arial"/>
          <w:b/>
          <w:sz w:val="20"/>
          <w:szCs w:val="20"/>
          <w:u w:val="single"/>
        </w:rPr>
        <w:t>_</w:t>
      </w:r>
      <w:r>
        <w:rPr>
          <w:rFonts w:cs="Arial" w:ascii="Arial" w:hAnsi="Arial"/>
          <w:b/>
          <w:sz w:val="20"/>
          <w:szCs w:val="20"/>
        </w:rPr>
        <w:tab/>
        <w:tab/>
      </w:r>
      <w:del w:id="978" w:author="Unknown Author" w:date="2022-02-25T16:50:07Z">
        <w:r>
          <w:rPr>
            <w:rFonts w:cs="Arial" w:ascii="Arial" w:hAnsi="Arial"/>
            <w:b/>
            <w:sz w:val="20"/>
            <w:szCs w:val="20"/>
            <w:u w:val="single"/>
          </w:rPr>
          <w:delText>_</w:delText>
        </w:r>
      </w:del>
      <w:r>
        <w:rPr>
          <w:rFonts w:cs="Arial" w:ascii="Arial" w:hAnsi="Arial"/>
          <w:b/>
          <w:sz w:val="20"/>
          <w:szCs w:val="20"/>
          <w:u w:val="single"/>
        </w:rPr>
        <w:t>$</w:t>
      </w:r>
      <w:del w:id="979" w:author="Unknown Author" w:date="2022-02-11T17:39:22Z">
        <w:r>
          <w:rPr>
            <w:rFonts w:cs="Arial" w:ascii="Arial" w:hAnsi="Arial"/>
            <w:b/>
            <w:sz w:val="20"/>
            <w:szCs w:val="20"/>
            <w:u w:val="single"/>
          </w:rPr>
          <w:delText>2,686,676</w:delText>
        </w:r>
      </w:del>
      <w:ins w:id="980" w:author="Unknown Author" w:date="2022-02-11T17:39:22Z">
        <w:r>
          <w:rPr>
            <w:rFonts w:eastAsia="Calibri" w:cs="Arial" w:ascii="Arial" w:hAnsi="Arial" w:eastAsiaTheme="minorHAnsi"/>
            <w:b/>
            <w:color w:val="auto"/>
            <w:kern w:val="0"/>
            <w:sz w:val="20"/>
            <w:szCs w:val="20"/>
            <w:u w:val="single"/>
            <w:lang w:val="en-US" w:eastAsia="en-US" w:bidi="ar-SA"/>
          </w:rPr>
          <w:t>${c2_s3_3_11_val_3}</w:t>
        </w:r>
      </w:ins>
      <w:del w:id="981" w:author="Unknown Author" w:date="2022-02-25T16:50:24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982" w:author="Unknown Author" w:date="2022-02-11T17:39:37Z">
        <w:r>
          <w:rPr>
            <w:rFonts w:cs="Arial" w:ascii="Arial" w:hAnsi="Arial"/>
            <w:b/>
            <w:sz w:val="20"/>
            <w:szCs w:val="20"/>
            <w:u w:val="single"/>
          </w:rPr>
          <w:delText>11.7%</w:delText>
        </w:r>
      </w:del>
      <w:ins w:id="983" w:author="Unknown Author" w:date="2022-02-11T17:39:37Z">
        <w:r>
          <w:rPr>
            <w:rFonts w:eastAsia="Calibri" w:cs="Arial" w:ascii="Arial" w:hAnsi="Arial" w:eastAsiaTheme="minorHAnsi"/>
            <w:b/>
            <w:color w:val="auto"/>
            <w:kern w:val="0"/>
            <w:sz w:val="20"/>
            <w:szCs w:val="20"/>
            <w:u w:val="single"/>
            <w:lang w:val="en-US" w:eastAsia="en-US" w:bidi="ar-SA"/>
          </w:rPr>
          <w:t>${c2_s3_3_11_val_4}</w:t>
        </w:r>
      </w:ins>
      <w:del w:id="984" w:author="Unknown Author" w:date="2022-02-25T16:50:19Z">
        <w:r>
          <w:rPr>
            <w:rFonts w:cs="Arial" w:ascii="Arial" w:hAnsi="Arial"/>
            <w:b/>
            <w:sz w:val="20"/>
            <w:szCs w:val="20"/>
            <w:u w:val="single"/>
          </w:rPr>
          <w:delText>_</w:delText>
        </w:r>
      </w:del>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del w:id="985" w:author="Unknown Author" w:date="2022-02-11T17:50:17Z">
        <w:r>
          <w:rPr>
            <w:rFonts w:cs="Arial" w:ascii="Arial" w:hAnsi="Arial"/>
            <w:sz w:val="20"/>
            <w:szCs w:val="20"/>
            <w:u w:val="single"/>
          </w:rPr>
          <w:delText>__</w:delText>
        </w:r>
      </w:del>
      <w:del w:id="986" w:author="Unknown Author" w:date="2022-02-11T17:39:52Z">
        <w:r>
          <w:rPr>
            <w:rFonts w:cs="Arial" w:ascii="Arial" w:hAnsi="Arial"/>
            <w:b/>
            <w:sz w:val="20"/>
            <w:szCs w:val="20"/>
            <w:u w:val="single"/>
          </w:rPr>
          <w:delText>2017</w:delText>
        </w:r>
      </w:del>
      <w:ins w:id="987" w:author="Unknown Author" w:date="2022-02-11T17:39:52Z">
        <w:r>
          <w:rPr>
            <w:rFonts w:cs="Arial" w:ascii="Arial" w:hAnsi="Arial"/>
            <w:b/>
            <w:sz w:val="20"/>
            <w:szCs w:val="20"/>
            <w:u w:val="single"/>
          </w:rPr>
          <w:t>${c2_s3_3_11_val_5}</w:t>
        </w:r>
      </w:ins>
      <w:del w:id="988" w:author="Unknown Author" w:date="2022-02-11T17:50:31Z">
        <w:r>
          <w:rPr>
            <w:rFonts w:cs="Arial" w:ascii="Arial" w:hAnsi="Arial"/>
            <w:b/>
            <w:sz w:val="20"/>
            <w:szCs w:val="20"/>
            <w:u w:val="single"/>
          </w:rPr>
          <w:delText>___</w:delText>
        </w:r>
      </w:del>
      <w:r>
        <w:rPr>
          <w:rFonts w:cs="Arial" w:ascii="Arial" w:hAnsi="Arial"/>
          <w:b/>
          <w:sz w:val="20"/>
          <w:szCs w:val="20"/>
        </w:rPr>
        <w:tab/>
      </w:r>
      <w:ins w:id="989" w:author="Unknown Author" w:date="2022-02-25T16:50:00Z">
        <w:r>
          <w:rPr>
            <w:rFonts w:cs="Arial" w:ascii="Arial" w:hAnsi="Arial"/>
            <w:b/>
            <w:sz w:val="20"/>
            <w:szCs w:val="20"/>
          </w:rPr>
          <w:tab/>
        </w:r>
      </w:ins>
      <w:r>
        <w:rPr>
          <w:rFonts w:cs="Arial" w:ascii="Arial" w:hAnsi="Arial"/>
          <w:b/>
          <w:sz w:val="20"/>
          <w:szCs w:val="20"/>
        </w:rPr>
        <w:tab/>
      </w:r>
      <w:del w:id="990" w:author="Unknown Author" w:date="2022-02-25T16:51:25Z">
        <w:r>
          <w:rPr>
            <w:rFonts w:cs="Arial" w:ascii="Arial" w:hAnsi="Arial"/>
            <w:b/>
            <w:sz w:val="20"/>
            <w:szCs w:val="20"/>
            <w:u w:val="single"/>
          </w:rPr>
          <w:delText>_</w:delText>
        </w:r>
      </w:del>
      <w:r>
        <w:rPr>
          <w:rFonts w:cs="Arial" w:ascii="Arial" w:hAnsi="Arial"/>
          <w:b/>
          <w:sz w:val="20"/>
          <w:szCs w:val="20"/>
          <w:u w:val="single"/>
        </w:rPr>
        <w:t>$</w:t>
      </w:r>
      <w:del w:id="991" w:author="Unknown Author" w:date="2022-02-11T17:40:03Z">
        <w:r>
          <w:rPr>
            <w:rFonts w:cs="Arial" w:ascii="Arial" w:hAnsi="Arial"/>
            <w:b/>
            <w:sz w:val="20"/>
            <w:szCs w:val="20"/>
            <w:u w:val="single"/>
          </w:rPr>
          <w:delText xml:space="preserve">   336,198</w:delText>
        </w:r>
      </w:del>
      <w:ins w:id="992" w:author="Unknown Author" w:date="2022-02-11T17:40:03Z">
        <w:r>
          <w:rPr>
            <w:rFonts w:cs="Arial" w:ascii="Arial" w:hAnsi="Arial"/>
            <w:b/>
            <w:sz w:val="20"/>
            <w:szCs w:val="20"/>
            <w:u w:val="single"/>
          </w:rPr>
          <w:t>${c2_s3_3_11_val_6}</w:t>
        </w:r>
      </w:ins>
      <w:r>
        <w:rPr>
          <w:rFonts w:cs="Arial" w:ascii="Arial" w:hAnsi="Arial"/>
          <w:b/>
          <w:sz w:val="20"/>
          <w:szCs w:val="20"/>
          <w:u w:val="single"/>
        </w:rPr>
        <w:t>_</w:t>
      </w:r>
      <w:r>
        <w:rPr>
          <w:rFonts w:cs="Arial" w:ascii="Arial" w:hAnsi="Arial"/>
          <w:b/>
          <w:sz w:val="20"/>
          <w:szCs w:val="20"/>
        </w:rPr>
        <w:tab/>
        <w:tab/>
      </w:r>
      <w:del w:id="993" w:author="Unknown Author" w:date="2022-02-25T16:50:09Z">
        <w:r>
          <w:rPr>
            <w:rFonts w:cs="Arial" w:ascii="Arial" w:hAnsi="Arial"/>
            <w:b/>
            <w:sz w:val="20"/>
            <w:szCs w:val="20"/>
            <w:u w:val="single"/>
          </w:rPr>
          <w:delText>_</w:delText>
        </w:r>
      </w:del>
      <w:r>
        <w:rPr>
          <w:rFonts w:cs="Arial" w:ascii="Arial" w:hAnsi="Arial"/>
          <w:b/>
          <w:sz w:val="20"/>
          <w:szCs w:val="20"/>
          <w:u w:val="single"/>
        </w:rPr>
        <w:t>$</w:t>
      </w:r>
      <w:del w:id="994" w:author="Unknown Author" w:date="2022-02-11T17:40:08Z">
        <w:r>
          <w:rPr>
            <w:rFonts w:cs="Arial" w:ascii="Arial" w:hAnsi="Arial"/>
            <w:b/>
            <w:sz w:val="20"/>
            <w:szCs w:val="20"/>
            <w:u w:val="single"/>
          </w:rPr>
          <w:delText>2,668,250</w:delText>
        </w:r>
      </w:del>
      <w:ins w:id="995" w:author="Unknown Author" w:date="2022-02-11T17:40:08Z">
        <w:r>
          <w:rPr>
            <w:rFonts w:cs="Arial" w:ascii="Arial" w:hAnsi="Arial"/>
            <w:b/>
            <w:sz w:val="20"/>
            <w:szCs w:val="20"/>
            <w:u w:val="single"/>
          </w:rPr>
          <w:t>${c2_s3_3_11_val_7}</w:t>
        </w:r>
      </w:ins>
      <w:del w:id="996" w:author="Unknown Author" w:date="2022-02-25T16:50:23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997" w:author="Unknown Author" w:date="2022-02-11T17:40:11Z">
        <w:r>
          <w:rPr>
            <w:rFonts w:cs="Arial" w:ascii="Arial" w:hAnsi="Arial"/>
            <w:b/>
            <w:sz w:val="20"/>
            <w:szCs w:val="20"/>
            <w:u w:val="single"/>
          </w:rPr>
          <w:delText>12.6%</w:delText>
        </w:r>
      </w:del>
      <w:ins w:id="998" w:author="Unknown Author" w:date="2022-02-11T17:40:11Z">
        <w:r>
          <w:rPr>
            <w:rFonts w:cs="Arial" w:ascii="Arial" w:hAnsi="Arial"/>
            <w:b/>
            <w:sz w:val="20"/>
            <w:szCs w:val="20"/>
            <w:u w:val="single"/>
          </w:rPr>
          <w:t>${c2_s3_3_11_val_8}</w:t>
        </w:r>
      </w:ins>
      <w:del w:id="999" w:author="Unknown Author" w:date="2022-02-25T16:50:16Z">
        <w:r>
          <w:rPr>
            <w:rFonts w:cs="Arial" w:ascii="Arial" w:hAnsi="Arial"/>
            <w:b/>
            <w:sz w:val="20"/>
            <w:szCs w:val="20"/>
            <w:u w:val="single"/>
          </w:rPr>
          <w:delText>_</w:delText>
        </w:r>
      </w:del>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sz w:val="20"/>
          <w:szCs w:val="20"/>
          <w:u w:val="single"/>
        </w:rPr>
      </w:pPr>
      <w:del w:id="1000" w:author="Unknown Author" w:date="2022-02-11T17:50:22Z">
        <w:r>
          <w:rPr>
            <w:rFonts w:cs="Arial" w:ascii="Arial" w:hAnsi="Arial"/>
            <w:sz w:val="20"/>
            <w:szCs w:val="20"/>
            <w:u w:val="single"/>
          </w:rPr>
          <w:delText>__</w:delText>
        </w:r>
      </w:del>
      <w:del w:id="1001" w:author="Unknown Author" w:date="2022-02-11T17:39:54Z">
        <w:r>
          <w:rPr>
            <w:rFonts w:cs="Arial" w:ascii="Arial" w:hAnsi="Arial"/>
            <w:b/>
            <w:sz w:val="20"/>
            <w:szCs w:val="20"/>
            <w:u w:val="single"/>
          </w:rPr>
          <w:delText>2018</w:delText>
        </w:r>
      </w:del>
      <w:ins w:id="1002" w:author="Unknown Author" w:date="2022-02-11T17:39:54Z">
        <w:r>
          <w:rPr>
            <w:rFonts w:cs="Arial" w:ascii="Arial" w:hAnsi="Arial"/>
            <w:b/>
            <w:sz w:val="20"/>
            <w:szCs w:val="20"/>
            <w:u w:val="single"/>
          </w:rPr>
          <w:t>${c2_s3_3_11_val_9}</w:t>
        </w:r>
      </w:ins>
      <w:del w:id="1003" w:author="Unknown Author" w:date="2022-02-11T17:50:38Z">
        <w:r>
          <w:rPr>
            <w:rFonts w:cs="Arial" w:ascii="Arial" w:hAnsi="Arial"/>
            <w:b/>
            <w:sz w:val="20"/>
            <w:szCs w:val="20"/>
            <w:u w:val="single"/>
          </w:rPr>
          <w:delText>___</w:delText>
        </w:r>
      </w:del>
      <w:r>
        <w:rPr>
          <w:rFonts w:cs="Arial" w:ascii="Arial" w:hAnsi="Arial"/>
          <w:b/>
          <w:sz w:val="20"/>
          <w:szCs w:val="20"/>
        </w:rPr>
        <w:tab/>
      </w:r>
      <w:ins w:id="1004" w:author="Unknown Author" w:date="2022-02-25T16:50:02Z">
        <w:r>
          <w:rPr>
            <w:rFonts w:cs="Arial" w:ascii="Arial" w:hAnsi="Arial"/>
            <w:b/>
            <w:sz w:val="20"/>
            <w:szCs w:val="20"/>
          </w:rPr>
          <w:tab/>
        </w:r>
      </w:ins>
      <w:r>
        <w:rPr>
          <w:rFonts w:cs="Arial" w:ascii="Arial" w:hAnsi="Arial"/>
          <w:b/>
          <w:sz w:val="20"/>
          <w:szCs w:val="20"/>
        </w:rPr>
        <w:tab/>
      </w:r>
      <w:del w:id="1005" w:author="Unknown Author" w:date="2022-02-25T16:51:29Z">
        <w:r>
          <w:rPr>
            <w:rFonts w:cs="Arial" w:ascii="Arial" w:hAnsi="Arial"/>
            <w:b/>
            <w:sz w:val="20"/>
            <w:szCs w:val="20"/>
            <w:u w:val="single"/>
          </w:rPr>
          <w:delText>_</w:delText>
        </w:r>
      </w:del>
      <w:del w:id="1006" w:author="Unknown Author" w:date="2022-02-11T17:40:23Z">
        <w:r>
          <w:rPr>
            <w:rFonts w:cs="Arial" w:ascii="Arial" w:hAnsi="Arial"/>
            <w:b/>
            <w:sz w:val="20"/>
            <w:szCs w:val="20"/>
            <w:u w:val="single"/>
          </w:rPr>
          <w:delText>$</w:delText>
        </w:r>
      </w:del>
      <w:del w:id="1007" w:author="Unknown Author" w:date="2022-02-11T17:39:59Z">
        <w:r>
          <w:rPr>
            <w:rFonts w:cs="Arial" w:ascii="Arial" w:hAnsi="Arial"/>
            <w:b/>
            <w:sz w:val="20"/>
            <w:szCs w:val="20"/>
            <w:u w:val="single"/>
          </w:rPr>
          <w:delText xml:space="preserve">   409,971</w:delText>
        </w:r>
      </w:del>
      <w:ins w:id="1008" w:author="Unknown Author" w:date="2022-02-11T17:40:00Z">
        <w:r>
          <w:rPr>
            <w:rFonts w:cs="Arial" w:ascii="Arial" w:hAnsi="Arial"/>
            <w:b/>
            <w:sz w:val="20"/>
            <w:szCs w:val="20"/>
            <w:u w:val="single"/>
          </w:rPr>
          <w:t>$${c2_s3_3_11_val_10}</w:t>
        </w:r>
      </w:ins>
      <w:r>
        <w:rPr>
          <w:rFonts w:cs="Arial" w:ascii="Arial" w:hAnsi="Arial"/>
          <w:b/>
          <w:sz w:val="20"/>
          <w:szCs w:val="20"/>
          <w:u w:val="single"/>
        </w:rPr>
        <w:t>_</w:t>
      </w:r>
      <w:r>
        <w:rPr>
          <w:rFonts w:cs="Arial" w:ascii="Arial" w:hAnsi="Arial"/>
          <w:b/>
          <w:sz w:val="20"/>
          <w:szCs w:val="20"/>
        </w:rPr>
        <w:tab/>
        <w:tab/>
      </w:r>
      <w:del w:id="1009" w:author="Unknown Author" w:date="2022-02-25T16:50:11Z">
        <w:r>
          <w:rPr>
            <w:rFonts w:cs="Arial" w:ascii="Arial" w:hAnsi="Arial"/>
            <w:b/>
            <w:sz w:val="20"/>
            <w:szCs w:val="20"/>
            <w:u w:val="single"/>
          </w:rPr>
          <w:delText>_</w:delText>
        </w:r>
      </w:del>
      <w:del w:id="1010" w:author="Unknown Author" w:date="2022-02-11T17:40:17Z">
        <w:r>
          <w:rPr>
            <w:rFonts w:cs="Arial" w:ascii="Arial" w:hAnsi="Arial"/>
            <w:b/>
            <w:sz w:val="20"/>
            <w:szCs w:val="20"/>
            <w:u w:val="single"/>
          </w:rPr>
          <w:delText>$2,409,552</w:delText>
        </w:r>
      </w:del>
      <w:ins w:id="1011" w:author="Unknown Author" w:date="2022-02-11T17:40:17Z">
        <w:r>
          <w:rPr>
            <w:rFonts w:cs="Arial" w:ascii="Arial" w:hAnsi="Arial"/>
            <w:b/>
            <w:sz w:val="20"/>
            <w:szCs w:val="20"/>
            <w:u w:val="single"/>
          </w:rPr>
          <w:t>$${c2_s3_3_11_val_11}</w:t>
        </w:r>
      </w:ins>
      <w:del w:id="1012" w:author="Unknown Author" w:date="2022-02-25T16:50:29Z">
        <w:r>
          <w:rPr>
            <w:rFonts w:cs="Arial" w:ascii="Arial" w:hAnsi="Arial"/>
            <w:b/>
            <w:sz w:val="20"/>
            <w:szCs w:val="20"/>
            <w:u w:val="single"/>
          </w:rPr>
          <w:delText>_</w:delText>
        </w:r>
      </w:del>
      <w:r>
        <w:rPr>
          <w:rFonts w:cs="Arial" w:ascii="Arial" w:hAnsi="Arial"/>
          <w:b/>
          <w:sz w:val="20"/>
          <w:szCs w:val="20"/>
        </w:rPr>
        <w:tab/>
        <w:tab/>
      </w:r>
      <w:r>
        <w:rPr>
          <w:rFonts w:cs="Arial" w:ascii="Arial" w:hAnsi="Arial"/>
          <w:b/>
          <w:sz w:val="20"/>
          <w:szCs w:val="20"/>
          <w:u w:val="single"/>
        </w:rPr>
        <w:t>_</w:t>
      </w:r>
      <w:del w:id="1013" w:author="Unknown Author" w:date="2022-02-11T17:40:21Z">
        <w:r>
          <w:rPr>
            <w:rFonts w:cs="Arial" w:ascii="Arial" w:hAnsi="Arial"/>
            <w:b/>
            <w:sz w:val="20"/>
            <w:szCs w:val="20"/>
            <w:u w:val="single"/>
          </w:rPr>
          <w:delText>17.0%</w:delText>
        </w:r>
      </w:del>
      <w:ins w:id="1014" w:author="Unknown Author" w:date="2022-02-11T17:40:21Z">
        <w:r>
          <w:rPr>
            <w:rFonts w:cs="Arial" w:ascii="Arial" w:hAnsi="Arial"/>
            <w:b/>
            <w:sz w:val="20"/>
            <w:szCs w:val="20"/>
            <w:u w:val="single"/>
          </w:rPr>
          <w:t>${c2_s3_3_11_val_12}</w:t>
        </w:r>
      </w:ins>
      <w:del w:id="1015" w:author="Unknown Author" w:date="2022-02-25T16:50:15Z">
        <w:r>
          <w:rPr>
            <w:rFonts w:cs="Arial" w:ascii="Arial" w:hAnsi="Arial"/>
            <w:b/>
            <w:sz w:val="20"/>
            <w:szCs w:val="20"/>
            <w:u w:val="single"/>
          </w:rPr>
          <w:delText>_</w:delText>
        </w:r>
      </w:del>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ins w:id="1016" w:author="Unknown Author" w:date="2022-02-15T16:19:02Z">
        <w:r>
          <w:rPr>
            <w:rFonts w:cs="Arial" w:ascii="Arial" w:hAnsi="Arial"/>
            <w:b/>
            <w:i/>
            <w:color w:val="000000" w:themeColor="text1"/>
            <w:sz w:val="20"/>
            <w:szCs w:val="20"/>
          </w:rPr>
          <w:t>${c2_s3_3_11_comment_1}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3.12</w:t>
        <w:tab/>
        <w:t>For the last three (3) years, according to the affiliate’s audits, do the affiliate’s current accounts receivables exceed 50% of the affiliate’s current assets?</w:t>
      </w:r>
    </w:p>
    <w:p>
      <w:pPr>
        <w:pStyle w:val="Normal"/>
        <w:ind w:left="1800" w:firstLine="360"/>
        <w:jc w:val="both"/>
        <w:rPr>
          <w:rFonts w:ascii="Arial" w:hAnsi="Arial" w:cs="Arial"/>
          <w:sz w:val="20"/>
          <w:szCs w:val="20"/>
        </w:rPr>
      </w:pPr>
      <w:del w:id="1017" w:author="Unknown Author" w:date="2022-02-11T16:55:46Z">
        <w:r>
          <w:rPr>
            <w:rFonts w:cs="Arial" w:ascii="Arial" w:hAnsi="Arial"/>
            <w:b/>
            <w:sz w:val="20"/>
            <w:szCs w:val="20"/>
            <w:u w:val="single"/>
          </w:rPr>
          <w:delText>__X_</w:delText>
        </w:r>
      </w:del>
      <w:del w:id="1018" w:author="Unknown Author" w:date="2022-02-11T16:55:46Z">
        <w:r>
          <w:rPr>
            <w:rFonts w:cs="Arial" w:ascii="Arial" w:hAnsi="Arial"/>
            <w:sz w:val="20"/>
            <w:szCs w:val="20"/>
          </w:rPr>
          <w:delText xml:space="preserve"> Yes</w:delText>
          <w:tab/>
          <w:tab/>
          <w:delText>___ No</w:delText>
        </w:r>
      </w:del>
      <w:ins w:id="1019" w:author="Unknown Author" w:date="2022-02-11T16:55:46Z">
        <w:r>
          <w:rPr>
            <w:rFonts w:cs="Arial" w:ascii="Arial" w:hAnsi="Arial"/>
            <w:sz w:val="20"/>
            <w:szCs w:val="20"/>
          </w:rPr>
          <w:t>__${c2_s3_3_12_checkbox_1_yes}_ Yes     _${c2_s3_3_12_checkbox_1_no}__ No</w:t>
        </w:r>
      </w:ins>
    </w:p>
    <w:p>
      <w:pPr>
        <w:pStyle w:val="Normal"/>
        <w:jc w:val="both"/>
        <w:rPr>
          <w:rFonts w:ascii="Arial" w:hAnsi="Arial" w:cs="Arial"/>
          <w:color w:val="C00000"/>
          <w:ins w:id="1021" w:author="Unknown Author" w:date="2022-02-18T18:19:40Z"/>
          <w:sz w:val="20"/>
          <w:szCs w:val="20"/>
        </w:rPr>
      </w:pPr>
      <w:ins w:id="1020" w:author="Unknown Author" w:date="2022-02-18T18:19:40Z">
        <w:r>
          <w:rPr>
            <w:rFonts w:cs="Arial" w:ascii="Arial" w:hAnsi="Arial"/>
            <w:color w:val="C00000"/>
            <w:sz w:val="20"/>
            <w:szCs w:val="20"/>
          </w:rPr>
        </w:r>
      </w:ins>
      <w:r>
        <w:br w:type="page"/>
      </w:r>
    </w:p>
    <w:p>
      <w:pPr>
        <w:pStyle w:val="Normal"/>
        <w:jc w:val="both"/>
        <w:rPr>
          <w:rFonts w:ascii="Arial" w:hAnsi="Arial" w:cs="Arial"/>
          <w:color w:val="C00000"/>
          <w:ins w:id="1023" w:author="Unknown Author" w:date="2022-02-18T18:19:40Z"/>
          <w:sz w:val="20"/>
          <w:szCs w:val="20"/>
        </w:rPr>
      </w:pPr>
      <w:ins w:id="1022" w:author="Unknown Author" w:date="2022-02-18T18:19:40Z">
        <w:r>
          <w:rPr>
            <w:rFonts w:cs="Arial" w:ascii="Arial" w:hAnsi="Arial"/>
            <w:color w:val="C00000"/>
            <w:sz w:val="20"/>
            <w:szCs w:val="20"/>
          </w:rPr>
        </w:r>
      </w:ins>
    </w:p>
    <w:p>
      <w:pPr>
        <w:pStyle w:val="Normal"/>
        <w:jc w:val="both"/>
        <w:rPr>
          <w:rFonts w:ascii="Arial" w:hAnsi="Arial" w:cs="Arial"/>
          <w:color w:val="C00000"/>
          <w:sz w:val="20"/>
          <w:szCs w:val="20"/>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b/>
          <w:b/>
          <w:color w:val="92D050"/>
          <w:sz w:val="20"/>
          <w:szCs w:val="20"/>
        </w:rPr>
      </w:pPr>
      <w:r>
        <w:rPr>
          <w:rFonts w:cs="Arial" w:ascii="Arial" w:hAnsi="Arial"/>
          <w:sz w:val="20"/>
          <w:szCs w:val="20"/>
        </w:rPr>
        <w:tab/>
        <w:tab/>
      </w:r>
      <w:r>
        <w:rPr>
          <w:rFonts w:cs="Arial" w:ascii="Arial" w:hAnsi="Arial"/>
          <w:b/>
          <w:color w:val="C00000"/>
          <w:sz w:val="20"/>
          <w:szCs w:val="20"/>
        </w:rPr>
        <w:t>Year (Period)</w:t>
        <w:tab/>
        <w:tab/>
        <w:t>Accts Rec</w:t>
        <w:tab/>
        <w:tab/>
        <w:t>Current Assets</w:t>
        <w:tab/>
        <w:tab/>
        <w:t>Percent</w:t>
      </w:r>
    </w:p>
    <w:p>
      <w:pPr>
        <w:pStyle w:val="Normal"/>
        <w:jc w:val="both"/>
        <w:rPr>
          <w:rFonts w:ascii="Arial" w:hAnsi="Arial" w:cs="Arial"/>
          <w:b/>
          <w:b/>
          <w:color w:val="1C596E"/>
          <w:sz w:val="20"/>
          <w:szCs w:val="20"/>
        </w:rPr>
      </w:pPr>
      <w:r>
        <w:rPr>
          <w:rFonts w:cs="Arial" w:ascii="Arial" w:hAnsi="Arial"/>
          <w:b/>
          <w:color w:val="1C596E"/>
          <w:sz w:val="20"/>
          <w:szCs w:val="20"/>
        </w:rPr>
      </w:r>
    </w:p>
    <w:p>
      <w:pPr>
        <w:pStyle w:val="Normal"/>
        <w:jc w:val="both"/>
        <w:rPr>
          <w:rFonts w:ascii="Arial" w:hAnsi="Arial" w:cs="Arial"/>
          <w:b/>
          <w:b/>
          <w:sz w:val="20"/>
          <w:szCs w:val="20"/>
        </w:rPr>
      </w:pPr>
      <w:r>
        <w:rPr>
          <w:rFonts w:cs="Arial" w:ascii="Arial" w:hAnsi="Arial"/>
          <w:b/>
          <w:color w:val="FFC000"/>
          <w:sz w:val="20"/>
          <w:szCs w:val="20"/>
        </w:rPr>
        <w:tab/>
        <w:tab/>
      </w:r>
      <w:r>
        <w:rPr>
          <w:rFonts w:cs="Arial" w:ascii="Arial" w:hAnsi="Arial"/>
          <w:sz w:val="20"/>
          <w:szCs w:val="20"/>
          <w:u w:val="single"/>
        </w:rPr>
        <w:t xml:space="preserve">_  </w:t>
      </w:r>
      <w:del w:id="1024" w:author="Unknown Author" w:date="2022-02-11T17:44:02Z">
        <w:r>
          <w:rPr>
            <w:rFonts w:cs="Arial" w:ascii="Arial" w:hAnsi="Arial"/>
            <w:b/>
            <w:sz w:val="20"/>
            <w:szCs w:val="20"/>
            <w:u w:val="single"/>
          </w:rPr>
          <w:delText>2016</w:delText>
        </w:r>
      </w:del>
      <w:ins w:id="1025" w:author="Unknown Author" w:date="2022-02-11T17:44:02Z">
        <w:r>
          <w:rPr>
            <w:rFonts w:eastAsia="Calibri" w:cs="Arial" w:ascii="Arial" w:hAnsi="Arial" w:eastAsiaTheme="minorHAnsi"/>
            <w:b/>
            <w:color w:val="auto"/>
            <w:kern w:val="0"/>
            <w:sz w:val="20"/>
            <w:szCs w:val="20"/>
            <w:u w:val="single"/>
            <w:lang w:val="en-US" w:eastAsia="en-US" w:bidi="ar-SA"/>
          </w:rPr>
          <w:t>${c2_s3_3_12_val_1}</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_ $</w:t>
      </w:r>
      <w:del w:id="1026" w:author="Unknown Author" w:date="2022-02-11T17:43:53Z">
        <w:r>
          <w:rPr>
            <w:rFonts w:cs="Arial" w:ascii="Arial" w:hAnsi="Arial"/>
            <w:b/>
            <w:sz w:val="20"/>
            <w:szCs w:val="20"/>
            <w:u w:val="single"/>
          </w:rPr>
          <w:delText>232,974</w:delText>
        </w:r>
      </w:del>
      <w:ins w:id="1027" w:author="Unknown Author" w:date="2022-02-11T17:43:53Z">
        <w:r>
          <w:rPr>
            <w:rFonts w:eastAsia="Calibri" w:cs="Arial" w:ascii="Arial" w:hAnsi="Arial" w:eastAsiaTheme="minorHAnsi"/>
            <w:b/>
            <w:color w:val="auto"/>
            <w:kern w:val="0"/>
            <w:sz w:val="20"/>
            <w:szCs w:val="20"/>
            <w:u w:val="single"/>
            <w:lang w:val="en-US" w:eastAsia="en-US" w:bidi="ar-SA"/>
          </w:rPr>
          <w:t>${c2_s3_3_12_val_2}</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28" w:author="Unknown Author" w:date="2022-02-11T17:44:57Z">
        <w:r>
          <w:rPr>
            <w:rFonts w:cs="Arial" w:ascii="Arial" w:hAnsi="Arial"/>
            <w:b/>
            <w:sz w:val="20"/>
            <w:szCs w:val="20"/>
            <w:u w:val="single"/>
          </w:rPr>
          <w:delText>$361,321</w:delText>
        </w:r>
      </w:del>
      <w:ins w:id="1029" w:author="Unknown Author" w:date="2022-02-11T17:44:57Z">
        <w:r>
          <w:rPr>
            <w:rFonts w:cs="Arial" w:ascii="Arial" w:hAnsi="Arial"/>
            <w:b/>
            <w:sz w:val="20"/>
            <w:szCs w:val="20"/>
            <w:u w:val="single"/>
          </w:rPr>
          <w:t>$</w:t>
        </w:r>
      </w:ins>
      <w:ins w:id="1030" w:author="Unknown Author" w:date="2022-02-11T17:44:57Z">
        <w:r>
          <w:rPr>
            <w:rFonts w:eastAsia="Calibri" w:cs="Arial" w:ascii="Arial" w:hAnsi="Arial" w:eastAsiaTheme="minorHAnsi"/>
            <w:b/>
            <w:color w:val="auto"/>
            <w:kern w:val="0"/>
            <w:sz w:val="20"/>
            <w:szCs w:val="20"/>
            <w:u w:val="single"/>
            <w:lang w:val="en-US" w:eastAsia="en-US" w:bidi="ar-SA"/>
          </w:rPr>
          <w:t>${c2_s3_3_12_val_3}</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31" w:author="Unknown Author" w:date="2022-02-11T17:45:04Z">
        <w:r>
          <w:rPr>
            <w:rFonts w:cs="Arial" w:ascii="Arial" w:hAnsi="Arial"/>
            <w:b/>
            <w:sz w:val="20"/>
            <w:szCs w:val="20"/>
            <w:u w:val="single"/>
          </w:rPr>
          <w:delText>64.48%</w:delText>
        </w:r>
      </w:del>
      <w:ins w:id="1032" w:author="Unknown Author" w:date="2022-02-11T17:45:04Z">
        <w:r>
          <w:rPr>
            <w:rFonts w:cs="Arial" w:ascii="Arial" w:hAnsi="Arial"/>
            <w:b/>
            <w:sz w:val="20"/>
            <w:szCs w:val="20"/>
            <w:u w:val="single"/>
          </w:rPr>
          <w:t>$</w:t>
        </w:r>
      </w:ins>
      <w:ins w:id="1033" w:author="Unknown Author" w:date="2022-02-11T17:45:04Z">
        <w:r>
          <w:rPr>
            <w:rFonts w:eastAsia="Calibri" w:cs="Arial" w:ascii="Arial" w:hAnsi="Arial" w:eastAsiaTheme="minorHAnsi"/>
            <w:b/>
            <w:color w:val="auto"/>
            <w:kern w:val="0"/>
            <w:sz w:val="20"/>
            <w:szCs w:val="20"/>
            <w:u w:val="single"/>
            <w:lang w:val="en-US" w:eastAsia="en-US" w:bidi="ar-SA"/>
          </w:rPr>
          <w:t>${c2_s3_3_12_val_4}</w:t>
        </w:r>
      </w:ins>
      <w:r>
        <w:rPr>
          <w:rFonts w:cs="Arial" w:ascii="Arial" w:hAnsi="Arial"/>
          <w:b/>
          <w:sz w:val="20"/>
          <w:szCs w:val="20"/>
          <w:u w:val="single"/>
        </w:rPr>
        <w:t>_</w:t>
      </w:r>
      <w:r>
        <w:rPr>
          <w:rFonts w:cs="Arial" w:ascii="Arial" w:hAnsi="Arial"/>
          <w:b/>
          <w:sz w:val="20"/>
          <w:szCs w:val="20"/>
        </w:rPr>
        <w:tab/>
        <w:tab/>
        <w:tab/>
        <w:tab/>
        <w:tab/>
        <w:tab/>
        <w:tab/>
        <w:tab/>
        <w:tab/>
        <w:tab/>
      </w:r>
    </w:p>
    <w:p>
      <w:pPr>
        <w:pStyle w:val="Normal"/>
        <w:ind w:left="720" w:firstLine="720"/>
        <w:rPr>
          <w:rFonts w:ascii="Arial" w:hAnsi="Arial" w:cs="Arial"/>
          <w:b/>
          <w:b/>
          <w:sz w:val="20"/>
          <w:szCs w:val="20"/>
        </w:rPr>
      </w:pPr>
      <w:r>
        <w:rPr>
          <w:rFonts w:cs="Arial" w:ascii="Arial" w:hAnsi="Arial"/>
          <w:sz w:val="20"/>
          <w:szCs w:val="20"/>
          <w:u w:val="single"/>
        </w:rPr>
        <w:t>__</w:t>
      </w:r>
      <w:del w:id="1034" w:author="Unknown Author" w:date="2022-02-11T17:44:04Z">
        <w:r>
          <w:rPr>
            <w:rFonts w:cs="Arial" w:ascii="Arial" w:hAnsi="Arial"/>
            <w:b/>
            <w:sz w:val="20"/>
            <w:szCs w:val="20"/>
            <w:u w:val="single"/>
          </w:rPr>
          <w:delText>2017</w:delText>
        </w:r>
      </w:del>
      <w:ins w:id="1035" w:author="Unknown Author" w:date="2022-02-11T17:44:04Z">
        <w:r>
          <w:rPr>
            <w:rFonts w:cs="Arial" w:ascii="Arial" w:hAnsi="Arial"/>
            <w:b/>
            <w:sz w:val="20"/>
            <w:szCs w:val="20"/>
            <w:u w:val="single"/>
          </w:rPr>
          <w:t>$</w:t>
        </w:r>
      </w:ins>
      <w:ins w:id="1036" w:author="Unknown Author" w:date="2022-02-11T17:44:04Z">
        <w:r>
          <w:rPr>
            <w:rFonts w:eastAsia="Calibri" w:cs="Arial" w:ascii="Arial" w:hAnsi="Arial" w:eastAsiaTheme="minorHAnsi"/>
            <w:b/>
            <w:color w:val="auto"/>
            <w:kern w:val="0"/>
            <w:sz w:val="20"/>
            <w:szCs w:val="20"/>
            <w:u w:val="single"/>
            <w:lang w:val="en-US" w:eastAsia="en-US" w:bidi="ar-SA"/>
          </w:rPr>
          <w:t>{c2_s3_3_12_val_5}</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37" w:author="Unknown Author" w:date="2022-02-11T17:44:18Z">
        <w:r>
          <w:rPr>
            <w:rFonts w:cs="Arial" w:ascii="Arial" w:hAnsi="Arial"/>
            <w:b/>
            <w:sz w:val="20"/>
            <w:szCs w:val="20"/>
            <w:u w:val="single"/>
          </w:rPr>
          <w:delText>$187,408</w:delText>
        </w:r>
      </w:del>
      <w:ins w:id="1038" w:author="Unknown Author" w:date="2022-02-11T17:44:18Z">
        <w:r>
          <w:rPr>
            <w:rFonts w:cs="Arial" w:ascii="Arial" w:hAnsi="Arial"/>
            <w:b/>
            <w:sz w:val="20"/>
            <w:szCs w:val="20"/>
            <w:u w:val="single"/>
          </w:rPr>
          <w:t>$</w:t>
        </w:r>
      </w:ins>
      <w:ins w:id="1039" w:author="Unknown Author" w:date="2022-02-11T17:44:18Z">
        <w:r>
          <w:rPr>
            <w:rFonts w:eastAsia="Calibri" w:cs="Arial" w:ascii="Arial" w:hAnsi="Arial" w:eastAsiaTheme="minorHAnsi"/>
            <w:b/>
            <w:color w:val="auto"/>
            <w:kern w:val="0"/>
            <w:sz w:val="20"/>
            <w:szCs w:val="20"/>
            <w:u w:val="single"/>
            <w:lang w:val="en-US" w:eastAsia="en-US" w:bidi="ar-SA"/>
          </w:rPr>
          <w:t>${c2_s3_3_12_val_6}</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 xml:space="preserve">_ </w:t>
      </w:r>
      <w:del w:id="1040" w:author="Unknown Author" w:date="2022-02-11T17:45:21Z">
        <w:r>
          <w:rPr>
            <w:rFonts w:cs="Arial" w:ascii="Arial" w:hAnsi="Arial"/>
            <w:b/>
            <w:sz w:val="20"/>
            <w:szCs w:val="20"/>
            <w:u w:val="single"/>
          </w:rPr>
          <w:delText>$641,259</w:delText>
        </w:r>
      </w:del>
      <w:ins w:id="1041" w:author="Unknown Author" w:date="2022-02-11T17:45:21Z">
        <w:r>
          <w:rPr>
            <w:rFonts w:cs="Arial" w:ascii="Arial" w:hAnsi="Arial"/>
            <w:b/>
            <w:sz w:val="20"/>
            <w:szCs w:val="20"/>
            <w:u w:val="single"/>
          </w:rPr>
          <w:t>$</w:t>
        </w:r>
      </w:ins>
      <w:ins w:id="1042" w:author="Unknown Author" w:date="2022-02-11T17:45:21Z">
        <w:r>
          <w:rPr>
            <w:rFonts w:eastAsia="Calibri" w:cs="Arial" w:ascii="Arial" w:hAnsi="Arial" w:eastAsiaTheme="minorHAnsi"/>
            <w:b/>
            <w:color w:val="auto"/>
            <w:kern w:val="0"/>
            <w:sz w:val="20"/>
            <w:szCs w:val="20"/>
            <w:u w:val="single"/>
            <w:lang w:val="en-US" w:eastAsia="en-US" w:bidi="ar-SA"/>
          </w:rPr>
          <w:t>${c2_s3_3_12_val_7}</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43" w:author="Unknown Author" w:date="2022-02-11T17:44:24Z">
        <w:r>
          <w:rPr>
            <w:rFonts w:cs="Arial" w:ascii="Arial" w:hAnsi="Arial"/>
            <w:b/>
            <w:sz w:val="20"/>
            <w:szCs w:val="20"/>
            <w:u w:val="single"/>
          </w:rPr>
          <w:delText>29.23%</w:delText>
        </w:r>
      </w:del>
      <w:ins w:id="1044" w:author="Unknown Author" w:date="2022-02-11T17:44:24Z">
        <w:r>
          <w:rPr>
            <w:rFonts w:cs="Arial" w:ascii="Arial" w:hAnsi="Arial"/>
            <w:b/>
            <w:sz w:val="20"/>
            <w:szCs w:val="20"/>
            <w:u w:val="single"/>
          </w:rPr>
          <w:t>$</w:t>
        </w:r>
      </w:ins>
      <w:ins w:id="1045" w:author="Unknown Author" w:date="2022-02-11T17:44:24Z">
        <w:r>
          <w:rPr>
            <w:rFonts w:eastAsia="Calibri" w:cs="Arial" w:ascii="Arial" w:hAnsi="Arial" w:eastAsiaTheme="minorHAnsi"/>
            <w:b/>
            <w:color w:val="auto"/>
            <w:kern w:val="0"/>
            <w:sz w:val="20"/>
            <w:szCs w:val="20"/>
            <w:u w:val="single"/>
            <w:lang w:val="en-US" w:eastAsia="en-US" w:bidi="ar-SA"/>
          </w:rPr>
          <w:t>${c2_s3_3_12_val_8}</w:t>
        </w:r>
      </w:ins>
      <w:r>
        <w:rPr>
          <w:rFonts w:cs="Arial" w:ascii="Arial" w:hAnsi="Arial"/>
          <w:b/>
          <w:sz w:val="20"/>
          <w:szCs w:val="20"/>
          <w:u w:val="single"/>
        </w:rPr>
        <w:t>_</w:t>
      </w:r>
    </w:p>
    <w:p>
      <w:pPr>
        <w:pStyle w:val="Normal"/>
        <w:ind w:left="720" w:firstLine="720"/>
        <w:rPr>
          <w:rFonts w:ascii="Arial" w:hAnsi="Arial" w:cs="Arial"/>
          <w:b/>
          <w:b/>
          <w:sz w:val="20"/>
          <w:szCs w:val="20"/>
        </w:rPr>
      </w:pPr>
      <w:r>
        <w:rPr>
          <w:rFonts w:cs="Arial" w:ascii="Arial" w:hAnsi="Arial"/>
          <w:b/>
          <w:sz w:val="20"/>
          <w:szCs w:val="20"/>
        </w:rPr>
      </w:r>
    </w:p>
    <w:p>
      <w:pPr>
        <w:pStyle w:val="Normal"/>
        <w:ind w:left="720" w:firstLine="720"/>
        <w:jc w:val="both"/>
        <w:rPr>
          <w:rFonts w:ascii="Arial" w:hAnsi="Arial" w:cs="Arial"/>
          <w:b/>
          <w:b/>
          <w:color w:val="FFC000"/>
          <w:sz w:val="20"/>
          <w:szCs w:val="20"/>
        </w:rPr>
      </w:pPr>
      <w:r>
        <w:rPr>
          <w:rFonts w:cs="Arial" w:ascii="Arial" w:hAnsi="Arial"/>
          <w:sz w:val="20"/>
          <w:szCs w:val="20"/>
          <w:u w:val="single"/>
        </w:rPr>
        <w:t>__</w:t>
      </w:r>
      <w:del w:id="1046" w:author="Unknown Author" w:date="2022-02-11T17:44:05Z">
        <w:r>
          <w:rPr>
            <w:rFonts w:cs="Arial" w:ascii="Arial" w:hAnsi="Arial"/>
            <w:b/>
            <w:sz w:val="20"/>
            <w:szCs w:val="20"/>
            <w:u w:val="single"/>
          </w:rPr>
          <w:delText>2018</w:delText>
        </w:r>
      </w:del>
      <w:ins w:id="1047" w:author="Unknown Author" w:date="2022-02-11T17:44:05Z">
        <w:r>
          <w:rPr>
            <w:rFonts w:eastAsia="Calibri" w:cs="Arial" w:ascii="Arial" w:hAnsi="Arial" w:eastAsiaTheme="minorHAnsi"/>
            <w:b/>
            <w:color w:val="auto"/>
            <w:kern w:val="0"/>
            <w:sz w:val="20"/>
            <w:szCs w:val="20"/>
            <w:u w:val="single"/>
            <w:lang w:val="en-US" w:eastAsia="en-US" w:bidi="ar-SA"/>
          </w:rPr>
          <w:t>${c2_s3_3_12_val_9}</w:t>
        </w:r>
      </w:ins>
      <w:r>
        <w:rPr>
          <w:rFonts w:cs="Arial" w:ascii="Arial" w:hAnsi="Arial"/>
          <w:b/>
          <w:sz w:val="20"/>
          <w:szCs w:val="20"/>
          <w:u w:val="single"/>
        </w:rPr>
        <w:t>__</w:t>
      </w:r>
      <w:r>
        <w:rPr>
          <w:rFonts w:cs="Arial" w:ascii="Arial" w:hAnsi="Arial"/>
          <w:b/>
          <w:sz w:val="20"/>
          <w:szCs w:val="20"/>
        </w:rPr>
        <w:tab/>
        <w:tab/>
      </w:r>
      <w:r>
        <w:rPr>
          <w:rFonts w:cs="Arial" w:ascii="Arial" w:hAnsi="Arial"/>
          <w:b/>
          <w:sz w:val="20"/>
          <w:szCs w:val="20"/>
          <w:u w:val="single"/>
        </w:rPr>
        <w:t xml:space="preserve">_ </w:t>
      </w:r>
      <w:del w:id="1048" w:author="Unknown Author" w:date="2022-02-11T17:44:28Z">
        <w:r>
          <w:rPr>
            <w:rFonts w:cs="Arial" w:ascii="Arial" w:hAnsi="Arial"/>
            <w:b/>
            <w:sz w:val="20"/>
            <w:szCs w:val="20"/>
            <w:u w:val="single"/>
          </w:rPr>
          <w:delText>$245,946</w:delText>
        </w:r>
      </w:del>
      <w:ins w:id="1049" w:author="Unknown Author" w:date="2022-02-11T17:44:28Z">
        <w:r>
          <w:rPr>
            <w:rFonts w:cs="Arial" w:ascii="Arial" w:hAnsi="Arial"/>
            <w:b/>
            <w:sz w:val="20"/>
            <w:szCs w:val="20"/>
            <w:u w:val="single"/>
          </w:rPr>
          <w:t>$</w:t>
        </w:r>
      </w:ins>
      <w:ins w:id="1050" w:author="Unknown Author" w:date="2022-02-11T17:44:28Z">
        <w:r>
          <w:rPr>
            <w:rFonts w:eastAsia="Calibri" w:cs="Arial" w:ascii="Arial" w:hAnsi="Arial" w:eastAsiaTheme="minorHAnsi"/>
            <w:b/>
            <w:color w:val="auto"/>
            <w:kern w:val="0"/>
            <w:sz w:val="20"/>
            <w:szCs w:val="20"/>
            <w:u w:val="single"/>
            <w:lang w:val="en-US" w:eastAsia="en-US" w:bidi="ar-SA"/>
          </w:rPr>
          <w:t>${c2_s3_3_12_val_10}</w:t>
        </w:r>
      </w:ins>
      <w:r>
        <w:rPr>
          <w:rFonts w:cs="Arial" w:ascii="Arial" w:hAnsi="Arial"/>
          <w:b/>
          <w:sz w:val="20"/>
          <w:szCs w:val="20"/>
          <w:u w:val="single"/>
        </w:rPr>
        <w:t>_</w:t>
      </w:r>
      <w:r>
        <w:rPr>
          <w:rFonts w:cs="Arial" w:ascii="Arial" w:hAnsi="Arial"/>
          <w:b/>
          <w:sz w:val="20"/>
          <w:szCs w:val="20"/>
        </w:rPr>
        <w:tab/>
        <w:tab/>
      </w:r>
      <w:del w:id="1051" w:author="Unknown Author" w:date="2022-02-11T17:44:35Z">
        <w:r>
          <w:rPr>
            <w:rFonts w:cs="Arial" w:ascii="Arial" w:hAnsi="Arial"/>
            <w:b/>
            <w:sz w:val="20"/>
            <w:szCs w:val="20"/>
            <w:u w:val="single"/>
          </w:rPr>
          <w:delText>$1,028,887</w:delText>
        </w:r>
      </w:del>
      <w:ins w:id="1052" w:author="Unknown Author" w:date="2022-02-11T17:51:52Z">
        <w:r>
          <w:rPr>
            <w:rFonts w:cs="Arial" w:ascii="Arial" w:hAnsi="Arial"/>
            <w:b/>
            <w:sz w:val="20"/>
            <w:szCs w:val="20"/>
            <w:u w:val="single"/>
          </w:rPr>
          <w:t>__</w:t>
        </w:r>
      </w:ins>
      <w:ins w:id="1053" w:author="Unknown Author" w:date="2022-02-11T17:44:35Z">
        <w:r>
          <w:rPr>
            <w:rFonts w:cs="Arial" w:ascii="Arial" w:hAnsi="Arial"/>
            <w:b/>
            <w:sz w:val="20"/>
            <w:szCs w:val="20"/>
            <w:u w:val="single"/>
          </w:rPr>
          <w:t>$</w:t>
        </w:r>
      </w:ins>
      <w:ins w:id="1054" w:author="Unknown Author" w:date="2022-02-11T17:44:35Z">
        <w:r>
          <w:rPr>
            <w:rFonts w:eastAsia="Calibri" w:cs="Arial" w:ascii="Arial" w:hAnsi="Arial" w:eastAsiaTheme="minorHAnsi"/>
            <w:b/>
            <w:color w:val="auto"/>
            <w:kern w:val="0"/>
            <w:sz w:val="20"/>
            <w:szCs w:val="20"/>
            <w:u w:val="single"/>
            <w:lang w:val="en-US" w:eastAsia="en-US" w:bidi="ar-SA"/>
          </w:rPr>
          <w:t>${c2_s3_3_12_val_11}</w:t>
        </w:r>
      </w:ins>
      <w:r>
        <w:rPr>
          <w:rFonts w:cs="Arial" w:ascii="Arial" w:hAnsi="Arial"/>
          <w:b/>
          <w:sz w:val="20"/>
          <w:szCs w:val="20"/>
          <w:u w:val="single"/>
        </w:rPr>
        <w:t>_</w:t>
      </w:r>
      <w:r>
        <w:rPr>
          <w:rFonts w:cs="Arial" w:ascii="Arial" w:hAnsi="Arial"/>
          <w:b/>
          <w:sz w:val="20"/>
          <w:szCs w:val="20"/>
        </w:rPr>
        <w:tab/>
        <w:tab/>
      </w:r>
      <w:r>
        <w:rPr>
          <w:rFonts w:cs="Arial" w:ascii="Arial" w:hAnsi="Arial"/>
          <w:b/>
          <w:sz w:val="20"/>
          <w:szCs w:val="20"/>
          <w:u w:val="single"/>
        </w:rPr>
        <w:t>_</w:t>
      </w:r>
      <w:del w:id="1055" w:author="Unknown Author" w:date="2022-02-11T17:44:32Z">
        <w:r>
          <w:rPr>
            <w:rFonts w:cs="Arial" w:ascii="Arial" w:hAnsi="Arial"/>
            <w:b/>
            <w:sz w:val="20"/>
            <w:szCs w:val="20"/>
            <w:u w:val="single"/>
          </w:rPr>
          <w:delText>23.90%</w:delText>
        </w:r>
      </w:del>
      <w:ins w:id="1056" w:author="Unknown Author" w:date="2022-02-11T17:44:32Z">
        <w:r>
          <w:rPr>
            <w:rFonts w:cs="Arial" w:ascii="Arial" w:hAnsi="Arial"/>
            <w:b/>
            <w:sz w:val="20"/>
            <w:szCs w:val="20"/>
            <w:u w:val="single"/>
          </w:rPr>
          <w:t>$</w:t>
        </w:r>
      </w:ins>
      <w:ins w:id="1057" w:author="Unknown Author" w:date="2022-02-11T17:44:32Z">
        <w:r>
          <w:rPr>
            <w:rFonts w:eastAsia="Calibri" w:cs="Arial" w:ascii="Arial" w:hAnsi="Arial" w:eastAsiaTheme="minorHAnsi"/>
            <w:b/>
            <w:color w:val="auto"/>
            <w:kern w:val="0"/>
            <w:sz w:val="20"/>
            <w:szCs w:val="20"/>
            <w:u w:val="single"/>
            <w:lang w:val="en-US" w:eastAsia="en-US" w:bidi="ar-SA"/>
          </w:rPr>
          <w:t>${c2_s3_3_12_val_12}</w:t>
        </w:r>
      </w:ins>
      <w:r>
        <w:rPr>
          <w:rFonts w:cs="Arial" w:ascii="Arial" w:hAnsi="Arial"/>
          <w:b/>
          <w:sz w:val="20"/>
          <w:szCs w:val="20"/>
          <w:u w:val="single"/>
        </w:rPr>
        <w:t>_</w:t>
      </w:r>
    </w:p>
    <w:p>
      <w:pPr>
        <w:pStyle w:val="Normal"/>
        <w:jc w:val="both"/>
        <w:rPr>
          <w:rFonts w:ascii="Arial" w:hAnsi="Arial" w:cs="Arial"/>
          <w:b/>
          <w:b/>
          <w:color w:val="FFC000"/>
          <w:sz w:val="18"/>
          <w:szCs w:val="18"/>
        </w:rPr>
      </w:pPr>
      <w:r>
        <w:rPr>
          <w:rFonts w:cs="Arial" w:ascii="Arial" w:hAnsi="Arial"/>
          <w:b/>
          <w:color w:val="FFC000"/>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058" w:author="Unknown Author" w:date="2022-02-15T16:19:15Z">
        <w:r>
          <w:rPr>
            <w:rFonts w:cs="Arial" w:ascii="Arial" w:hAnsi="Arial"/>
            <w:b/>
            <w:i/>
            <w:color w:val="000000" w:themeColor="text1"/>
            <w:sz w:val="20"/>
            <w:szCs w:val="20"/>
          </w:rPr>
          <w:t>${c2_s3_3_12_comment_1}</w:t>
        </w:r>
      </w:ins>
    </w:p>
    <w:p>
      <w:pPr>
        <w:pStyle w:val="Normal"/>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rPr>
          <w:rFonts w:ascii="Arial" w:hAnsi="Arial" w:cs="Arial"/>
          <w:sz w:val="20"/>
          <w:szCs w:val="20"/>
        </w:rPr>
      </w:pPr>
      <w:r>
        <w:rPr>
          <w:rFonts w:cs="Arial" w:ascii="Arial" w:hAnsi="Arial"/>
          <w:sz w:val="20"/>
          <w:szCs w:val="20"/>
        </w:rPr>
        <w:t>3.13</w:t>
        <w:tab/>
        <w:t>If required, IRS Form 990T (Unrelated Business Income) has been filed and a copy is available to the public.</w:t>
      </w:r>
    </w:p>
    <w:p>
      <w:pPr>
        <w:pStyle w:val="Normal"/>
        <w:ind w:left="1800" w:firstLine="360"/>
        <w:jc w:val="both"/>
        <w:rPr>
          <w:rFonts w:ascii="Arial" w:hAnsi="Arial" w:cs="Arial"/>
          <w:sz w:val="20"/>
          <w:szCs w:val="20"/>
        </w:rPr>
      </w:pPr>
      <w:del w:id="1059" w:author="Unknown Author" w:date="2022-02-11T16:56:05Z">
        <w:r>
          <w:rPr>
            <w:rFonts w:cs="Arial" w:ascii="Arial" w:hAnsi="Arial"/>
            <w:sz w:val="20"/>
            <w:szCs w:val="20"/>
          </w:rPr>
          <w:delText>_</w:delText>
        </w:r>
      </w:del>
      <w:del w:id="1060" w:author="Unknown Author" w:date="2022-02-11T16:56:05Z">
        <w:r>
          <w:rPr>
            <w:rFonts w:cs="Arial" w:ascii="Arial" w:hAnsi="Arial"/>
            <w:sz w:val="20"/>
            <w:szCs w:val="20"/>
            <w:u w:val="single"/>
          </w:rPr>
          <w:delText xml:space="preserve"> </w:delText>
        </w:r>
      </w:del>
      <w:del w:id="1061" w:author="Unknown Author" w:date="2022-02-11T16:56:05Z">
        <w:r>
          <w:rPr>
            <w:rFonts w:cs="Arial" w:ascii="Arial" w:hAnsi="Arial"/>
            <w:sz w:val="20"/>
            <w:szCs w:val="20"/>
          </w:rPr>
          <w:delText>__ Yes</w:delText>
          <w:tab/>
          <w:tab/>
          <w:delText>___ No</w:delText>
          <w:tab/>
          <w:tab/>
          <w:tab/>
        </w:r>
      </w:del>
      <w:del w:id="1062" w:author="Unknown Author" w:date="2022-02-11T16:56:05Z">
        <w:r>
          <w:rPr>
            <w:rFonts w:cs="Arial" w:ascii="Arial" w:hAnsi="Arial"/>
            <w:b/>
            <w:sz w:val="20"/>
            <w:szCs w:val="20"/>
            <w:u w:val="single"/>
          </w:rPr>
          <w:delText xml:space="preserve">_X_ </w:delText>
        </w:r>
      </w:del>
      <w:del w:id="1063" w:author="Unknown Author" w:date="2022-02-11T16:56:05Z">
        <w:r>
          <w:rPr>
            <w:rFonts w:cs="Arial" w:ascii="Arial" w:hAnsi="Arial"/>
            <w:sz w:val="20"/>
            <w:szCs w:val="20"/>
          </w:rPr>
          <w:delText>N/A</w:delText>
        </w:r>
      </w:del>
      <w:ins w:id="1064" w:author="Unknown Author" w:date="2022-02-11T16:56:05Z">
        <w:r>
          <w:rPr>
            <w:rFonts w:cs="Arial" w:ascii="Arial" w:hAnsi="Arial"/>
            <w:sz w:val="20"/>
            <w:szCs w:val="20"/>
          </w:rPr>
          <w:t>${c2_s3_3_13_checkbox_1_yes}__ Yes      _${c2_s3_3_13_checkbox_1_no}__ No           _${c2_s3_3_13_val_1}_ N/A</w:t>
        </w:r>
      </w:ins>
    </w:p>
    <w:p>
      <w:pPr>
        <w:pStyle w:val="Normal"/>
        <w:ind w:left="720" w:firstLine="720"/>
        <w:rPr>
          <w:rFonts w:ascii="Arial" w:hAnsi="Arial" w:cs="Arial"/>
          <w:b/>
          <w:b/>
          <w:color w:val="800000"/>
          <w:sz w:val="20"/>
          <w:szCs w:val="20"/>
        </w:rPr>
      </w:pPr>
      <w:r>
        <w:rPr>
          <w:rFonts w:cs="Arial" w:ascii="Arial" w:hAnsi="Arial"/>
          <w:b/>
          <w:color w:val="800000"/>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065" w:author="Unknown Author" w:date="2022-02-15T16:19:25Z">
        <w:r>
          <w:rPr>
            <w:rFonts w:cs="Arial" w:ascii="Arial" w:hAnsi="Arial"/>
            <w:b/>
            <w:i/>
            <w:color w:val="000000" w:themeColor="text1"/>
            <w:sz w:val="20"/>
            <w:szCs w:val="20"/>
          </w:rPr>
          <w:t>${c2_s3_3_13_comment_1}</w:t>
        </w:r>
      </w:ins>
    </w:p>
    <w:p>
      <w:pPr>
        <w:pStyle w:val="Normal"/>
        <w:rPr>
          <w:rFonts w:ascii="Arial" w:hAnsi="Arial" w:cs="Arial"/>
          <w:color w:val="800000"/>
          <w:sz w:val="18"/>
          <w:szCs w:val="18"/>
        </w:rPr>
      </w:pPr>
      <w:r>
        <w:rPr>
          <w:rFonts w:cs="Arial" w:ascii="Arial" w:hAnsi="Arial"/>
          <w:color w:val="800000"/>
          <w:sz w:val="18"/>
          <w:szCs w:val="18"/>
        </w:rPr>
      </w:r>
    </w:p>
    <w:p>
      <w:pPr>
        <w:pStyle w:val="Normal"/>
        <w:ind w:left="1440" w:hanging="720"/>
        <w:rPr>
          <w:rFonts w:ascii="Arial" w:hAnsi="Arial" w:cs="Arial"/>
          <w:sz w:val="20"/>
          <w:szCs w:val="20"/>
        </w:rPr>
      </w:pPr>
      <w:r>
        <w:rPr>
          <w:rFonts w:cs="Arial" w:ascii="Arial" w:hAnsi="Arial"/>
          <w:sz w:val="20"/>
          <w:szCs w:val="20"/>
        </w:rPr>
        <w:t>3.14</w:t>
        <w:tab/>
        <w:t>Are the affiliate’s government contracts, purchase of service agreements and grant agreements in writing and are reviewed by a staff member to monitor compliance with all stated conditions?</w:t>
      </w:r>
    </w:p>
    <w:p>
      <w:pPr>
        <w:pStyle w:val="Normal"/>
        <w:ind w:left="1800" w:firstLine="360"/>
        <w:jc w:val="both"/>
        <w:rPr>
          <w:rFonts w:ascii="Arial" w:hAnsi="Arial" w:cs="Arial"/>
          <w:sz w:val="20"/>
          <w:szCs w:val="20"/>
        </w:rPr>
      </w:pPr>
      <w:del w:id="1066" w:author="Unknown Author" w:date="2022-02-11T16:56:22Z">
        <w:r>
          <w:rPr>
            <w:rFonts w:cs="Arial" w:ascii="Arial" w:hAnsi="Arial"/>
            <w:sz w:val="20"/>
            <w:szCs w:val="20"/>
          </w:rPr>
          <w:delText>_</w:delText>
        </w:r>
      </w:del>
      <w:del w:id="1067" w:author="Unknown Author" w:date="2022-02-11T16:56:22Z">
        <w:r>
          <w:rPr>
            <w:rFonts w:cs="Arial" w:ascii="Arial" w:hAnsi="Arial"/>
            <w:sz w:val="20"/>
            <w:szCs w:val="20"/>
            <w:u w:val="single"/>
          </w:rPr>
          <w:delText>X</w:delText>
        </w:r>
      </w:del>
      <w:del w:id="1068" w:author="Unknown Author" w:date="2022-02-11T16:56:22Z">
        <w:r>
          <w:rPr>
            <w:rFonts w:cs="Arial" w:ascii="Arial" w:hAnsi="Arial"/>
            <w:sz w:val="20"/>
            <w:szCs w:val="20"/>
          </w:rPr>
          <w:delText>__ Yes</w:delText>
          <w:tab/>
          <w:tab/>
          <w:delText>___ No</w:delText>
        </w:r>
      </w:del>
      <w:ins w:id="1069" w:author="Unknown Author" w:date="2022-02-11T16:56:23Z">
        <w:r>
          <w:rPr>
            <w:rFonts w:cs="Arial" w:ascii="Arial" w:hAnsi="Arial"/>
            <w:sz w:val="20"/>
            <w:szCs w:val="20"/>
          </w:rPr>
          <w:t>_${c2_s3_3_14_checkbox_1_yes}__ Yes     _${c2_s3_3_14_checkbox_1_no}__ No</w:t>
        </w:r>
      </w:ins>
      <w:ins w:id="1070" w:author="Unknown Author" w:date="2022-02-14T18:16:22Z">
        <w:r>
          <w:rPr>
            <w:rFonts w:cs="Arial" w:ascii="Arial" w:hAnsi="Arial"/>
            <w:sz w:val="20"/>
            <w:szCs w:val="20"/>
          </w:rPr>
          <w:t xml:space="preserve"> _${c2_s3_3_14_val_1}_ N/A</w:t>
        </w:r>
      </w:ins>
    </w:p>
    <w:p>
      <w:pPr>
        <w:pStyle w:val="Normal"/>
        <w:ind w:left="720" w:firstLine="720"/>
        <w:rPr>
          <w:rFonts w:ascii="Arial" w:hAnsi="Arial" w:cs="Arial"/>
          <w:b/>
          <w:b/>
          <w:color w:val="800000"/>
          <w:sz w:val="18"/>
          <w:szCs w:val="18"/>
        </w:rPr>
      </w:pPr>
      <w:r>
        <w:rPr>
          <w:rFonts w:cs="Arial" w:ascii="Arial" w:hAnsi="Arial"/>
          <w:b/>
          <w:color w:val="800000"/>
          <w:sz w:val="18"/>
          <w:szCs w:val="18"/>
        </w:rPr>
      </w:r>
    </w:p>
    <w:p>
      <w:pPr>
        <w:pStyle w:val="Normal"/>
        <w:ind w:left="1440" w:hanging="0"/>
        <w:rPr>
          <w:rFonts w:ascii="Arial" w:hAnsi="Arial" w:cs="Arial"/>
          <w:i/>
          <w:i/>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071" w:author="Unknown Author" w:date="2022-02-15T16:19:31Z">
        <w:r>
          <w:rPr>
            <w:rFonts w:cs="Arial" w:ascii="Arial" w:hAnsi="Arial"/>
            <w:b/>
            <w:i/>
            <w:color w:val="000000" w:themeColor="text1"/>
            <w:sz w:val="20"/>
            <w:szCs w:val="20"/>
          </w:rPr>
          <w:t>${c2_s3_3_14_comment_1}</w:t>
        </w:r>
      </w:ins>
    </w:p>
    <w:p>
      <w:pPr>
        <w:pStyle w:val="Normal"/>
        <w:ind w:left="720" w:firstLine="720"/>
        <w:rPr>
          <w:rFonts w:ascii="Arial" w:hAnsi="Arial" w:cs="Arial"/>
          <w:color w:val="187276"/>
          <w:sz w:val="18"/>
          <w:szCs w:val="18"/>
        </w:rPr>
      </w:pPr>
      <w:r>
        <w:rPr>
          <w:rFonts w:cs="Arial" w:ascii="Arial" w:hAnsi="Arial"/>
          <w:color w:val="187276"/>
          <w:sz w:val="18"/>
          <w:szCs w:val="18"/>
        </w:rPr>
      </w:r>
    </w:p>
    <w:p>
      <w:pPr>
        <w:pStyle w:val="Normal"/>
        <w:ind w:firstLine="720"/>
        <w:rPr>
          <w:rFonts w:ascii="Arial" w:hAnsi="Arial" w:cs="Arial"/>
          <w:sz w:val="20"/>
          <w:szCs w:val="20"/>
        </w:rPr>
      </w:pPr>
      <w:r>
        <w:rPr>
          <w:rFonts w:cs="Arial" w:ascii="Arial" w:hAnsi="Arial"/>
          <w:sz w:val="20"/>
          <w:szCs w:val="20"/>
        </w:rPr>
        <w:t>3.15</w:t>
        <w:tab/>
        <w:t>Does the affiliate have a written policy related to investments?</w:t>
      </w:r>
    </w:p>
    <w:p>
      <w:pPr>
        <w:pStyle w:val="Normal"/>
        <w:ind w:left="1800" w:firstLine="360"/>
        <w:jc w:val="both"/>
        <w:rPr>
          <w:rFonts w:ascii="Arial" w:hAnsi="Arial" w:cs="Arial"/>
          <w:sz w:val="20"/>
          <w:szCs w:val="20"/>
        </w:rPr>
      </w:pPr>
      <w:del w:id="1072" w:author="Unknown Author" w:date="2022-02-11T16:56:39Z">
        <w:r>
          <w:rPr>
            <w:rFonts w:cs="Arial" w:ascii="Arial" w:hAnsi="Arial"/>
            <w:sz w:val="20"/>
            <w:szCs w:val="20"/>
          </w:rPr>
          <w:delText>___ Yes</w:delText>
          <w:tab/>
          <w:tab/>
          <w:delText>_</w:delText>
        </w:r>
      </w:del>
      <w:del w:id="1073" w:author="Unknown Author" w:date="2022-02-11T16:56:39Z">
        <w:r>
          <w:rPr>
            <w:rFonts w:cs="Arial" w:ascii="Arial" w:hAnsi="Arial"/>
            <w:sz w:val="20"/>
            <w:szCs w:val="20"/>
            <w:u w:val="single"/>
          </w:rPr>
          <w:delText>X</w:delText>
        </w:r>
      </w:del>
      <w:del w:id="1074" w:author="Unknown Author" w:date="2022-02-11T16:56:39Z">
        <w:r>
          <w:rPr>
            <w:rFonts w:cs="Arial" w:ascii="Arial" w:hAnsi="Arial"/>
            <w:sz w:val="20"/>
            <w:szCs w:val="20"/>
          </w:rPr>
          <w:delText>__ No</w:delText>
        </w:r>
      </w:del>
      <w:ins w:id="1075" w:author="Unknown Author" w:date="2022-02-11T16:56:40Z">
        <w:r>
          <w:rPr>
            <w:rFonts w:cs="Arial" w:ascii="Arial" w:hAnsi="Arial"/>
            <w:sz w:val="20"/>
            <w:szCs w:val="20"/>
          </w:rPr>
          <w:t>_${c2_s3_3_15_checkbox_1_yes}__ Yes     _${c2_s3_3_15_checkbox_1_no}__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076" w:author="Unknown Author" w:date="2022-02-15T16:19:40Z">
        <w:r>
          <w:rPr>
            <w:rFonts w:cs="Arial" w:ascii="Arial" w:hAnsi="Arial"/>
            <w:b/>
            <w:i/>
            <w:sz w:val="20"/>
            <w:szCs w:val="20"/>
          </w:rPr>
          <w:delText xml:space="preserve">The ULHC did not have an Investment policy. </w:delText>
        </w:r>
      </w:del>
      <w:ins w:id="1077" w:author="Unknown Author" w:date="2022-02-15T16:19:40Z">
        <w:r>
          <w:rPr>
            <w:rFonts w:cs="Arial" w:ascii="Arial" w:hAnsi="Arial"/>
            <w:b/>
            <w:i/>
            <w:color w:val="000000" w:themeColor="text1"/>
            <w:sz w:val="20"/>
            <w:szCs w:val="20"/>
          </w:rPr>
          <w:t>${c2_s3_3_15_comment_1}</w:t>
        </w:r>
      </w:ins>
    </w:p>
    <w:p>
      <w:pPr>
        <w:pStyle w:val="Normal"/>
        <w:rPr>
          <w:rFonts w:ascii="Arial" w:hAnsi="Arial" w:cs="Arial"/>
          <w:i/>
          <w:i/>
          <w:color w:val="187276"/>
          <w:sz w:val="20"/>
          <w:szCs w:val="20"/>
        </w:rPr>
      </w:pPr>
      <w:r>
        <w:rPr>
          <w:rFonts w:cs="Arial" w:ascii="Arial" w:hAnsi="Arial"/>
          <w:i/>
          <w:color w:val="187276"/>
          <w:sz w:val="20"/>
          <w:szCs w:val="20"/>
        </w:rPr>
      </w:r>
    </w:p>
    <w:p>
      <w:pPr>
        <w:pStyle w:val="Normal"/>
        <w:ind w:left="1440" w:hanging="720"/>
        <w:rPr>
          <w:rFonts w:ascii="Arial" w:hAnsi="Arial" w:cs="Arial"/>
          <w:sz w:val="20"/>
          <w:szCs w:val="20"/>
        </w:rPr>
      </w:pPr>
      <w:r>
        <w:rPr>
          <w:rFonts w:cs="Arial" w:ascii="Arial" w:hAnsi="Arial"/>
          <w:sz w:val="20"/>
          <w:szCs w:val="20"/>
        </w:rPr>
        <w:t>3.16</w:t>
        <w:tab/>
        <w:t>Has the affiliate established a written plan identifying actions to take in the event of a reduction or loss in funding?</w:t>
      </w:r>
    </w:p>
    <w:p>
      <w:pPr>
        <w:pStyle w:val="Normal"/>
        <w:ind w:left="1800" w:firstLine="360"/>
        <w:jc w:val="both"/>
        <w:rPr>
          <w:rFonts w:ascii="Arial" w:hAnsi="Arial" w:cs="Arial"/>
          <w:sz w:val="20"/>
          <w:szCs w:val="20"/>
        </w:rPr>
      </w:pPr>
      <w:del w:id="1078" w:author="Unknown Author" w:date="2022-02-11T16:56:53Z">
        <w:r>
          <w:rPr>
            <w:rFonts w:cs="Arial" w:ascii="Arial" w:hAnsi="Arial"/>
            <w:sz w:val="20"/>
            <w:szCs w:val="20"/>
          </w:rPr>
          <w:delText>___ Yes</w:delText>
          <w:tab/>
          <w:tab/>
          <w:delText>_</w:delText>
        </w:r>
      </w:del>
      <w:del w:id="1079" w:author="Unknown Author" w:date="2022-02-11T16:56:53Z">
        <w:r>
          <w:rPr>
            <w:rFonts w:cs="Arial" w:ascii="Arial" w:hAnsi="Arial"/>
            <w:sz w:val="20"/>
            <w:szCs w:val="20"/>
            <w:u w:val="single"/>
          </w:rPr>
          <w:delText>X</w:delText>
        </w:r>
      </w:del>
      <w:del w:id="1080" w:author="Unknown Author" w:date="2022-02-11T16:56:53Z">
        <w:r>
          <w:rPr>
            <w:rFonts w:cs="Arial" w:ascii="Arial" w:hAnsi="Arial"/>
            <w:sz w:val="20"/>
            <w:szCs w:val="20"/>
          </w:rPr>
          <w:delText>__</w:delText>
        </w:r>
      </w:del>
      <w:del w:id="1081" w:author="Unknown Author" w:date="2022-02-11T16:56:53Z">
        <w:r>
          <w:rPr>
            <w:rFonts w:cs="Arial" w:ascii="Arial" w:hAnsi="Arial"/>
            <w:b/>
            <w:color w:val="FFC000"/>
            <w:sz w:val="20"/>
            <w:szCs w:val="20"/>
          </w:rPr>
          <w:delText xml:space="preserve"> </w:delText>
        </w:r>
      </w:del>
      <w:del w:id="1082" w:author="Unknown Author" w:date="2022-02-11T16:56:53Z">
        <w:r>
          <w:rPr>
            <w:rFonts w:cs="Arial" w:ascii="Arial" w:hAnsi="Arial"/>
            <w:sz w:val="20"/>
            <w:szCs w:val="20"/>
          </w:rPr>
          <w:delText>No</w:delText>
        </w:r>
      </w:del>
      <w:ins w:id="1083" w:author="Unknown Author" w:date="2022-02-11T16:56:53Z">
        <w:r>
          <w:rPr>
            <w:rFonts w:cs="Arial" w:ascii="Arial" w:hAnsi="Arial"/>
            <w:sz w:val="20"/>
            <w:szCs w:val="20"/>
          </w:rPr>
          <w:t>__${c2_s3_3_16_checkbox_1_yes}_ Yes     _${c2_s3_3_16_checkbox_1_no}__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084" w:author="Unknown Author" w:date="2022-02-15T16:19:49Z">
        <w:r>
          <w:rPr>
            <w:rFonts w:cs="Arial" w:ascii="Arial" w:hAnsi="Arial"/>
            <w:b/>
            <w:i/>
            <w:sz w:val="20"/>
            <w:szCs w:val="20"/>
          </w:rPr>
          <w:delText xml:space="preserve">The ULHC presented a basic one-page statement, which included no detailed written plan of specific actions to take in the event of loss or reduction in funding. </w:delText>
        </w:r>
      </w:del>
      <w:ins w:id="1085" w:author="Unknown Author" w:date="2022-02-15T16:19:49Z">
        <w:r>
          <w:rPr>
            <w:rFonts w:cs="Arial" w:ascii="Arial" w:hAnsi="Arial"/>
            <w:b/>
            <w:i/>
            <w:color w:val="000000" w:themeColor="text1"/>
            <w:sz w:val="20"/>
            <w:szCs w:val="20"/>
          </w:rPr>
          <w:t>${c2_s3_3_16_comment_1}</w:t>
        </w:r>
      </w:ins>
    </w:p>
    <w:p>
      <w:pPr>
        <w:pStyle w:val="Normal"/>
        <w:ind w:left="720" w:firstLine="720"/>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3.17</w:t>
        <w:tab/>
        <w:t>Does the Board of Directors review and approve the affiliate audit report and management letter, and with staff input and support institutes any necessary changes.</w:t>
      </w:r>
    </w:p>
    <w:p>
      <w:pPr>
        <w:pStyle w:val="Normal"/>
        <w:ind w:left="1800" w:firstLine="360"/>
        <w:jc w:val="both"/>
        <w:rPr>
          <w:rFonts w:ascii="Arial" w:hAnsi="Arial" w:cs="Arial"/>
          <w:sz w:val="20"/>
          <w:szCs w:val="20"/>
        </w:rPr>
      </w:pPr>
      <w:del w:id="1086" w:author="Unknown Author" w:date="2022-02-11T16:57:10Z">
        <w:r>
          <w:rPr>
            <w:rFonts w:cs="Arial" w:ascii="Arial" w:hAnsi="Arial"/>
            <w:sz w:val="20"/>
            <w:szCs w:val="20"/>
          </w:rPr>
          <w:delText>___ Yes</w:delText>
          <w:tab/>
          <w:tab/>
          <w:delText>_</w:delText>
        </w:r>
      </w:del>
      <w:del w:id="1087" w:author="Unknown Author" w:date="2022-02-11T16:57:10Z">
        <w:r>
          <w:rPr>
            <w:rFonts w:cs="Arial" w:ascii="Arial" w:hAnsi="Arial"/>
            <w:sz w:val="20"/>
            <w:szCs w:val="20"/>
            <w:u w:val="single"/>
          </w:rPr>
          <w:delText>X</w:delText>
        </w:r>
      </w:del>
      <w:del w:id="1088" w:author="Unknown Author" w:date="2022-02-11T16:57:10Z">
        <w:r>
          <w:rPr>
            <w:rFonts w:cs="Arial" w:ascii="Arial" w:hAnsi="Arial"/>
            <w:sz w:val="20"/>
            <w:szCs w:val="20"/>
          </w:rPr>
          <w:delText>__ No</w:delText>
        </w:r>
      </w:del>
      <w:ins w:id="1089" w:author="Unknown Author" w:date="2022-02-11T16:57:10Z">
        <w:r>
          <w:rPr>
            <w:rFonts w:cs="Arial" w:ascii="Arial" w:hAnsi="Arial"/>
            <w:sz w:val="20"/>
            <w:szCs w:val="20"/>
          </w:rPr>
          <w:t>_${c2_s3_3_17_checkbox_1_yes}__ Yes     _${c2_s3_3_17_checkbox_1_no}__ No</w:t>
        </w:r>
      </w:ins>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FFC000"/>
          <w:sz w:val="20"/>
          <w:szCs w:val="20"/>
        </w:rPr>
      </w:pPr>
      <w:r>
        <w:rPr>
          <w:rFonts w:cs="Arial" w:ascii="Arial" w:hAnsi="Arial"/>
          <w:b/>
          <w:color w:val="C00000"/>
          <w:sz w:val="20"/>
          <w:szCs w:val="20"/>
        </w:rPr>
        <w:t xml:space="preserve">NUL Recommendations/Comments: </w:t>
      </w:r>
      <w:del w:id="1090" w:author="Unknown Author" w:date="2022-02-15T16:20:04Z">
        <w:r>
          <w:rPr>
            <w:rFonts w:cs="Arial" w:ascii="Arial" w:hAnsi="Arial"/>
            <w:b/>
            <w:i/>
            <w:sz w:val="20"/>
            <w:szCs w:val="20"/>
          </w:rPr>
          <w:delText xml:space="preserve">The 2017 audit was approved in a Special Meeting on 4/26/18, for which there were no minutes. Though noted as occur in the minutes of the 6/26/17 minutes, there was no presentation or vote by the full board. The audit and 990 should be presented to the full board by a representative of the audit firm, </w:delText>
        </w:r>
      </w:del>
      <w:del w:id="1091" w:author="Unknown Author" w:date="2022-02-15T16:20:04Z">
        <w:r>
          <w:rPr>
            <w:rFonts w:cs="Arial" w:ascii="Arial" w:hAnsi="Arial"/>
            <w:b/>
            <w:i/>
            <w:sz w:val="20"/>
            <w:szCs w:val="20"/>
            <w:u w:val="single"/>
          </w:rPr>
          <w:delText>annually</w:delText>
        </w:r>
      </w:del>
      <w:del w:id="1092" w:author="Unknown Author" w:date="2022-02-15T16:20:04Z">
        <w:r>
          <w:rPr>
            <w:rFonts w:cs="Arial" w:ascii="Arial" w:hAnsi="Arial"/>
            <w:b/>
            <w:i/>
            <w:sz w:val="20"/>
            <w:szCs w:val="20"/>
          </w:rPr>
          <w:delText>.</w:delText>
        </w:r>
      </w:del>
      <w:ins w:id="1093" w:author="Unknown Author" w:date="2022-02-15T16:20:00Z">
        <w:r>
          <w:rPr>
            <w:rFonts w:cs="Arial" w:ascii="Arial" w:hAnsi="Arial"/>
            <w:b/>
            <w:i/>
            <w:sz w:val="20"/>
            <w:szCs w:val="20"/>
          </w:rPr>
          <w:t xml:space="preserve"> </w:t>
        </w:r>
      </w:ins>
      <w:ins w:id="1094" w:author="Unknown Author" w:date="2022-02-15T16:20:00Z">
        <w:r>
          <w:rPr>
            <w:rFonts w:cs="Arial" w:ascii="Arial" w:hAnsi="Arial"/>
            <w:b/>
            <w:i/>
            <w:color w:val="000000" w:themeColor="text1"/>
            <w:sz w:val="20"/>
            <w:szCs w:val="20"/>
          </w:rPr>
          <w:t>${c2_s3_3_17_comment_1}</w:t>
        </w:r>
      </w:ins>
    </w:p>
    <w:p>
      <w:pPr>
        <w:pStyle w:val="Normal"/>
        <w:jc w:val="both"/>
        <w:rPr>
          <w:rFonts w:ascii="Arial" w:hAnsi="Arial" w:cs="Arial"/>
          <w:sz w:val="20"/>
          <w:szCs w:val="20"/>
          <w:del w:id="1096" w:author="Unknown Author" w:date="2022-02-25T16:52:11Z"/>
        </w:rPr>
      </w:pPr>
      <w:del w:id="1095" w:author="Unknown Author" w:date="2022-02-25T16:52:11Z">
        <w:r>
          <w:rPr>
            <w:rFonts w:cs="Arial" w:ascii="Arial" w:hAnsi="Arial"/>
            <w:sz w:val="20"/>
            <w:szCs w:val="20"/>
          </w:rPr>
        </w:r>
      </w:del>
    </w:p>
    <w:p>
      <w:pPr>
        <w:pStyle w:val="Normal"/>
        <w:jc w:val="both"/>
        <w:rPr>
          <w:rFonts w:ascii="Arial" w:hAnsi="Arial" w:cs="Arial"/>
          <w:ins w:id="1098" w:author="Unknown Author" w:date="2022-02-25T16:52:15Z"/>
          <w:sz w:val="20"/>
          <w:szCs w:val="20"/>
        </w:rPr>
      </w:pPr>
      <w:ins w:id="1097" w:author="Unknown Author" w:date="2022-02-25T16:52:15Z">
        <w:r>
          <w:rPr>
            <w:rFonts w:cs="Arial" w:ascii="Arial" w:hAnsi="Arial"/>
            <w:sz w:val="20"/>
            <w:szCs w:val="20"/>
          </w:rPr>
        </w:r>
      </w:ins>
      <w:r>
        <w:br w:type="page"/>
      </w:r>
    </w:p>
    <w:p>
      <w:pPr>
        <w:pStyle w:val="Normal"/>
        <w:jc w:val="both"/>
        <w:rPr>
          <w:rFonts w:ascii="Arial" w:hAnsi="Arial" w:cs="Arial"/>
          <w:sz w:val="20"/>
          <w:szCs w:val="20"/>
          <w:del w:id="1100" w:author="Unknown Author" w:date="2022-02-25T16:52:11Z"/>
        </w:rPr>
      </w:pPr>
      <w:del w:id="1099" w:author="Unknown Author" w:date="2022-02-25T16:52:11Z">
        <w:r>
          <w:rPr>
            <w:rFonts w:cs="Arial" w:ascii="Arial" w:hAnsi="Arial"/>
            <w:sz w:val="20"/>
            <w:szCs w:val="20"/>
          </w:rPr>
        </w:r>
      </w:del>
    </w:p>
    <w:p>
      <w:pPr>
        <w:pStyle w:val="Normal"/>
        <w:jc w:val="both"/>
        <w:rPr>
          <w:rFonts w:ascii="Arial" w:hAnsi="Arial" w:cs="Arial"/>
          <w:b/>
          <w:b/>
          <w:color w:val="C00000"/>
          <w:sz w:val="24"/>
          <w:szCs w:val="24"/>
          <w:del w:id="1102" w:author="Unknown Author" w:date="2022-02-25T16:52:11Z"/>
        </w:rPr>
      </w:pPr>
      <w:del w:id="1101" w:author="Unknown Author" w:date="2022-02-25T16:52:11Z">
        <w:r>
          <w:rPr>
            <w:rFonts w:cs="Arial" w:ascii="Arial" w:hAnsi="Arial"/>
            <w:b/>
            <w:color w:val="C00000"/>
            <w:sz w:val="24"/>
            <w:szCs w:val="24"/>
          </w:rPr>
        </w:r>
      </w:del>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3.18</w:t>
        <w:tab/>
        <w:t>Does the affiliate make training available for board and appropriate staff on relevant accounting and financial management topics?</w:t>
      </w:r>
    </w:p>
    <w:p>
      <w:pPr>
        <w:pStyle w:val="Normal"/>
        <w:ind w:left="1800" w:firstLine="360"/>
        <w:jc w:val="both"/>
        <w:rPr>
          <w:rFonts w:ascii="Arial" w:hAnsi="Arial" w:cs="Arial"/>
          <w:sz w:val="20"/>
          <w:szCs w:val="20"/>
        </w:rPr>
      </w:pPr>
      <w:del w:id="1103" w:author="Unknown Author" w:date="2022-02-11T16:57:25Z">
        <w:r>
          <w:rPr>
            <w:rFonts w:cs="Arial" w:ascii="Arial" w:hAnsi="Arial"/>
            <w:sz w:val="20"/>
            <w:szCs w:val="20"/>
          </w:rPr>
          <w:delText>__</w:delText>
        </w:r>
      </w:del>
      <w:del w:id="1104" w:author="Unknown Author" w:date="2022-02-11T16:57:25Z">
        <w:r>
          <w:rPr>
            <w:rFonts w:cs="Arial" w:ascii="Arial" w:hAnsi="Arial"/>
            <w:sz w:val="20"/>
            <w:szCs w:val="20"/>
            <w:u w:val="single"/>
          </w:rPr>
          <w:delText>X</w:delText>
        </w:r>
      </w:del>
      <w:del w:id="1105" w:author="Unknown Author" w:date="2022-02-11T16:57:25Z">
        <w:r>
          <w:rPr>
            <w:rFonts w:cs="Arial" w:ascii="Arial" w:hAnsi="Arial"/>
            <w:sz w:val="20"/>
            <w:szCs w:val="20"/>
          </w:rPr>
          <w:delText>_ Yes</w:delText>
          <w:tab/>
          <w:tab/>
          <w:delText>___ No</w:delText>
        </w:r>
      </w:del>
      <w:ins w:id="1106" w:author="Unknown Author" w:date="2022-02-11T16:57:25Z">
        <w:r>
          <w:rPr>
            <w:rFonts w:cs="Arial" w:ascii="Arial" w:hAnsi="Arial"/>
            <w:sz w:val="20"/>
            <w:szCs w:val="20"/>
          </w:rPr>
          <w:t>__${c2_s3_3_18_checkbox_1_yes}_ Yes     _${c2_s3_3_18_checkbox_1_no}__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07" w:author="Unknown Author" w:date="2022-02-15T16:20:16Z">
        <w:r>
          <w:rPr>
            <w:rFonts w:cs="Arial" w:ascii="Arial" w:hAnsi="Arial"/>
            <w:b/>
            <w:i/>
            <w:sz w:val="20"/>
            <w:szCs w:val="20"/>
          </w:rPr>
          <w:delText xml:space="preserve">The staff of the ULHC had attended some sponsored training, though not fully documented in the personnel files reviewed. There was no evidence of financial management training to board. </w:delText>
        </w:r>
      </w:del>
      <w:ins w:id="1108" w:author="Unknown Author" w:date="2022-02-15T16:20:16Z">
        <w:r>
          <w:rPr>
            <w:rFonts w:cs="Arial" w:ascii="Arial" w:hAnsi="Arial"/>
            <w:b/>
            <w:i/>
            <w:color w:val="000000" w:themeColor="text1"/>
            <w:sz w:val="20"/>
            <w:szCs w:val="20"/>
          </w:rPr>
          <w:t>${c2_s3_3_18_comment_1}</w:t>
        </w:r>
      </w:ins>
    </w:p>
    <w:p>
      <w:pPr>
        <w:pStyle w:val="Normal"/>
        <w:ind w:left="1440" w:hanging="0"/>
        <w:jc w:val="both"/>
        <w:rPr>
          <w:rFonts w:ascii="Arial" w:hAnsi="Arial" w:cs="Arial"/>
          <w:b/>
          <w:b/>
          <w:color w:val="E36C0A" w:themeColor="accent6" w:themeShade="bf"/>
          <w:ins w:id="1110" w:author="Unknown Author" w:date="2022-02-18T12:50:57Z"/>
          <w:sz w:val="20"/>
          <w:szCs w:val="20"/>
        </w:rPr>
      </w:pPr>
      <w:ins w:id="1109" w:author="Unknown Author" w:date="2022-02-18T12:50:57Z">
        <w:r>
          <w:rPr>
            <w:rFonts w:cs="Arial" w:ascii="Arial" w:hAnsi="Arial"/>
            <w:b/>
            <w:color w:val="E36C0A" w:themeColor="accent6" w:themeShade="bf"/>
            <w:sz w:val="20"/>
            <w:szCs w:val="20"/>
          </w:rPr>
        </w:r>
      </w:ins>
      <w:r>
        <w:br w:type="page"/>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rPr>
          <w:rFonts w:ascii="Arial" w:hAnsi="Arial" w:cs="Arial"/>
          <w:b/>
          <w:b/>
          <w:color w:val="C00000"/>
          <w:sz w:val="28"/>
          <w:szCs w:val="28"/>
        </w:rPr>
      </w:pPr>
      <w:r>
        <w:rPr>
          <w:rFonts w:cs="Arial" w:ascii="Arial" w:hAnsi="Arial"/>
          <w:b/>
          <w:color w:val="C00000"/>
          <w:sz w:val="28"/>
          <w:szCs w:val="28"/>
        </w:rPr>
        <w:t>Internal Controls</w:t>
      </w:r>
    </w:p>
    <w:p>
      <w:pPr>
        <w:pStyle w:val="Normal"/>
        <w:rPr>
          <w:rFonts w:ascii="Arial" w:hAnsi="Arial" w:cs="Arial"/>
          <w:color w:val="187276"/>
          <w:sz w:val="20"/>
          <w:szCs w:val="20"/>
        </w:rPr>
      </w:pPr>
      <w:r>
        <w:rPr>
          <w:rFonts w:cs="Arial" w:ascii="Arial" w:hAnsi="Arial"/>
          <w:b/>
          <w:color w:val="C00000"/>
          <w:sz w:val="24"/>
          <w:szCs w:val="24"/>
        </w:rPr>
        <w:t>Standard 4</w:t>
      </w:r>
      <w:r>
        <w:rPr>
          <w:rFonts w:cs="Arial" w:ascii="Arial" w:hAnsi="Arial"/>
          <w:sz w:val="20"/>
          <w:szCs w:val="20"/>
        </w:rPr>
        <w:tab/>
        <w:t xml:space="preserve">Internal controls is the process established by the affiliate’s board of directors, </w:t>
      </w:r>
    </w:p>
    <w:p>
      <w:pPr>
        <w:pStyle w:val="Normal"/>
        <w:ind w:left="1440" w:hanging="0"/>
        <w:jc w:val="both"/>
        <w:rPr>
          <w:rFonts w:ascii="Arial" w:hAnsi="Arial" w:cs="Arial"/>
          <w:sz w:val="20"/>
          <w:szCs w:val="20"/>
        </w:rPr>
      </w:pPr>
      <w:r>
        <w:rPr>
          <w:rFonts w:cs="Arial" w:ascii="Arial" w:hAnsi="Arial"/>
          <w:sz w:val="20"/>
          <w:szCs w:val="20"/>
        </w:rPr>
        <w:t>management and other personnel that is designed to provide reasonable assurance that the affiliate will efficiently and effectively achieve its objectives, reliably report finances, and comply with applicable laws and regulations.</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b/>
          <w:b/>
          <w:color w:val="800000"/>
          <w:sz w:val="24"/>
          <w:szCs w:val="24"/>
        </w:rPr>
      </w:pPr>
      <w:r>
        <w:rPr>
          <w:rFonts w:cs="Arial" w:ascii="Arial" w:hAnsi="Arial"/>
          <w:b/>
          <w:color w:val="800000"/>
          <w:sz w:val="24"/>
          <w:szCs w:val="24"/>
        </w:rPr>
      </w:r>
    </w:p>
    <w:p>
      <w:pPr>
        <w:pStyle w:val="Normal"/>
        <w:ind w:left="1440" w:hanging="720"/>
        <w:jc w:val="both"/>
        <w:rPr>
          <w:rFonts w:ascii="Arial" w:hAnsi="Arial" w:cs="Arial"/>
          <w:sz w:val="20"/>
          <w:szCs w:val="20"/>
        </w:rPr>
      </w:pPr>
      <w:r>
        <w:rPr>
          <w:rFonts w:cs="Arial" w:ascii="Arial" w:hAnsi="Arial"/>
          <w:sz w:val="20"/>
          <w:szCs w:val="20"/>
        </w:rPr>
        <w:t>4.1</w:t>
        <w:tab/>
        <w:t xml:space="preserve">The affiliate has established written procedures that are followed and reviewed annually, for internal financial controls, including the selection of authorized signatures on affiliate bank accounts through resolutions, and the requirement for enforced bonding insurance for applicable staff and board members.    </w:t>
      </w:r>
    </w:p>
    <w:p>
      <w:pPr>
        <w:pStyle w:val="Normal"/>
        <w:jc w:val="both"/>
        <w:rPr>
          <w:rFonts w:ascii="Arial" w:hAnsi="Arial" w:cs="Arial"/>
          <w:sz w:val="20"/>
          <w:szCs w:val="20"/>
          <w:del w:id="1115" w:author="Unknown Author" w:date="2022-02-11T18:24:23Z"/>
        </w:rPr>
      </w:pPr>
      <w:r>
        <w:rPr>
          <w:rFonts w:cs="Arial" w:ascii="Arial" w:hAnsi="Arial"/>
          <w:i/>
          <w:sz w:val="20"/>
          <w:szCs w:val="20"/>
        </w:rPr>
        <w:tab/>
        <w:tab/>
        <w:tab/>
      </w:r>
      <w:del w:id="1111" w:author="Unknown Author" w:date="2022-02-11T18:24:20Z">
        <w:r>
          <w:rPr>
            <w:rFonts w:cs="Arial" w:ascii="Arial" w:hAnsi="Arial"/>
            <w:sz w:val="20"/>
            <w:szCs w:val="20"/>
          </w:rPr>
          <w:delText>___ Yes</w:delText>
          <w:tab/>
          <w:tab/>
          <w:delText>_</w:delText>
        </w:r>
      </w:del>
      <w:del w:id="1112" w:author="Unknown Author" w:date="2022-02-11T18:24:20Z">
        <w:r>
          <w:rPr>
            <w:rFonts w:cs="Arial" w:ascii="Arial" w:hAnsi="Arial"/>
            <w:sz w:val="20"/>
            <w:szCs w:val="20"/>
            <w:u w:val="single"/>
          </w:rPr>
          <w:delText>X</w:delText>
        </w:r>
      </w:del>
      <w:del w:id="1113" w:author="Unknown Author" w:date="2022-02-11T18:24:20Z">
        <w:r>
          <w:rPr>
            <w:rFonts w:cs="Arial" w:ascii="Arial" w:hAnsi="Arial"/>
            <w:sz w:val="20"/>
            <w:szCs w:val="20"/>
          </w:rPr>
          <w:delText>__ No</w:delText>
        </w:r>
      </w:del>
      <w:ins w:id="1114" w:author="Unknown Author" w:date="2022-02-11T18:24:20Z">
        <w:r>
          <w:rPr>
            <w:rFonts w:cs="Arial" w:ascii="Arial" w:hAnsi="Arial"/>
            <w:sz w:val="20"/>
            <w:szCs w:val="20"/>
          </w:rPr>
          <w:t>_${c2_s4_4_1_checkbox_1_yes}__ Yes      _${c2_s4_4_1_checkbox_1_no}__ No</w:t>
        </w:r>
      </w:ins>
    </w:p>
    <w:p>
      <w:pPr>
        <w:pStyle w:val="Normal"/>
        <w:widowControl/>
        <w:suppressAutoHyphens w:val="true"/>
        <w:bidi w:val="0"/>
        <w:spacing w:lineRule="auto" w:line="240" w:before="0" w:after="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i/>
          <w:i/>
          <w:color w:val="E36C0A" w:themeColor="accent6" w:themeShade="bf"/>
          <w:sz w:val="20"/>
          <w:szCs w:val="20"/>
          <w:u w:val="single"/>
        </w:rPr>
      </w:pPr>
      <w:r>
        <w:rPr>
          <w:rFonts w:cs="Arial" w:ascii="Arial" w:hAnsi="Arial"/>
          <w:b/>
          <w:color w:val="C00000"/>
          <w:sz w:val="20"/>
          <w:szCs w:val="20"/>
        </w:rPr>
        <w:t xml:space="preserve">NUL Recommendations/Comments: </w:t>
      </w:r>
      <w:del w:id="1116" w:author="Unknown Author" w:date="2022-02-15T16:20:35Z">
        <w:r>
          <w:rPr>
            <w:rFonts w:cs="Arial" w:ascii="Arial" w:hAnsi="Arial"/>
            <w:b/>
            <w:i/>
            <w:sz w:val="20"/>
            <w:szCs w:val="20"/>
          </w:rPr>
          <w:delText xml:space="preserve">Parts of the Accounting &amp; Financial Policies and Procedures Manual (AFPPM) were dated 1999 and 6/26/03, and the manual was not updated for the guidance in the new federal grant policies. </w:delText>
        </w:r>
      </w:del>
      <w:del w:id="1117" w:author="Unknown Author" w:date="2022-02-15T16:20:35Z">
        <w:r>
          <w:rPr>
            <w:rFonts w:cs="Arial" w:ascii="Arial" w:hAnsi="Arial"/>
            <w:b/>
            <w:i/>
            <w:sz w:val="20"/>
            <w:szCs w:val="20"/>
            <w:u w:val="single"/>
          </w:rPr>
          <w:delText>The ULHC needs to adopt and update for a more current version</w:delText>
        </w:r>
      </w:del>
      <w:del w:id="1118" w:author="Unknown Author" w:date="2022-02-15T16:20:35Z">
        <w:r>
          <w:rPr>
            <w:rFonts w:cs="Arial" w:ascii="Arial" w:hAnsi="Arial"/>
            <w:b/>
            <w:i/>
            <w:sz w:val="20"/>
            <w:szCs w:val="20"/>
          </w:rPr>
          <w:delText>.</w:delText>
        </w:r>
      </w:del>
      <w:ins w:id="1119" w:author="Unknown Author" w:date="2022-02-15T16:20:35Z">
        <w:r>
          <w:rPr>
            <w:rFonts w:cs="Arial" w:ascii="Arial" w:hAnsi="Arial"/>
            <w:b/>
            <w:i/>
            <w:color w:val="000000" w:themeColor="text1"/>
            <w:sz w:val="20"/>
            <w:szCs w:val="20"/>
            <w:u w:val="none"/>
          </w:rPr>
          <w:t>${c2_s4_4_1_comment_1}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4.2</w:t>
        <w:tab/>
        <w:t xml:space="preserve">The affiliate has established written procedures for the identification, review, tracking, and handling of all assets of the Urban League affiliate and its entities.  </w:t>
      </w:r>
    </w:p>
    <w:p>
      <w:pPr>
        <w:pStyle w:val="Normal"/>
        <w:ind w:left="1800" w:firstLine="360"/>
        <w:jc w:val="both"/>
        <w:rPr>
          <w:rFonts w:ascii="Arial" w:hAnsi="Arial" w:cs="Arial"/>
          <w:sz w:val="20"/>
          <w:szCs w:val="20"/>
          <w:del w:id="1124" w:author="Unknown Author" w:date="2022-02-11T18:24:49Z"/>
        </w:rPr>
      </w:pPr>
      <w:del w:id="1120" w:author="Unknown Author" w:date="2022-02-11T18:24:48Z">
        <w:r>
          <w:rPr>
            <w:rFonts w:cs="Arial" w:ascii="Arial" w:hAnsi="Arial"/>
            <w:sz w:val="20"/>
            <w:szCs w:val="20"/>
          </w:rPr>
          <w:delText>_</w:delText>
        </w:r>
      </w:del>
      <w:del w:id="1121" w:author="Unknown Author" w:date="2022-02-11T18:24:48Z">
        <w:r>
          <w:rPr>
            <w:rFonts w:cs="Arial" w:ascii="Arial" w:hAnsi="Arial"/>
            <w:sz w:val="20"/>
            <w:szCs w:val="20"/>
            <w:u w:val="single"/>
          </w:rPr>
          <w:delText>X</w:delText>
        </w:r>
      </w:del>
      <w:del w:id="1122" w:author="Unknown Author" w:date="2022-02-11T18:24:48Z">
        <w:r>
          <w:rPr>
            <w:rFonts w:cs="Arial" w:ascii="Arial" w:hAnsi="Arial"/>
            <w:sz w:val="20"/>
            <w:szCs w:val="20"/>
          </w:rPr>
          <w:delText>__ Yes</w:delText>
          <w:tab/>
          <w:tab/>
          <w:delText>___ No</w:delText>
        </w:r>
      </w:del>
      <w:ins w:id="1123" w:author="Unknown Author" w:date="2022-02-11T18:24:48Z">
        <w:r>
          <w:rPr>
            <w:rFonts w:cs="Arial" w:ascii="Arial" w:hAnsi="Arial"/>
            <w:sz w:val="20"/>
            <w:szCs w:val="20"/>
          </w:rPr>
          <w:t>_${c2_s4_4_2_checkbox_1_yes}__ Yes      _${c2_s4_4_2_checkbox_1_no}__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ins w:id="1125" w:author="Unknown Author" w:date="2022-02-15T16:22:17Z">
        <w:r>
          <w:rPr>
            <w:rFonts w:cs="Arial" w:ascii="Arial" w:hAnsi="Arial"/>
            <w:b/>
            <w:i/>
            <w:color w:val="C00000"/>
            <w:sz w:val="20"/>
            <w:szCs w:val="20"/>
          </w:rPr>
          <w:t xml:space="preserve"> </w:t>
        </w:r>
      </w:ins>
      <w:del w:id="1126" w:author="Unknown Author" w:date="2022-02-15T16:22:17Z">
        <w:r>
          <w:rPr>
            <w:rFonts w:cs="Arial" w:ascii="Arial" w:hAnsi="Arial"/>
            <w:b/>
            <w:i/>
            <w:sz w:val="20"/>
            <w:szCs w:val="20"/>
          </w:rPr>
          <w:delText>Per the CEO, “the ULHC’s policy requires that fixed asset purchases greater than $5,000 be capitalize and depreciated”. We could not evidence this policy in the outdated manual.</w:delText>
        </w:r>
      </w:del>
      <w:ins w:id="1127" w:author="Unknown Author" w:date="2022-02-15T16:22:18Z">
        <w:r>
          <w:rPr>
            <w:rFonts w:cs="Arial" w:ascii="Arial" w:hAnsi="Arial"/>
            <w:b/>
            <w:i/>
            <w:color w:val="000000" w:themeColor="text1"/>
            <w:sz w:val="20"/>
            <w:szCs w:val="20"/>
            <w:u w:val="none"/>
          </w:rPr>
          <w:t>${c2_s4_4_2_comment_1}</w:t>
        </w:r>
      </w:ins>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4.3</w:t>
        <w:tab/>
        <w:t xml:space="preserve">Does the affiliate allow checks to be pre-signed? </w:t>
      </w:r>
    </w:p>
    <w:p>
      <w:pPr>
        <w:pStyle w:val="Normal"/>
        <w:ind w:left="1800" w:firstLine="360"/>
        <w:jc w:val="both"/>
        <w:rPr>
          <w:rFonts w:ascii="Arial" w:hAnsi="Arial" w:cs="Arial"/>
          <w:sz w:val="20"/>
          <w:szCs w:val="20"/>
          <w:del w:id="1132" w:author="Unknown Author" w:date="2022-02-11T18:25:08Z"/>
        </w:rPr>
      </w:pPr>
      <w:del w:id="1128" w:author="Unknown Author" w:date="2022-02-11T18:25:07Z">
        <w:r>
          <w:rPr>
            <w:rFonts w:cs="Arial" w:ascii="Arial" w:hAnsi="Arial"/>
            <w:sz w:val="20"/>
            <w:szCs w:val="20"/>
          </w:rPr>
          <w:delText>___ Yes</w:delText>
          <w:tab/>
          <w:tab/>
          <w:delText>_</w:delText>
        </w:r>
      </w:del>
      <w:del w:id="1129" w:author="Unknown Author" w:date="2022-02-11T18:25:07Z">
        <w:r>
          <w:rPr>
            <w:rFonts w:cs="Arial" w:ascii="Arial" w:hAnsi="Arial"/>
            <w:sz w:val="20"/>
            <w:szCs w:val="20"/>
            <w:u w:val="single"/>
          </w:rPr>
          <w:delText>X</w:delText>
        </w:r>
      </w:del>
      <w:del w:id="1130" w:author="Unknown Author" w:date="2022-02-11T18:25:07Z">
        <w:r>
          <w:rPr>
            <w:rFonts w:cs="Arial" w:ascii="Arial" w:hAnsi="Arial"/>
            <w:sz w:val="20"/>
            <w:szCs w:val="20"/>
          </w:rPr>
          <w:delText>__ No</w:delText>
        </w:r>
      </w:del>
      <w:ins w:id="1131" w:author="Unknown Author" w:date="2022-02-11T18:25:07Z">
        <w:r>
          <w:rPr>
            <w:rFonts w:cs="Arial" w:ascii="Arial" w:hAnsi="Arial"/>
            <w:sz w:val="20"/>
            <w:szCs w:val="20"/>
          </w:rPr>
          <w:t>_${c2_s4_4_3_checkbox_1_yes}__ Yes      _${c2_s4_4_3_checkbox_1_no}__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33" w:author="Unknown Author" w:date="2022-02-15T16:22:26Z">
        <w:r>
          <w:rPr>
            <w:rFonts w:cs="Arial" w:ascii="Arial" w:hAnsi="Arial"/>
            <w:b/>
            <w:i/>
            <w:sz w:val="20"/>
            <w:szCs w:val="20"/>
          </w:rPr>
          <w:delText>No written policy on the pre-signing of checks.</w:delText>
        </w:r>
      </w:del>
      <w:ins w:id="1134" w:author="Unknown Author" w:date="2022-02-15T16:22:27Z">
        <w:r>
          <w:rPr>
            <w:rFonts w:cs="Arial" w:ascii="Arial" w:hAnsi="Arial"/>
            <w:b/>
            <w:i/>
            <w:color w:val="000000" w:themeColor="text1"/>
            <w:sz w:val="20"/>
            <w:szCs w:val="20"/>
            <w:u w:val="none"/>
          </w:rPr>
          <w:t>${c2_s4_4_3_comment_1}</w:t>
        </w:r>
      </w:ins>
      <w:r>
        <w:rPr>
          <w:rFonts w:cs="Arial" w:ascii="Arial" w:hAnsi="Arial"/>
          <w:b/>
          <w:i/>
          <w:sz w:val="20"/>
          <w:szCs w:val="20"/>
          <w:u w:val="none"/>
          <w:rPrChange w:id="0" w:author="Unknown Author" w:date="2022-02-15T17:08:20Z"/>
        </w:rPr>
        <w:t xml:space="preserve"> </w:t>
      </w:r>
    </w:p>
    <w:p>
      <w:pPr>
        <w:pStyle w:val="Normal"/>
        <w:ind w:left="720" w:firstLine="720"/>
        <w:rPr>
          <w:rFonts w:ascii="Arial" w:hAnsi="Arial" w:cs="Arial"/>
          <w:i/>
          <w:i/>
          <w:sz w:val="20"/>
          <w:szCs w:val="20"/>
        </w:rPr>
      </w:pPr>
      <w:r>
        <w:rPr>
          <w:rFonts w:cs="Arial" w:ascii="Arial" w:hAnsi="Arial"/>
          <w:i/>
          <w:sz w:val="20"/>
          <w:szCs w:val="20"/>
        </w:rPr>
      </w:r>
    </w:p>
    <w:p>
      <w:pPr>
        <w:pStyle w:val="Normal"/>
        <w:ind w:left="1440" w:hanging="720"/>
        <w:rPr>
          <w:rFonts w:ascii="Arial" w:hAnsi="Arial" w:cs="Arial"/>
          <w:sz w:val="20"/>
          <w:szCs w:val="20"/>
        </w:rPr>
      </w:pPr>
      <w:r>
        <w:rPr>
          <w:rFonts w:cs="Arial" w:ascii="Arial" w:hAnsi="Arial"/>
          <w:sz w:val="20"/>
          <w:szCs w:val="20"/>
        </w:rPr>
        <w:t>4.4</w:t>
        <w:tab/>
        <w:t>Does the affiliate prepare a Statement of Financial Position and a Statement of Activities on a monthly basis?</w:t>
      </w:r>
    </w:p>
    <w:p>
      <w:pPr>
        <w:pStyle w:val="Normal"/>
        <w:ind w:left="1800" w:firstLine="360"/>
        <w:jc w:val="both"/>
        <w:rPr>
          <w:rFonts w:ascii="Arial" w:hAnsi="Arial" w:cs="Arial"/>
          <w:sz w:val="20"/>
          <w:szCs w:val="20"/>
          <w:del w:id="1142" w:author="Unknown Author" w:date="2022-02-11T18:25:32Z"/>
        </w:rPr>
      </w:pPr>
      <w:del w:id="1136" w:author="Unknown Author" w:date="2022-02-11T18:25:31Z">
        <w:r>
          <w:rPr>
            <w:rFonts w:cs="Arial" w:ascii="Arial" w:hAnsi="Arial"/>
            <w:sz w:val="20"/>
            <w:szCs w:val="20"/>
          </w:rPr>
          <w:delText>_</w:delText>
        </w:r>
      </w:del>
      <w:del w:id="1137" w:author="Unknown Author" w:date="2022-02-11T18:25:31Z">
        <w:r>
          <w:rPr>
            <w:rFonts w:cs="Arial" w:ascii="Arial" w:hAnsi="Arial"/>
            <w:sz w:val="20"/>
            <w:szCs w:val="20"/>
            <w:u w:val="single"/>
          </w:rPr>
          <w:delText>X</w:delText>
        </w:r>
      </w:del>
      <w:del w:id="1138" w:author="Unknown Author" w:date="2022-02-11T18:25:31Z">
        <w:r>
          <w:rPr>
            <w:rFonts w:cs="Arial" w:ascii="Arial" w:hAnsi="Arial"/>
            <w:sz w:val="20"/>
            <w:szCs w:val="20"/>
          </w:rPr>
          <w:delText>__</w:delText>
        </w:r>
      </w:del>
      <w:del w:id="1139" w:author="Unknown Author" w:date="2022-02-11T18:25:31Z">
        <w:r>
          <w:rPr>
            <w:rFonts w:cs="Arial" w:ascii="Arial" w:hAnsi="Arial"/>
            <w:b/>
            <w:color w:val="E36C0A" w:themeColor="accent6" w:themeShade="bf"/>
            <w:sz w:val="20"/>
            <w:szCs w:val="20"/>
          </w:rPr>
          <w:delText xml:space="preserve"> </w:delText>
        </w:r>
      </w:del>
      <w:del w:id="1140" w:author="Unknown Author" w:date="2022-02-11T18:25:31Z">
        <w:r>
          <w:rPr>
            <w:rFonts w:cs="Arial" w:ascii="Arial" w:hAnsi="Arial"/>
            <w:sz w:val="20"/>
            <w:szCs w:val="20"/>
          </w:rPr>
          <w:delText>Yes</w:delText>
          <w:tab/>
          <w:tab/>
          <w:delText>___ No</w:delText>
        </w:r>
      </w:del>
      <w:ins w:id="1141" w:author="Unknown Author" w:date="2022-02-11T18:25:31Z">
        <w:r>
          <w:rPr>
            <w:rFonts w:cs="Arial" w:ascii="Arial" w:hAnsi="Arial"/>
            <w:sz w:val="20"/>
            <w:szCs w:val="20"/>
          </w:rPr>
          <w:t>_${c2_s4_4_4_checkbox_1_yes}__ Yes      _${c2_s4_4_4_checkbox_1_no}__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143" w:author="Unknown Author" w:date="2022-02-15T16:22:36Z">
        <w:r>
          <w:rPr>
            <w:rFonts w:cs="Arial" w:ascii="Arial" w:hAnsi="Arial"/>
            <w:b/>
            <w:i/>
            <w:color w:val="000000" w:themeColor="text1"/>
            <w:sz w:val="20"/>
            <w:szCs w:val="20"/>
            <w:u w:val="none"/>
          </w:rPr>
          <w:t>${c2_s4_4_4_comment_1}</w:t>
        </w:r>
      </w:ins>
    </w:p>
    <w:p>
      <w:pPr>
        <w:pStyle w:val="Normal"/>
        <w:ind w:left="1440" w:hanging="0"/>
        <w:rPr>
          <w:rFonts w:ascii="Arial" w:hAnsi="Arial" w:cs="Arial"/>
          <w:b/>
          <w:b/>
          <w:i/>
          <w:i/>
          <w:sz w:val="20"/>
          <w:szCs w:val="20"/>
          <w:u w:val="single"/>
        </w:rPr>
      </w:pPr>
      <w:r>
        <w:rPr>
          <w:rFonts w:cs="Arial" w:ascii="Arial" w:hAnsi="Arial"/>
          <w:b/>
          <w:i/>
          <w:sz w:val="20"/>
          <w:szCs w:val="20"/>
        </w:rPr>
        <w:t xml:space="preserve"> </w:t>
      </w:r>
    </w:p>
    <w:p>
      <w:pPr>
        <w:pStyle w:val="Normal"/>
        <w:rPr>
          <w:rFonts w:ascii="Arial" w:hAnsi="Arial" w:cs="Arial"/>
          <w:b/>
          <w:b/>
          <w:color w:val="C00000"/>
          <w:ins w:id="1145" w:author="Unknown Author" w:date="2022-02-18T18:20:01Z"/>
          <w:sz w:val="24"/>
          <w:szCs w:val="24"/>
        </w:rPr>
      </w:pPr>
      <w:ins w:id="1144" w:author="Unknown Author" w:date="2022-02-18T18:20:01Z">
        <w:r>
          <w:rPr>
            <w:rFonts w:cs="Arial" w:ascii="Arial" w:hAnsi="Arial"/>
            <w:b/>
            <w:color w:val="C00000"/>
            <w:sz w:val="24"/>
            <w:szCs w:val="24"/>
          </w:rPr>
        </w:r>
      </w:ins>
      <w:r>
        <w:br w:type="page"/>
      </w:r>
    </w:p>
    <w:p>
      <w:pPr>
        <w:pStyle w:val="Normal"/>
        <w:rPr>
          <w:rFonts w:ascii="Arial" w:hAnsi="Arial" w:cs="Arial"/>
          <w:b/>
          <w:b/>
          <w:color w:val="C00000"/>
          <w:ins w:id="1147" w:author="Unknown Author" w:date="2022-02-18T18:20:01Z"/>
          <w:sz w:val="24"/>
          <w:szCs w:val="24"/>
        </w:rPr>
      </w:pPr>
      <w:ins w:id="1146" w:author="Unknown Author" w:date="2022-02-18T18:20:01Z">
        <w:r>
          <w:rPr>
            <w:rFonts w:cs="Arial" w:ascii="Arial" w:hAnsi="Arial"/>
            <w:b/>
            <w:color w:val="C00000"/>
            <w:sz w:val="24"/>
            <w:szCs w:val="24"/>
          </w:rPr>
        </w:r>
      </w:ins>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i/>
          <w:i/>
          <w:sz w:val="20"/>
          <w:szCs w:val="20"/>
          <w:u w:val="single"/>
        </w:rPr>
      </w:pPr>
      <w:r>
        <w:rPr>
          <w:rFonts w:cs="Arial" w:ascii="Arial" w:hAnsi="Arial"/>
          <w:b/>
          <w:i/>
          <w:sz w:val="20"/>
          <w:szCs w:val="20"/>
          <w:u w:val="single"/>
        </w:rPr>
      </w:r>
    </w:p>
    <w:p>
      <w:pPr>
        <w:pStyle w:val="Normal"/>
        <w:ind w:left="1440" w:hanging="720"/>
        <w:jc w:val="both"/>
        <w:rPr>
          <w:rFonts w:ascii="Arial" w:hAnsi="Arial" w:cs="Arial"/>
          <w:sz w:val="20"/>
          <w:szCs w:val="20"/>
        </w:rPr>
      </w:pPr>
      <w:r>
        <w:rPr>
          <w:rFonts w:cs="Arial" w:ascii="Arial" w:hAnsi="Arial"/>
          <w:sz w:val="20"/>
          <w:szCs w:val="20"/>
        </w:rPr>
        <w:t>4.5</w:t>
        <w:tab/>
        <w:t>Does the affiliate budget planning process include management personnel, the President/CEO and members of the Board?</w:t>
      </w:r>
    </w:p>
    <w:p>
      <w:pPr>
        <w:pStyle w:val="Normal"/>
        <w:ind w:left="1800" w:firstLine="360"/>
        <w:jc w:val="both"/>
        <w:rPr>
          <w:rFonts w:ascii="Arial" w:hAnsi="Arial" w:cs="Arial"/>
          <w:sz w:val="20"/>
          <w:szCs w:val="20"/>
          <w:del w:id="1152" w:author="Unknown Author" w:date="2022-02-11T18:25:52Z"/>
        </w:rPr>
      </w:pPr>
      <w:del w:id="1148" w:author="Unknown Author" w:date="2022-02-11T18:25:51Z">
        <w:r>
          <w:rPr>
            <w:rFonts w:cs="Arial" w:ascii="Arial" w:hAnsi="Arial"/>
            <w:sz w:val="20"/>
            <w:szCs w:val="20"/>
          </w:rPr>
          <w:delText>_</w:delText>
        </w:r>
      </w:del>
      <w:del w:id="1149" w:author="Unknown Author" w:date="2022-02-11T18:25:51Z">
        <w:r>
          <w:rPr>
            <w:rFonts w:cs="Arial" w:ascii="Arial" w:hAnsi="Arial"/>
            <w:sz w:val="20"/>
            <w:szCs w:val="20"/>
            <w:u w:val="single"/>
          </w:rPr>
          <w:delText>X</w:delText>
        </w:r>
      </w:del>
      <w:del w:id="1150" w:author="Unknown Author" w:date="2022-02-11T18:25:51Z">
        <w:r>
          <w:rPr>
            <w:rFonts w:cs="Arial" w:ascii="Arial" w:hAnsi="Arial"/>
            <w:sz w:val="20"/>
            <w:szCs w:val="20"/>
          </w:rPr>
          <w:delText>__ Yes</w:delText>
          <w:tab/>
          <w:tab/>
          <w:delText>___ No</w:delText>
        </w:r>
      </w:del>
      <w:ins w:id="1151" w:author="Unknown Author" w:date="2022-02-11T18:25:51Z">
        <w:r>
          <w:rPr>
            <w:rFonts w:cs="Arial" w:ascii="Arial" w:hAnsi="Arial"/>
            <w:sz w:val="20"/>
            <w:szCs w:val="20"/>
          </w:rPr>
          <w:t>_${c2_s4_4_5_checkbox_1_yes}__ Yes      _${c2_s4_4_5_checkbox_1_no}__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53" w:author="Unknown Author" w:date="2022-02-15T16:22:44Z">
        <w:r>
          <w:rPr>
            <w:rFonts w:cs="Arial" w:ascii="Arial" w:hAnsi="Arial"/>
            <w:b/>
            <w:i/>
            <w:sz w:val="20"/>
            <w:szCs w:val="20"/>
          </w:rPr>
          <w:delText xml:space="preserve">Yes! We evidenced the budget approvals for the 2016, 2017, and 2018 in the minutes. </w:delText>
        </w:r>
      </w:del>
      <w:ins w:id="1154" w:author="Unknown Author" w:date="2022-02-15T16:22:44Z">
        <w:r>
          <w:rPr>
            <w:rFonts w:cs="Arial" w:ascii="Arial" w:hAnsi="Arial"/>
            <w:b/>
            <w:i/>
            <w:color w:val="000000" w:themeColor="text1"/>
            <w:sz w:val="20"/>
            <w:szCs w:val="20"/>
            <w:u w:val="none"/>
          </w:rPr>
          <w:t>${c2_s4_4_5_comment_1}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4.6</w:t>
        <w:tab/>
        <w:t>Does the affiliate disbursement policy require members of the board to approve above a certain amount? What is that amount?</w:t>
      </w:r>
    </w:p>
    <w:p>
      <w:pPr>
        <w:pStyle w:val="Normal"/>
        <w:ind w:left="1800" w:firstLine="360"/>
        <w:jc w:val="both"/>
        <w:rPr>
          <w:rFonts w:ascii="Arial" w:hAnsi="Arial" w:cs="Arial"/>
          <w:sz w:val="20"/>
          <w:szCs w:val="20"/>
        </w:rPr>
      </w:pPr>
      <w:del w:id="1155" w:author="Unknown Author" w:date="2022-02-11T18:26:11Z">
        <w:r>
          <w:rPr>
            <w:rFonts w:cs="Arial" w:ascii="Arial" w:hAnsi="Arial"/>
            <w:sz w:val="20"/>
            <w:szCs w:val="20"/>
          </w:rPr>
          <w:delText>_</w:delText>
        </w:r>
      </w:del>
      <w:del w:id="1156" w:author="Unknown Author" w:date="2022-02-11T18:26:11Z">
        <w:r>
          <w:rPr>
            <w:rFonts w:cs="Arial" w:ascii="Arial" w:hAnsi="Arial"/>
            <w:sz w:val="20"/>
            <w:szCs w:val="20"/>
            <w:u w:val="single"/>
          </w:rPr>
          <w:delText>X</w:delText>
        </w:r>
      </w:del>
      <w:del w:id="1157" w:author="Unknown Author" w:date="2022-02-11T18:26:11Z">
        <w:r>
          <w:rPr>
            <w:rFonts w:cs="Arial" w:ascii="Arial" w:hAnsi="Arial"/>
            <w:sz w:val="20"/>
            <w:szCs w:val="20"/>
          </w:rPr>
          <w:delText>__ Yes</w:delText>
          <w:tab/>
          <w:tab/>
          <w:delText>___ No</w:delText>
        </w:r>
      </w:del>
      <w:ins w:id="1158" w:author="Unknown Author" w:date="2022-02-11T18:26:11Z">
        <w:r>
          <w:rPr>
            <w:rFonts w:cs="Arial" w:ascii="Arial" w:hAnsi="Arial"/>
            <w:sz w:val="20"/>
            <w:szCs w:val="20"/>
          </w:rPr>
          <w:t>_${c2_s4_4_6_checkbox_1_yes}__ Yes      _${c2_s4_4_6_checkbox_1_no}__ No</w:t>
        </w:r>
      </w:ins>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u w:val="single"/>
        </w:rPr>
      </w:pPr>
      <w:r>
        <w:rPr>
          <w:rFonts w:cs="Arial" w:ascii="Arial" w:hAnsi="Arial"/>
          <w:b/>
          <w:color w:val="C00000"/>
          <w:sz w:val="20"/>
          <w:szCs w:val="20"/>
        </w:rPr>
        <w:t>NUL Recommendations/Comments:</w:t>
      </w:r>
      <w:r>
        <w:rPr>
          <w:rFonts w:cs="Arial" w:ascii="Arial" w:hAnsi="Arial"/>
          <w:b/>
          <w:color w:val="92D050"/>
          <w:sz w:val="20"/>
          <w:szCs w:val="20"/>
        </w:rPr>
        <w:t xml:space="preserve"> </w:t>
      </w:r>
      <w:del w:id="1159" w:author="Unknown Author" w:date="2022-02-15T16:22:57Z">
        <w:r>
          <w:rPr>
            <w:rFonts w:cs="Arial" w:ascii="Arial" w:hAnsi="Arial"/>
            <w:b/>
            <w:i/>
            <w:sz w:val="20"/>
            <w:szCs w:val="20"/>
          </w:rPr>
          <w:delText xml:space="preserve">Though the ULHC has a policy that requires that checks in an amount of $5,000 or greater requires two (2) original signatures, we evidence several instances where payments were made with multiple checks, totaling above this threshold, in an apparent effort to circumvent this policy.  </w:delText>
        </w:r>
      </w:del>
      <w:del w:id="1160" w:author="Unknown Author" w:date="2022-02-15T16:22:57Z">
        <w:r>
          <w:rPr>
            <w:rFonts w:cs="Arial" w:ascii="Arial" w:hAnsi="Arial"/>
            <w:b/>
            <w:i/>
            <w:sz w:val="20"/>
            <w:szCs w:val="20"/>
            <w:u w:val="single"/>
          </w:rPr>
          <w:delText>The Board must reinforce that the check signing policy be adhered to in its strictest form.</w:delText>
        </w:r>
      </w:del>
      <w:ins w:id="1161" w:author="Unknown Author" w:date="2022-02-15T16:22:53Z">
        <w:r>
          <w:rPr>
            <w:rFonts w:cs="Arial" w:ascii="Arial" w:hAnsi="Arial"/>
            <w:b/>
            <w:i/>
            <w:sz w:val="20"/>
            <w:szCs w:val="20"/>
            <w:u w:val="none"/>
          </w:rPr>
          <w:t xml:space="preserve"> </w:t>
        </w:r>
      </w:ins>
      <w:ins w:id="1162" w:author="Unknown Author" w:date="2022-02-15T16:22:53Z">
        <w:r>
          <w:rPr>
            <w:rFonts w:cs="Arial" w:ascii="Arial" w:hAnsi="Arial"/>
            <w:b/>
            <w:i/>
            <w:color w:val="000000" w:themeColor="text1"/>
            <w:sz w:val="20"/>
            <w:szCs w:val="20"/>
            <w:u w:val="none"/>
          </w:rPr>
          <w:t>${c2_s4_4_6_comment_1}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4.7</w:t>
        <w:tab/>
        <w:t>Are cancelled checks reviewed in a timely manner, not later than ___ days following receipt?</w:t>
      </w:r>
    </w:p>
    <w:p>
      <w:pPr>
        <w:pStyle w:val="Normal"/>
        <w:ind w:left="1800" w:firstLine="360"/>
        <w:jc w:val="both"/>
        <w:rPr>
          <w:rFonts w:ascii="Arial" w:hAnsi="Arial" w:cs="Arial"/>
          <w:sz w:val="20"/>
          <w:szCs w:val="20"/>
          <w:del w:id="1167" w:author="Unknown Author" w:date="2022-02-11T18:26:27Z"/>
        </w:rPr>
      </w:pPr>
      <w:del w:id="1163" w:author="Unknown Author" w:date="2022-02-11T18:26:26Z">
        <w:r>
          <w:rPr>
            <w:rFonts w:cs="Arial" w:ascii="Arial" w:hAnsi="Arial"/>
            <w:sz w:val="20"/>
            <w:szCs w:val="20"/>
          </w:rPr>
          <w:delText>___ Yes</w:delText>
          <w:tab/>
          <w:tab/>
          <w:delText>_</w:delText>
        </w:r>
      </w:del>
      <w:del w:id="1164" w:author="Unknown Author" w:date="2022-02-11T18:26:26Z">
        <w:r>
          <w:rPr>
            <w:rFonts w:cs="Arial" w:ascii="Arial" w:hAnsi="Arial"/>
            <w:sz w:val="20"/>
            <w:szCs w:val="20"/>
            <w:u w:val="single"/>
          </w:rPr>
          <w:delText>X</w:delText>
        </w:r>
      </w:del>
      <w:del w:id="1165" w:author="Unknown Author" w:date="2022-02-11T18:26:26Z">
        <w:r>
          <w:rPr>
            <w:rFonts w:cs="Arial" w:ascii="Arial" w:hAnsi="Arial"/>
            <w:sz w:val="20"/>
            <w:szCs w:val="20"/>
          </w:rPr>
          <w:delText>__ No</w:delText>
        </w:r>
      </w:del>
      <w:ins w:id="1166" w:author="Unknown Author" w:date="2022-02-11T18:26:26Z">
        <w:r>
          <w:rPr>
            <w:rFonts w:cs="Arial" w:ascii="Arial" w:hAnsi="Arial"/>
            <w:sz w:val="20"/>
            <w:szCs w:val="20"/>
          </w:rPr>
          <w:t>_${c2_s4_4_7_checkbox_1_yes}__ Yes      _${c2_s4_4_7_checkbox_1_no}__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C00000"/>
          <w:sz w:val="20"/>
          <w:szCs w:val="20"/>
          <w:u w:val="none"/>
          <w:rPrChange w:id="0" w:author="Unknown Author" w:date="2022-02-15T17:10:55Z"/>
        </w:rPr>
        <w:t xml:space="preserve"> </w:t>
      </w:r>
      <w:del w:id="1169" w:author="Unknown Author" w:date="2022-02-15T16:23:07Z">
        <w:r>
          <w:rPr>
            <w:rFonts w:cs="Arial" w:ascii="Arial" w:hAnsi="Arial"/>
            <w:b/>
            <w:i/>
            <w:sz w:val="20"/>
            <w:szCs w:val="20"/>
            <w:u w:val="none"/>
          </w:rPr>
          <w:delText>Cancelled checks were not returned by the banks for any of the affiliate’s bank accounts.</w:delText>
        </w:r>
      </w:del>
      <w:ins w:id="1170" w:author="Unknown Author" w:date="2022-02-15T16:23:07Z">
        <w:r>
          <w:rPr>
            <w:rFonts w:cs="Arial" w:ascii="Arial" w:hAnsi="Arial"/>
            <w:b/>
            <w:i/>
            <w:color w:val="000000" w:themeColor="text1"/>
            <w:sz w:val="20"/>
            <w:szCs w:val="20"/>
            <w:u w:val="none"/>
          </w:rPr>
          <w:t>${c2_s4_4_7_comment_1}</w:t>
        </w:r>
      </w:ins>
      <w:r>
        <w:rPr>
          <w:rFonts w:cs="Arial" w:ascii="Arial" w:hAnsi="Arial"/>
          <w:b/>
          <w:color w:val="92D050"/>
          <w:sz w:val="20"/>
          <w:szCs w:val="20"/>
          <w:u w:val="none"/>
          <w:rPrChange w:id="0" w:author="Unknown Author" w:date="2022-02-15T17:10:55Z"/>
        </w:rPr>
        <w:t xml:space="preserve"> </w:t>
      </w:r>
    </w:p>
    <w:p>
      <w:pPr>
        <w:pStyle w:val="Normal"/>
        <w:ind w:left="720" w:firstLine="720"/>
        <w:rPr>
          <w:rFonts w:ascii="Arial" w:hAnsi="Arial" w:cs="Arial"/>
          <w:sz w:val="20"/>
          <w:szCs w:val="20"/>
        </w:rPr>
      </w:pPr>
      <w:r>
        <w:rPr>
          <w:rFonts w:cs="Arial" w:ascii="Arial" w:hAnsi="Arial"/>
          <w:sz w:val="20"/>
          <w:szCs w:val="20"/>
        </w:rPr>
      </w:r>
    </w:p>
    <w:p>
      <w:pPr>
        <w:pStyle w:val="Normal"/>
        <w:ind w:firstLine="720"/>
        <w:rPr>
          <w:rFonts w:ascii="Arial" w:hAnsi="Arial" w:cs="Arial"/>
          <w:sz w:val="20"/>
          <w:szCs w:val="20"/>
        </w:rPr>
      </w:pPr>
      <w:r>
        <w:rPr>
          <w:rFonts w:cs="Arial" w:ascii="Arial" w:hAnsi="Arial"/>
          <w:sz w:val="20"/>
          <w:szCs w:val="20"/>
        </w:rPr>
        <w:t>4.8</w:t>
        <w:tab/>
        <w:t>Is the payroll approved by a manager who is not responsible for its preparation?</w:t>
      </w:r>
    </w:p>
    <w:p>
      <w:pPr>
        <w:pStyle w:val="Normal"/>
        <w:ind w:left="1800" w:firstLine="360"/>
        <w:jc w:val="both"/>
        <w:rPr>
          <w:rFonts w:ascii="Arial" w:hAnsi="Arial" w:cs="Arial"/>
          <w:sz w:val="20"/>
          <w:szCs w:val="20"/>
          <w:del w:id="1176" w:author="Unknown Author" w:date="2022-02-11T18:26:41Z"/>
        </w:rPr>
      </w:pPr>
      <w:del w:id="1172" w:author="Unknown Author" w:date="2022-02-11T18:26:40Z">
        <w:r>
          <w:rPr>
            <w:rFonts w:cs="Arial" w:ascii="Arial" w:hAnsi="Arial"/>
            <w:b/>
            <w:sz w:val="20"/>
            <w:szCs w:val="20"/>
            <w:u w:val="single"/>
          </w:rPr>
          <w:delText>_X__</w:delText>
        </w:r>
      </w:del>
      <w:del w:id="1173" w:author="Unknown Author" w:date="2022-02-11T18:26:40Z">
        <w:r>
          <w:rPr>
            <w:rFonts w:cs="Arial" w:ascii="Arial" w:hAnsi="Arial"/>
            <w:b/>
            <w:sz w:val="20"/>
            <w:szCs w:val="20"/>
          </w:rPr>
          <w:delText xml:space="preserve"> </w:delText>
        </w:r>
      </w:del>
      <w:del w:id="1174" w:author="Unknown Author" w:date="2022-02-11T18:26:40Z">
        <w:r>
          <w:rPr>
            <w:rFonts w:cs="Arial" w:ascii="Arial" w:hAnsi="Arial"/>
            <w:sz w:val="20"/>
            <w:szCs w:val="20"/>
          </w:rPr>
          <w:delText>Yes</w:delText>
          <w:tab/>
          <w:tab/>
          <w:delText>___ No</w:delText>
        </w:r>
      </w:del>
      <w:ins w:id="1175" w:author="Unknown Author" w:date="2022-02-11T18:26:40Z">
        <w:r>
          <w:rPr>
            <w:rFonts w:cs="Arial" w:ascii="Arial" w:hAnsi="Arial"/>
            <w:sz w:val="20"/>
            <w:szCs w:val="20"/>
          </w:rPr>
          <w:t>_${c2_s4_4_8_checkbox_1_yes}__ Yes     _${c2_s4_4_8_checkbox_1_no}__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177" w:author="Unknown Author" w:date="2022-02-15T16:23:17Z">
        <w:r>
          <w:rPr>
            <w:rFonts w:cs="Arial" w:ascii="Arial" w:hAnsi="Arial"/>
            <w:b/>
            <w:i/>
            <w:sz w:val="20"/>
            <w:szCs w:val="20"/>
          </w:rPr>
          <w:delText>“The payrolls at the ULHC are prepared by either the Accounting Manager or Staff Accountant (crossed trained) and approved by the CFO/Fiscal Office. The payroll is transmitted to ADP by the Accounting Manager.</w:delText>
        </w:r>
      </w:del>
      <w:ins w:id="1178" w:author="Unknown Author" w:date="2022-02-15T16:23:18Z">
        <w:r>
          <w:rPr>
            <w:rFonts w:cs="Arial" w:ascii="Arial" w:hAnsi="Arial"/>
            <w:b/>
            <w:i/>
            <w:color w:val="000000" w:themeColor="text1"/>
            <w:sz w:val="20"/>
            <w:szCs w:val="20"/>
            <w:u w:val="none"/>
          </w:rPr>
          <w:t>${c2_s4_4_8_comment_1}</w:t>
        </w:r>
      </w:ins>
    </w:p>
    <w:p>
      <w:pPr>
        <w:pStyle w:val="Normal"/>
        <w:rPr>
          <w:rFonts w:ascii="Arial" w:hAnsi="Arial" w:cs="Arial"/>
          <w:b/>
          <w:b/>
          <w:color w:val="92D050"/>
          <w:sz w:val="20"/>
          <w:szCs w:val="20"/>
        </w:rPr>
      </w:pPr>
      <w:r>
        <w:rPr>
          <w:rFonts w:cs="Arial" w:ascii="Arial" w:hAnsi="Arial"/>
          <w:b/>
          <w:color w:val="92D050"/>
          <w:sz w:val="20"/>
          <w:szCs w:val="20"/>
        </w:rPr>
      </w:r>
    </w:p>
    <w:p>
      <w:pPr>
        <w:pStyle w:val="Normal"/>
        <w:ind w:left="1440" w:hanging="720"/>
        <w:rPr>
          <w:rFonts w:ascii="Arial" w:hAnsi="Arial" w:cs="Arial"/>
          <w:sz w:val="20"/>
          <w:szCs w:val="20"/>
        </w:rPr>
      </w:pPr>
      <w:r>
        <w:rPr>
          <w:rFonts w:cs="Arial" w:ascii="Arial" w:hAnsi="Arial"/>
          <w:sz w:val="20"/>
          <w:szCs w:val="20"/>
        </w:rPr>
        <w:t>4.9</w:t>
        <w:tab/>
        <w:t xml:space="preserve">Are withholding and FICA taxes deposited on a timely basis and in accordance with federal, state, and local municipal laws, where applicable. </w:t>
      </w:r>
    </w:p>
    <w:p>
      <w:pPr>
        <w:pStyle w:val="Normal"/>
        <w:ind w:left="1440" w:firstLine="720"/>
        <w:rPr>
          <w:rFonts w:ascii="Arial" w:hAnsi="Arial" w:cs="Arial"/>
          <w:sz w:val="20"/>
          <w:szCs w:val="20"/>
          <w:del w:id="1184" w:author="Unknown Author" w:date="2022-02-11T18:26:55Z"/>
        </w:rPr>
      </w:pPr>
      <w:del w:id="1179" w:author="Unknown Author" w:date="2022-02-11T18:26:54Z">
        <w:r>
          <w:rPr>
            <w:rFonts w:cs="Arial" w:ascii="Arial" w:hAnsi="Arial"/>
            <w:b/>
            <w:sz w:val="20"/>
            <w:szCs w:val="20"/>
            <w:u w:val="single"/>
          </w:rPr>
          <w:delText>_</w:delText>
        </w:r>
      </w:del>
      <w:del w:id="1180" w:author="Unknown Author" w:date="2022-02-11T18:26:54Z">
        <w:r>
          <w:rPr>
            <w:rFonts w:cs="Arial" w:ascii="Arial" w:hAnsi="Arial"/>
            <w:b/>
            <w:sz w:val="20"/>
            <w:szCs w:val="20"/>
          </w:rPr>
          <w:delText>X</w:delText>
        </w:r>
      </w:del>
      <w:del w:id="1181" w:author="Unknown Author" w:date="2022-02-11T18:26:54Z">
        <w:r>
          <w:rPr>
            <w:rFonts w:cs="Arial" w:ascii="Arial" w:hAnsi="Arial"/>
            <w:b/>
            <w:sz w:val="20"/>
            <w:szCs w:val="20"/>
            <w:u w:val="single"/>
          </w:rPr>
          <w:delText>__</w:delText>
        </w:r>
      </w:del>
      <w:del w:id="1182" w:author="Unknown Author" w:date="2022-02-11T18:26:54Z">
        <w:r>
          <w:rPr>
            <w:rFonts w:cs="Arial" w:ascii="Arial" w:hAnsi="Arial"/>
            <w:sz w:val="20"/>
            <w:szCs w:val="20"/>
          </w:rPr>
          <w:delText xml:space="preserve"> Yes</w:delText>
          <w:tab/>
          <w:tab/>
          <w:delText>___ No</w:delText>
        </w:r>
      </w:del>
      <w:ins w:id="1183" w:author="Unknown Author" w:date="2022-02-11T18:26:54Z">
        <w:r>
          <w:rPr>
            <w:rFonts w:cs="Arial" w:ascii="Arial" w:hAnsi="Arial"/>
            <w:sz w:val="20"/>
            <w:szCs w:val="20"/>
          </w:rPr>
          <w:t>_${c2_s4_4_9_checkbox_1_yes}__ Yes      _${c2_s4_4_9_checkbox_1_no}__ No</w:t>
        </w:r>
      </w:ins>
    </w:p>
    <w:p>
      <w:pPr>
        <w:pStyle w:val="Normal"/>
        <w:widowControl/>
        <w:suppressAutoHyphens w:val="true"/>
        <w:bidi w:val="0"/>
        <w:spacing w:lineRule="auto" w:line="240" w:before="0" w:after="0"/>
        <w:ind w:left="1440" w:firstLine="720"/>
        <w:jc w:val="left"/>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185" w:author="Unknown Author" w:date="2022-02-15T16:23:30Z">
        <w:r>
          <w:rPr>
            <w:rFonts w:cs="Arial" w:ascii="Arial" w:hAnsi="Arial"/>
            <w:b/>
            <w:i/>
            <w:sz w:val="20"/>
            <w:szCs w:val="20"/>
          </w:rPr>
          <w:delText>The ULHGC utilizes ADP for processing payroll and the remittance of federal and state employer taxes, including unemployment. The ULHC remits</w:delText>
        </w:r>
      </w:del>
      <w:del w:id="1186" w:author="Unknown Author" w:date="2022-02-15T16:23:30Z">
        <w:r>
          <w:rPr>
            <w:rFonts w:cs="Arial" w:ascii="Arial" w:hAnsi="Arial"/>
            <w:b/>
            <w:i/>
            <w:sz w:val="20"/>
            <w:szCs w:val="20"/>
            <w:u w:val="single"/>
          </w:rPr>
          <w:delText xml:space="preserve"> </w:delText>
        </w:r>
      </w:del>
      <w:del w:id="1187" w:author="Unknown Author" w:date="2022-02-15T16:23:30Z">
        <w:r>
          <w:rPr>
            <w:rFonts w:cs="Arial" w:ascii="Arial" w:hAnsi="Arial"/>
            <w:b/>
            <w:i/>
            <w:sz w:val="20"/>
            <w:szCs w:val="20"/>
          </w:rPr>
          <w:delText>its Workers Compensation premiums.</w:delText>
        </w:r>
      </w:del>
      <w:ins w:id="1188" w:author="Unknown Author" w:date="2022-02-15T16:23:30Z">
        <w:r>
          <w:rPr>
            <w:rFonts w:cs="Arial" w:ascii="Arial" w:hAnsi="Arial"/>
            <w:b/>
            <w:i/>
            <w:color w:val="000000" w:themeColor="text1"/>
            <w:sz w:val="20"/>
            <w:szCs w:val="20"/>
            <w:u w:val="none"/>
          </w:rPr>
          <w:t>${c2_s4_4_9_comment_1}</w:t>
        </w:r>
      </w:ins>
    </w:p>
    <w:p>
      <w:pPr>
        <w:pStyle w:val="Normal"/>
        <w:rPr>
          <w:rFonts w:ascii="Arial" w:hAnsi="Arial" w:cs="Arial"/>
          <w:color w:val="800000"/>
          <w:sz w:val="20"/>
          <w:szCs w:val="20"/>
        </w:rPr>
      </w:pPr>
      <w:r>
        <w:rPr>
          <w:rFonts w:cs="Arial" w:ascii="Arial" w:hAnsi="Arial"/>
          <w:color w:val="800000"/>
          <w:sz w:val="20"/>
          <w:szCs w:val="20"/>
        </w:rPr>
      </w:r>
    </w:p>
    <w:p>
      <w:pPr>
        <w:pStyle w:val="Normal"/>
        <w:ind w:left="1440" w:hanging="720"/>
        <w:rPr>
          <w:rFonts w:ascii="Arial" w:hAnsi="Arial" w:cs="Arial"/>
          <w:sz w:val="20"/>
          <w:szCs w:val="20"/>
        </w:rPr>
      </w:pPr>
      <w:r>
        <w:rPr>
          <w:rFonts w:cs="Arial" w:ascii="Arial" w:hAnsi="Arial"/>
          <w:sz w:val="20"/>
          <w:szCs w:val="20"/>
        </w:rPr>
        <w:t>4.10</w:t>
        <w:tab/>
        <w:t>Were all tax payments (includes FICA, and unemployment) made on time (by due date)?</w:t>
      </w:r>
    </w:p>
    <w:p>
      <w:pPr>
        <w:pStyle w:val="Normal"/>
        <w:ind w:left="1800" w:firstLine="360"/>
        <w:jc w:val="both"/>
        <w:rPr>
          <w:rFonts w:ascii="Arial" w:hAnsi="Arial" w:cs="Arial"/>
          <w:ins w:id="1193" w:author="Unknown Author" w:date="2022-02-15T16:23:40Z"/>
          <w:sz w:val="20"/>
          <w:szCs w:val="20"/>
        </w:rPr>
      </w:pPr>
      <w:del w:id="1189" w:author="Unknown Author" w:date="2022-02-11T18:27:22Z">
        <w:r>
          <w:rPr>
            <w:rFonts w:cs="Arial" w:ascii="Arial" w:hAnsi="Arial"/>
            <w:sz w:val="20"/>
            <w:szCs w:val="20"/>
          </w:rPr>
          <w:delText>_</w:delText>
        </w:r>
      </w:del>
      <w:del w:id="1190" w:author="Unknown Author" w:date="2022-02-11T18:27:22Z">
        <w:r>
          <w:rPr>
            <w:rFonts w:cs="Arial" w:ascii="Arial" w:hAnsi="Arial"/>
            <w:sz w:val="20"/>
            <w:szCs w:val="20"/>
            <w:u w:val="single"/>
          </w:rPr>
          <w:delText>X</w:delText>
        </w:r>
      </w:del>
      <w:del w:id="1191" w:author="Unknown Author" w:date="2022-02-11T18:27:22Z">
        <w:r>
          <w:rPr>
            <w:rFonts w:cs="Arial" w:ascii="Arial" w:hAnsi="Arial"/>
            <w:sz w:val="20"/>
            <w:szCs w:val="20"/>
          </w:rPr>
          <w:delText>__ Yes</w:delText>
          <w:tab/>
          <w:tab/>
          <w:delText>___ No</w:delText>
        </w:r>
      </w:del>
      <w:ins w:id="1192" w:author="Unknown Author" w:date="2022-02-11T18:27:22Z">
        <w:r>
          <w:rPr>
            <w:rFonts w:cs="Arial" w:ascii="Arial" w:hAnsi="Arial"/>
            <w:sz w:val="20"/>
            <w:szCs w:val="20"/>
          </w:rPr>
          <w:t>_${c2_s4_4_10_checkbox_1_yes}__ Yes     _${c2_s4_4_10_checkbox_1_no}__ No</w:t>
        </w:r>
      </w:ins>
    </w:p>
    <w:p>
      <w:pPr>
        <w:pStyle w:val="Normal"/>
        <w:ind w:left="1440" w:hanging="0"/>
        <w:jc w:val="both"/>
        <w:rPr>
          <w:rFonts w:ascii="Arial" w:hAnsi="Arial" w:cs="Arial"/>
          <w:b/>
          <w:b/>
          <w:color w:val="E36C0A" w:themeColor="accent6" w:themeShade="bf"/>
          <w:ins w:id="1196" w:author="Unknown Author" w:date="2022-02-15T16:23:40Z"/>
          <w:sz w:val="20"/>
          <w:szCs w:val="20"/>
        </w:rPr>
      </w:pPr>
      <w:ins w:id="1194" w:author="Unknown Author" w:date="2022-02-15T16:23:40Z">
        <w:r>
          <w:rPr>
            <w:rFonts w:cs="Arial" w:ascii="Arial" w:hAnsi="Arial"/>
            <w:b/>
            <w:color w:val="C00000"/>
            <w:sz w:val="20"/>
            <w:szCs w:val="20"/>
          </w:rPr>
          <w:t xml:space="preserve">NUL Recommendations/Comments: </w:t>
        </w:r>
      </w:ins>
      <w:ins w:id="1195" w:author="Unknown Author" w:date="2022-02-15T16:23:40Z">
        <w:r>
          <w:rPr>
            <w:rFonts w:cs="Arial" w:ascii="Arial" w:hAnsi="Arial"/>
            <w:b/>
            <w:i/>
            <w:color w:val="000000" w:themeColor="text1"/>
            <w:sz w:val="20"/>
            <w:szCs w:val="20"/>
            <w:u w:val="none"/>
          </w:rPr>
          <w:t>${c2_s4_4_10_comment_1}</w:t>
        </w:r>
      </w:ins>
    </w:p>
    <w:p>
      <w:pPr>
        <w:pStyle w:val="Normal"/>
        <w:ind w:left="1440" w:hanging="0"/>
        <w:jc w:val="both"/>
        <w:rPr>
          <w:rFonts w:ascii="Arial" w:hAnsi="Arial" w:cs="Arial"/>
          <w:b/>
          <w:b/>
          <w:color w:val="E36C0A" w:themeColor="accent6" w:themeShade="bf"/>
          <w:sz w:val="20"/>
          <w:szCs w:val="20"/>
          <w:del w:id="1198" w:author="Unknown Author" w:date="2022-02-11T18:27:23Z"/>
        </w:rPr>
      </w:pPr>
      <w:del w:id="1197" w:author="Unknown Author" w:date="2022-02-11T18:27:23Z">
        <w:r>
          <w:rPr>
            <w:rFonts w:cs="Arial" w:ascii="Arial" w:hAnsi="Arial"/>
            <w:b/>
            <w:color w:val="E36C0A" w:themeColor="accent6" w:themeShade="bf"/>
            <w:sz w:val="20"/>
            <w:szCs w:val="20"/>
          </w:rPr>
        </w:r>
      </w:del>
    </w:p>
    <w:p>
      <w:pPr>
        <w:pStyle w:val="Normal"/>
        <w:widowControl/>
        <w:suppressAutoHyphens w:val="true"/>
        <w:bidi w:val="0"/>
        <w:spacing w:lineRule="auto" w:line="240" w:before="0" w:after="0"/>
        <w:ind w:left="1800" w:hanging="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4.11</w:t>
        <w:tab/>
        <w:t>Are employees, board members and volunteers who handle affiliate funds and investments bonded to assure the safeguarding of assets?</w:t>
      </w:r>
    </w:p>
    <w:p>
      <w:pPr>
        <w:pStyle w:val="Normal"/>
        <w:ind w:left="1800" w:firstLine="360"/>
        <w:jc w:val="both"/>
        <w:rPr>
          <w:rFonts w:ascii="Arial" w:hAnsi="Arial" w:cs="Arial"/>
          <w:ins w:id="1203" w:author="Unknown Author" w:date="2022-02-15T16:24:10Z"/>
          <w:sz w:val="20"/>
          <w:szCs w:val="20"/>
        </w:rPr>
      </w:pPr>
      <w:del w:id="1199" w:author="Unknown Author" w:date="2022-02-11T18:27:36Z">
        <w:r>
          <w:rPr>
            <w:rFonts w:cs="Arial" w:ascii="Arial" w:hAnsi="Arial"/>
            <w:sz w:val="20"/>
            <w:szCs w:val="20"/>
          </w:rPr>
          <w:delText>_</w:delText>
        </w:r>
      </w:del>
      <w:del w:id="1200" w:author="Unknown Author" w:date="2022-02-11T18:27:36Z">
        <w:r>
          <w:rPr>
            <w:rFonts w:cs="Arial" w:ascii="Arial" w:hAnsi="Arial"/>
            <w:sz w:val="20"/>
            <w:szCs w:val="20"/>
            <w:u w:val="single"/>
          </w:rPr>
          <w:delText>X</w:delText>
        </w:r>
      </w:del>
      <w:del w:id="1201" w:author="Unknown Author" w:date="2022-02-11T18:27:36Z">
        <w:r>
          <w:rPr>
            <w:rFonts w:cs="Arial" w:ascii="Arial" w:hAnsi="Arial"/>
            <w:sz w:val="20"/>
            <w:szCs w:val="20"/>
          </w:rPr>
          <w:delText>__ Yes</w:delText>
          <w:tab/>
          <w:tab/>
          <w:delText>___ No</w:delText>
        </w:r>
      </w:del>
      <w:ins w:id="1202" w:author="Unknown Author" w:date="2022-02-11T18:27:36Z">
        <w:r>
          <w:rPr>
            <w:rFonts w:cs="Arial" w:ascii="Arial" w:hAnsi="Arial"/>
            <w:sz w:val="20"/>
            <w:szCs w:val="20"/>
          </w:rPr>
          <w:t>_${c2_s4_4_11_checkbox_1_yes}__ Yes     _${c2_s4_4_11_checkbox_1_no}__ No</w:t>
        </w:r>
      </w:ins>
    </w:p>
    <w:p>
      <w:pPr>
        <w:pStyle w:val="Normal"/>
        <w:ind w:left="1440" w:hanging="0"/>
        <w:jc w:val="both"/>
        <w:rPr>
          <w:rFonts w:ascii="Arial" w:hAnsi="Arial" w:cs="Arial"/>
          <w:b/>
          <w:b/>
          <w:color w:val="E36C0A" w:themeColor="accent6" w:themeShade="bf"/>
          <w:ins w:id="1206" w:author="Unknown Author" w:date="2022-02-15T16:24:10Z"/>
          <w:sz w:val="20"/>
          <w:szCs w:val="20"/>
        </w:rPr>
      </w:pPr>
      <w:ins w:id="1204" w:author="Unknown Author" w:date="2022-02-15T16:24:10Z">
        <w:r>
          <w:rPr>
            <w:rFonts w:cs="Arial" w:ascii="Arial" w:hAnsi="Arial"/>
            <w:b/>
            <w:color w:val="C00000"/>
            <w:sz w:val="20"/>
            <w:szCs w:val="20"/>
          </w:rPr>
          <w:t xml:space="preserve">NUL Recommendations/Comments: </w:t>
        </w:r>
      </w:ins>
      <w:ins w:id="1205" w:author="Unknown Author" w:date="2022-02-15T16:24:10Z">
        <w:r>
          <w:rPr>
            <w:rFonts w:cs="Arial" w:ascii="Arial" w:hAnsi="Arial"/>
            <w:b/>
            <w:i/>
            <w:color w:val="000000" w:themeColor="text1"/>
            <w:sz w:val="20"/>
            <w:szCs w:val="20"/>
            <w:u w:val="none"/>
          </w:rPr>
          <w:t>${c2_s4_4_11_comment_1}</w:t>
        </w:r>
      </w:ins>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ins w:id="1208" w:author="Unknown Author" w:date="2022-02-18T18:20:09Z"/>
          <w:sz w:val="20"/>
          <w:szCs w:val="20"/>
        </w:rPr>
      </w:pPr>
      <w:ins w:id="1207" w:author="Unknown Author" w:date="2022-02-18T18:20:09Z">
        <w:r>
          <w:rPr>
            <w:rFonts w:cs="Arial" w:ascii="Arial" w:hAnsi="Arial"/>
            <w:sz w:val="20"/>
            <w:szCs w:val="20"/>
          </w:rPr>
        </w:r>
      </w:ins>
      <w:r>
        <w:br w:type="page"/>
      </w:r>
    </w:p>
    <w:p>
      <w:pPr>
        <w:pStyle w:val="Normal"/>
        <w:jc w:val="both"/>
        <w:rPr>
          <w:rFonts w:ascii="Arial" w:hAnsi="Arial" w:cs="Arial"/>
          <w:ins w:id="1210" w:author="Unknown Author" w:date="2022-02-18T18:20:09Z"/>
          <w:sz w:val="20"/>
          <w:szCs w:val="20"/>
        </w:rPr>
      </w:pPr>
      <w:ins w:id="1209" w:author="Unknown Author" w:date="2022-02-18T18:20:09Z">
        <w:r>
          <w:rPr>
            <w:rFonts w:cs="Arial" w:ascii="Arial" w:hAnsi="Arial"/>
            <w:sz w:val="20"/>
            <w:szCs w:val="20"/>
          </w:rPr>
        </w:r>
      </w:ins>
    </w:p>
    <w:p>
      <w:pPr>
        <w:pStyle w:val="Normal"/>
        <w:jc w:val="both"/>
        <w:rPr>
          <w:rFonts w:ascii="Arial" w:hAnsi="Arial" w:cs="Arial"/>
          <w:sz w:val="20"/>
          <w:szCs w:val="20"/>
        </w:rPr>
      </w:pPr>
      <w:r>
        <w:rPr>
          <w:rFonts w:cs="Arial" w:ascii="Arial" w:hAnsi="Arial"/>
          <w:b/>
          <w:color w:val="C00000"/>
          <w:sz w:val="24"/>
          <w:szCs w:val="24"/>
        </w:rPr>
        <w:t>Criteria 2: Organizational Vitality</w:t>
      </w:r>
      <w:r>
        <w:rPr>
          <w:rFonts w:cs="Arial" w:ascii="Arial" w:hAnsi="Arial"/>
          <w:sz w:val="20"/>
          <w:szCs w:val="20"/>
        </w:rPr>
        <w:t>.</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color w:val="C00000"/>
          <w:sz w:val="20"/>
          <w:szCs w:val="20"/>
        </w:rPr>
        <w:t xml:space="preserve"> </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4.12</w:t>
        <w:tab/>
        <w:t>Does the affiliate have a written policy on the use of its corporate credit card, and a process for recovering unauthorized usage?</w:t>
      </w:r>
    </w:p>
    <w:p>
      <w:pPr>
        <w:pStyle w:val="Normal"/>
        <w:ind w:left="1800" w:firstLine="360"/>
        <w:jc w:val="both"/>
        <w:rPr>
          <w:rFonts w:ascii="Arial" w:hAnsi="Arial" w:cs="Arial"/>
          <w:sz w:val="20"/>
          <w:szCs w:val="20"/>
          <w:del w:id="1215" w:author="Unknown Author" w:date="2022-02-11T18:27:50Z"/>
        </w:rPr>
      </w:pPr>
      <w:del w:id="1211" w:author="Unknown Author" w:date="2022-02-11T18:27:49Z">
        <w:r>
          <w:rPr>
            <w:rFonts w:cs="Arial" w:ascii="Arial" w:hAnsi="Arial"/>
            <w:sz w:val="20"/>
            <w:szCs w:val="20"/>
          </w:rPr>
          <w:delText>___ Yes</w:delText>
          <w:tab/>
          <w:tab/>
          <w:delText>_</w:delText>
        </w:r>
      </w:del>
      <w:del w:id="1212" w:author="Unknown Author" w:date="2022-02-11T18:27:49Z">
        <w:r>
          <w:rPr>
            <w:rFonts w:cs="Arial" w:ascii="Arial" w:hAnsi="Arial"/>
            <w:sz w:val="20"/>
            <w:szCs w:val="20"/>
            <w:u w:val="single"/>
          </w:rPr>
          <w:delText>X</w:delText>
        </w:r>
      </w:del>
      <w:del w:id="1213" w:author="Unknown Author" w:date="2022-02-11T18:27:49Z">
        <w:r>
          <w:rPr>
            <w:rFonts w:cs="Arial" w:ascii="Arial" w:hAnsi="Arial"/>
            <w:sz w:val="20"/>
            <w:szCs w:val="20"/>
          </w:rPr>
          <w:delText>__ No</w:delText>
        </w:r>
      </w:del>
      <w:ins w:id="1214" w:author="Unknown Author" w:date="2022-02-11T18:27:49Z">
        <w:r>
          <w:rPr>
            <w:rFonts w:cs="Arial" w:ascii="Arial" w:hAnsi="Arial"/>
            <w:sz w:val="20"/>
            <w:szCs w:val="20"/>
          </w:rPr>
          <w:t>__${c2_s4_4_12_checkbox_1_yes}_ Yes     _${c2_s4_4_12_checkbox_1_no}__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216" w:author="Unknown Author" w:date="2022-02-15T16:24:44Z">
        <w:r>
          <w:rPr>
            <w:rFonts w:cs="Arial" w:ascii="Arial" w:hAnsi="Arial"/>
            <w:b/>
            <w:i/>
            <w:color w:val="000000" w:themeColor="text1"/>
            <w:sz w:val="20"/>
            <w:szCs w:val="20"/>
            <w:u w:val="none"/>
          </w:rPr>
          <w:t>${c2_s4_4_12_comment_1}</w:t>
        </w:r>
      </w:ins>
      <w:del w:id="1217" w:author="Unknown Author" w:date="2022-02-15T16:24:36Z">
        <w:r>
          <w:rPr>
            <w:rFonts w:cs="Arial" w:ascii="Arial" w:hAnsi="Arial"/>
            <w:b/>
            <w:i/>
            <w:sz w:val="20"/>
            <w:szCs w:val="20"/>
          </w:rPr>
          <w:delText xml:space="preserve">The ULHC has a Home Depot Credit Card that is controlled by the Accounting Manager and is use for purchases by the Facilities Team. This is the only card that seems to have controls, with purchases initiated with a signed Purchase Requisition form to the Purchasing Clerk in the Finance Department.  We did not evidence any </w:delText>
        </w:r>
      </w:del>
      <w:del w:id="1218" w:author="Unknown Author" w:date="2022-02-15T16:24:36Z">
        <w:r>
          <w:rPr>
            <w:rFonts w:cs="Arial" w:ascii="Arial" w:hAnsi="Arial"/>
            <w:b/>
            <w:i/>
            <w:sz w:val="20"/>
            <w:szCs w:val="20"/>
            <w:u w:val="single"/>
          </w:rPr>
          <w:delText>written policies</w:delText>
        </w:r>
      </w:del>
      <w:del w:id="1219" w:author="Unknown Author" w:date="2022-02-15T16:24:36Z">
        <w:r>
          <w:rPr>
            <w:rFonts w:cs="Arial" w:ascii="Arial" w:hAnsi="Arial"/>
            <w:b/>
            <w:i/>
            <w:sz w:val="20"/>
            <w:szCs w:val="20"/>
          </w:rPr>
          <w:delText xml:space="preserve"> for the “credit card with Provident Bank” or the Debit Card maintained by the CFO. </w:delText>
        </w:r>
      </w:del>
      <w:del w:id="1220" w:author="Unknown Author" w:date="2022-02-15T16:24:36Z">
        <w:r>
          <w:rPr>
            <w:rFonts w:cs="Arial" w:ascii="Arial" w:hAnsi="Arial"/>
            <w:b/>
            <w:i/>
            <w:sz w:val="20"/>
            <w:szCs w:val="20"/>
            <w:u w:val="single"/>
          </w:rPr>
          <w:delText>The Board should create and approve written Credit/Debit card policies for ULHC</w:delText>
        </w:r>
      </w:del>
      <w:del w:id="1221" w:author="Unknown Author" w:date="2022-02-15T16:24:36Z">
        <w:r>
          <w:rPr>
            <w:rFonts w:cs="Arial" w:ascii="Arial" w:hAnsi="Arial"/>
            <w:b/>
            <w:i/>
            <w:sz w:val="20"/>
            <w:szCs w:val="20"/>
          </w:rPr>
          <w:delText>.</w:delText>
        </w:r>
      </w:del>
    </w:p>
    <w:p>
      <w:pPr>
        <w:pStyle w:val="Normal"/>
        <w:ind w:left="720" w:firstLine="720"/>
        <w:jc w:val="both"/>
        <w:rPr>
          <w:rFonts w:ascii="Arial" w:hAnsi="Arial" w:cs="Arial"/>
          <w:b/>
          <w:b/>
          <w:color w:val="92D050"/>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4.13</w:t>
        <w:tab/>
        <w:t>Do the affiliate’s Accounting or Board Policy and Procedures Manual prohibit the use of bank issued debit cards?</w:t>
      </w:r>
    </w:p>
    <w:p>
      <w:pPr>
        <w:pStyle w:val="Normal"/>
        <w:ind w:left="1800" w:firstLine="360"/>
        <w:jc w:val="both"/>
        <w:rPr>
          <w:rFonts w:ascii="Arial" w:hAnsi="Arial" w:cs="Arial"/>
          <w:sz w:val="20"/>
          <w:szCs w:val="20"/>
          <w:del w:id="1228" w:author="Unknown Author" w:date="2022-02-11T18:29:16Z"/>
        </w:rPr>
      </w:pPr>
      <w:del w:id="1222" w:author="Unknown Author" w:date="2022-02-11T18:28:52Z">
        <w:r>
          <w:rPr>
            <w:rFonts w:cs="Arial" w:ascii="Arial" w:hAnsi="Arial"/>
            <w:sz w:val="20"/>
            <w:szCs w:val="20"/>
          </w:rPr>
          <w:delText>___ Yes</w:delText>
          <w:tab/>
          <w:tab/>
          <w:delText>_</w:delText>
        </w:r>
      </w:del>
      <w:del w:id="1223" w:author="Unknown Author" w:date="2022-02-11T18:28:52Z">
        <w:r>
          <w:rPr>
            <w:rFonts w:cs="Arial" w:ascii="Arial" w:hAnsi="Arial"/>
            <w:sz w:val="20"/>
            <w:szCs w:val="20"/>
            <w:u w:val="single"/>
          </w:rPr>
          <w:delText xml:space="preserve"> </w:delText>
        </w:r>
      </w:del>
      <w:del w:id="1224" w:author="Unknown Author" w:date="2022-02-11T18:28:52Z">
        <w:r>
          <w:rPr>
            <w:rFonts w:cs="Arial" w:ascii="Arial" w:hAnsi="Arial"/>
            <w:sz w:val="20"/>
            <w:szCs w:val="20"/>
          </w:rPr>
          <w:delText>__ No</w:delText>
          <w:tab/>
          <w:tab/>
          <w:delText>_</w:delText>
        </w:r>
      </w:del>
      <w:del w:id="1225" w:author="Unknown Author" w:date="2022-02-11T18:28:52Z">
        <w:r>
          <w:rPr>
            <w:rFonts w:cs="Arial" w:ascii="Arial" w:hAnsi="Arial"/>
            <w:sz w:val="20"/>
            <w:szCs w:val="20"/>
            <w:u w:val="single"/>
          </w:rPr>
          <w:delText>X</w:delText>
        </w:r>
      </w:del>
      <w:del w:id="1226" w:author="Unknown Author" w:date="2022-02-11T18:28:52Z">
        <w:r>
          <w:rPr>
            <w:rFonts w:cs="Arial" w:ascii="Arial" w:hAnsi="Arial"/>
            <w:sz w:val="20"/>
            <w:szCs w:val="20"/>
          </w:rPr>
          <w:delText>__ N/A</w:delText>
        </w:r>
      </w:del>
      <w:ins w:id="1227" w:author="Unknown Author" w:date="2022-02-11T18:28:52Z">
        <w:r>
          <w:rPr>
            <w:rFonts w:cs="Arial" w:ascii="Arial" w:hAnsi="Arial"/>
            <w:sz w:val="20"/>
            <w:szCs w:val="20"/>
          </w:rPr>
          <w:t>_${c2_s4_4_13_checkbox_1_yes}__ Yes     _${c2_s4_4_13_checkbox_1_no}__ No       _X__ N/A</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92D050"/>
          <w:sz w:val="24"/>
          <w:szCs w:val="24"/>
        </w:rPr>
      </w:pPr>
      <w:r>
        <w:rPr>
          <w:rFonts w:cs="Arial" w:ascii="Arial" w:hAnsi="Arial"/>
          <w:b/>
          <w:color w:val="C00000"/>
          <w:sz w:val="20"/>
          <w:szCs w:val="20"/>
        </w:rPr>
        <w:t xml:space="preserve">NUL Recommendations/Comments: </w:t>
      </w:r>
      <w:del w:id="1229" w:author="Unknown Author" w:date="2022-02-15T16:31:36Z">
        <w:r>
          <w:rPr>
            <w:rFonts w:cs="Arial" w:ascii="Arial" w:hAnsi="Arial"/>
            <w:b/>
            <w:i/>
            <w:sz w:val="20"/>
            <w:szCs w:val="20"/>
          </w:rPr>
          <w:delText>See 4.12 above.</w:delText>
        </w:r>
      </w:del>
      <w:ins w:id="1230" w:author="Unknown Author" w:date="2022-02-15T16:31:36Z">
        <w:r>
          <w:rPr>
            <w:rFonts w:cs="Arial" w:ascii="Arial" w:hAnsi="Arial"/>
            <w:b/>
            <w:i/>
            <w:color w:val="000000" w:themeColor="text1"/>
            <w:sz w:val="20"/>
            <w:szCs w:val="20"/>
            <w:u w:val="none"/>
          </w:rPr>
          <w:t>${c2_s4_4_13_comment_1}</w:t>
        </w:r>
      </w:ins>
    </w:p>
    <w:p>
      <w:pPr>
        <w:pStyle w:val="Normal"/>
        <w:jc w:val="both"/>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4.14</w:t>
        <w:tab/>
        <w:t xml:space="preserve">A written strategy for diversifying sources of income has been implemented.  </w:t>
      </w:r>
    </w:p>
    <w:p>
      <w:pPr>
        <w:pStyle w:val="Normal"/>
        <w:ind w:left="1800" w:firstLine="360"/>
        <w:jc w:val="both"/>
        <w:rPr>
          <w:rFonts w:ascii="Arial" w:hAnsi="Arial" w:cs="Arial"/>
          <w:sz w:val="20"/>
          <w:szCs w:val="20"/>
          <w:del w:id="1235" w:author="Unknown Author" w:date="2022-02-11T18:29:14Z"/>
        </w:rPr>
      </w:pPr>
      <w:del w:id="1231" w:author="Unknown Author" w:date="2022-02-11T18:29:13Z">
        <w:r>
          <w:rPr>
            <w:rFonts w:cs="Arial" w:ascii="Arial" w:hAnsi="Arial"/>
            <w:sz w:val="20"/>
            <w:szCs w:val="20"/>
          </w:rPr>
          <w:delText>___ Yes</w:delText>
          <w:tab/>
          <w:tab/>
          <w:delText>_</w:delText>
        </w:r>
      </w:del>
      <w:del w:id="1232" w:author="Unknown Author" w:date="2022-02-11T18:29:13Z">
        <w:r>
          <w:rPr>
            <w:rFonts w:cs="Arial" w:ascii="Arial" w:hAnsi="Arial"/>
            <w:sz w:val="20"/>
            <w:szCs w:val="20"/>
            <w:u w:val="single"/>
          </w:rPr>
          <w:delText>X</w:delText>
        </w:r>
      </w:del>
      <w:del w:id="1233" w:author="Unknown Author" w:date="2022-02-11T18:29:13Z">
        <w:r>
          <w:rPr>
            <w:rFonts w:cs="Arial" w:ascii="Arial" w:hAnsi="Arial"/>
            <w:sz w:val="20"/>
            <w:szCs w:val="20"/>
          </w:rPr>
          <w:delText>_ No</w:delText>
        </w:r>
      </w:del>
      <w:ins w:id="1234" w:author="Unknown Author" w:date="2022-02-11T18:29:13Z">
        <w:r>
          <w:rPr>
            <w:rFonts w:cs="Arial" w:ascii="Arial" w:hAnsi="Arial"/>
            <w:sz w:val="20"/>
            <w:szCs w:val="20"/>
          </w:rPr>
          <w:t>__${c2_s4_4_14_checkbox_1_yes} Yes      _${c2_s4_4_14_checkbox_1_no}_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del w:id="1236" w:author="Unknown Author" w:date="2022-02-15T16:31:52Z">
        <w:r>
          <w:rPr>
            <w:rFonts w:cs="Arial" w:ascii="Arial" w:hAnsi="Arial"/>
            <w:b/>
            <w:i/>
            <w:sz w:val="20"/>
            <w:szCs w:val="20"/>
          </w:rPr>
          <w:delText>The ULHC receives ninety (90%) percent of its revenues from the State of New Jersey. Aside from the mention to “increase number of grant-funded programs”, the draft copy of the Strategic Plan does not address a strategy for diversifying the affiliate’s sources of income.</w:delText>
        </w:r>
      </w:del>
      <w:ins w:id="1237" w:author="Unknown Author" w:date="2022-02-15T16:31:47Z">
        <w:r>
          <w:rPr>
            <w:rFonts w:cs="Arial" w:ascii="Arial" w:hAnsi="Arial"/>
            <w:b/>
            <w:i/>
            <w:color w:val="000000" w:themeColor="text1"/>
            <w:sz w:val="20"/>
            <w:szCs w:val="20"/>
            <w:u w:val="none"/>
          </w:rPr>
          <w:t>${c2_s4_4_14_comment_1}</w:t>
        </w:r>
      </w:ins>
    </w:p>
    <w:p>
      <w:pPr>
        <w:pStyle w:val="Normal"/>
        <w:ind w:left="1440" w:hanging="0"/>
        <w:rPr>
          <w:rFonts w:ascii="Arial" w:hAnsi="Arial" w:cs="Arial"/>
          <w:color w:val="187276"/>
        </w:rPr>
      </w:pPr>
      <w:r>
        <w:rPr>
          <w:rFonts w:cs="Arial" w:ascii="Arial" w:hAnsi="Arial"/>
          <w:color w:val="187276"/>
        </w:rPr>
      </w:r>
    </w:p>
    <w:p>
      <w:pPr>
        <w:pStyle w:val="Normal"/>
        <w:ind w:left="1440" w:hanging="720"/>
        <w:jc w:val="both"/>
        <w:rPr>
          <w:rFonts w:ascii="Arial" w:hAnsi="Arial" w:cs="Arial"/>
          <w:sz w:val="20"/>
          <w:szCs w:val="20"/>
        </w:rPr>
      </w:pPr>
      <w:r>
        <w:rPr>
          <w:rFonts w:cs="Arial" w:ascii="Arial" w:hAnsi="Arial"/>
          <w:sz w:val="20"/>
          <w:szCs w:val="20"/>
        </w:rPr>
        <w:t>4.15</w:t>
        <w:tab/>
        <w:t xml:space="preserve">For the last three (3) years, did actual operating income equal or exceed actual operating expenses?  </w:t>
      </w:r>
    </w:p>
    <w:p>
      <w:pPr>
        <w:pStyle w:val="Normal"/>
        <w:ind w:left="1800" w:firstLine="360"/>
        <w:jc w:val="both"/>
        <w:rPr>
          <w:rFonts w:ascii="Arial" w:hAnsi="Arial" w:cs="Arial"/>
          <w:sz w:val="20"/>
          <w:szCs w:val="20"/>
          <w:del w:id="1244" w:author="Unknown Author" w:date="2022-02-11T18:29:30Z"/>
        </w:rPr>
      </w:pPr>
      <w:del w:id="1238" w:author="Unknown Author" w:date="2022-02-11T18:29:29Z">
        <w:r>
          <w:rPr>
            <w:rFonts w:cs="Arial" w:ascii="Arial" w:hAnsi="Arial"/>
            <w:b/>
            <w:sz w:val="20"/>
            <w:szCs w:val="20"/>
          </w:rPr>
          <w:delText xml:space="preserve">___ </w:delText>
        </w:r>
      </w:del>
      <w:del w:id="1239" w:author="Unknown Author" w:date="2022-02-11T18:29:29Z">
        <w:r>
          <w:rPr>
            <w:rFonts w:cs="Arial" w:ascii="Arial" w:hAnsi="Arial"/>
            <w:sz w:val="20"/>
            <w:szCs w:val="20"/>
          </w:rPr>
          <w:delText>Yes</w:delText>
          <w:tab/>
          <w:tab/>
          <w:delText>_</w:delText>
        </w:r>
      </w:del>
      <w:del w:id="1240" w:author="Unknown Author" w:date="2022-02-11T18:29:29Z">
        <w:r>
          <w:rPr>
            <w:rFonts w:cs="Arial" w:ascii="Arial" w:hAnsi="Arial"/>
            <w:sz w:val="20"/>
            <w:szCs w:val="20"/>
            <w:u w:val="single"/>
          </w:rPr>
          <w:delText>X</w:delText>
        </w:r>
      </w:del>
      <w:del w:id="1241" w:author="Unknown Author" w:date="2022-02-11T18:29:29Z">
        <w:r>
          <w:rPr>
            <w:rFonts w:cs="Arial" w:ascii="Arial" w:hAnsi="Arial"/>
            <w:b/>
            <w:sz w:val="20"/>
            <w:szCs w:val="20"/>
          </w:rPr>
          <w:delText xml:space="preserve">__ </w:delText>
        </w:r>
      </w:del>
      <w:del w:id="1242" w:author="Unknown Author" w:date="2022-02-11T18:29:29Z">
        <w:r>
          <w:rPr>
            <w:rFonts w:cs="Arial" w:ascii="Arial" w:hAnsi="Arial"/>
            <w:sz w:val="20"/>
            <w:szCs w:val="20"/>
          </w:rPr>
          <w:delText>No</w:delText>
        </w:r>
      </w:del>
      <w:ins w:id="1243" w:author="Unknown Author" w:date="2022-02-11T18:29:29Z">
        <w:r>
          <w:rPr>
            <w:rFonts w:cs="Arial" w:ascii="Arial" w:hAnsi="Arial"/>
            <w:sz w:val="20"/>
            <w:szCs w:val="20"/>
          </w:rPr>
          <w:t>_${c2_s4_4_15_checkbox_1_yes}__ Yes     _${c2_s4_4_15_checkbox_1_no}__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720" w:firstLine="720"/>
        <w:jc w:val="both"/>
        <w:rPr>
          <w:rFonts w:ascii="Arial" w:hAnsi="Arial" w:cs="Arial"/>
          <w:b/>
          <w:b/>
          <w:color w:val="C00000"/>
          <w:sz w:val="20"/>
          <w:szCs w:val="20"/>
        </w:rPr>
      </w:pPr>
      <w:r>
        <w:rPr>
          <w:rFonts w:cs="Arial" w:ascii="Arial" w:hAnsi="Arial"/>
          <w:b/>
          <w:color w:val="C00000"/>
          <w:sz w:val="20"/>
          <w:szCs w:val="20"/>
        </w:rPr>
        <w:t>Year (Period)</w:t>
        <w:tab/>
        <w:tab/>
        <w:t>Income</w:t>
        <w:tab/>
        <w:tab/>
        <w:tab/>
        <w:t>Expenses</w:t>
        <w:tab/>
        <w:tab/>
        <w:t>Net</w:t>
      </w:r>
    </w:p>
    <w:p>
      <w:pPr>
        <w:pStyle w:val="Normal"/>
        <w:jc w:val="both"/>
        <w:rPr>
          <w:rFonts w:ascii="Arial" w:hAnsi="Arial" w:cs="Arial"/>
          <w:sz w:val="16"/>
          <w:szCs w:val="16"/>
        </w:rPr>
      </w:pPr>
      <w:r>
        <w:rPr>
          <w:rFonts w:cs="Arial" w:ascii="Arial" w:hAnsi="Arial"/>
          <w:sz w:val="16"/>
          <w:szCs w:val="16"/>
        </w:rPr>
      </w:r>
    </w:p>
    <w:p>
      <w:pPr>
        <w:pStyle w:val="Normal"/>
        <w:jc w:val="both"/>
        <w:rPr>
          <w:rFonts w:ascii="Arial" w:hAnsi="Arial" w:cs="Arial"/>
          <w:b/>
          <w:b/>
          <w:color w:val="E36C0A" w:themeColor="accent6" w:themeShade="bf"/>
          <w:sz w:val="20"/>
          <w:szCs w:val="20"/>
          <w:u w:val="single"/>
        </w:rPr>
      </w:pPr>
      <w:r>
        <w:rPr>
          <w:rFonts w:cs="Arial" w:ascii="Arial" w:hAnsi="Arial"/>
          <w:sz w:val="20"/>
          <w:szCs w:val="20"/>
        </w:rPr>
        <w:tab/>
        <w:tab/>
      </w:r>
      <w:del w:id="1245" w:author="Unknown Author" w:date="2022-02-11T18:53:17Z">
        <w:r>
          <w:rPr>
            <w:rFonts w:cs="Arial" w:ascii="Arial" w:hAnsi="Arial"/>
            <w:b/>
            <w:sz w:val="20"/>
            <w:szCs w:val="20"/>
            <w:u w:val="single"/>
          </w:rPr>
          <w:delText>__</w:delText>
        </w:r>
      </w:del>
      <w:del w:id="1246" w:author="Unknown Author" w:date="2022-02-11T18:30:02Z">
        <w:r>
          <w:rPr>
            <w:rFonts w:cs="Arial" w:ascii="Arial" w:hAnsi="Arial"/>
            <w:b/>
            <w:sz w:val="20"/>
            <w:szCs w:val="20"/>
            <w:u w:val="single"/>
          </w:rPr>
          <w:delText>2016</w:delText>
        </w:r>
      </w:del>
      <w:ins w:id="1247" w:author="Unknown Author" w:date="2022-02-11T18:30:02Z">
        <w:r>
          <w:rPr>
            <w:rFonts w:cs="Arial" w:ascii="Arial" w:hAnsi="Arial"/>
            <w:b/>
            <w:sz w:val="20"/>
            <w:szCs w:val="20"/>
            <w:u w:val="single"/>
          </w:rPr>
          <w:t>$</w:t>
        </w:r>
      </w:ins>
      <w:ins w:id="1248" w:author="Unknown Author" w:date="2022-02-11T18:30:02Z">
        <w:r>
          <w:rPr>
            <w:rFonts w:eastAsia="Calibri" w:cs="Arial" w:ascii="Arial" w:hAnsi="Arial" w:eastAsiaTheme="minorHAnsi"/>
            <w:b/>
            <w:color w:val="auto"/>
            <w:kern w:val="0"/>
            <w:sz w:val="20"/>
            <w:szCs w:val="20"/>
            <w:u w:val="single"/>
            <w:lang w:val="en-US" w:eastAsia="en-US" w:bidi="ar-SA"/>
          </w:rPr>
          <w:t>${c2_s4_4_15_val_1}</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49" w:author="Unknown Author" w:date="2022-02-11T18:29:47Z">
        <w:r>
          <w:rPr>
            <w:rFonts w:cs="Arial" w:ascii="Arial" w:hAnsi="Arial"/>
            <w:b/>
            <w:sz w:val="20"/>
            <w:szCs w:val="20"/>
            <w:u w:val="single"/>
          </w:rPr>
          <w:delText>7,342,983</w:delText>
        </w:r>
      </w:del>
      <w:ins w:id="1250" w:author="Unknown Author" w:date="2022-02-11T18:29:47Z">
        <w:r>
          <w:rPr>
            <w:rFonts w:eastAsia="Calibri" w:cs="Arial" w:ascii="Arial" w:hAnsi="Arial" w:eastAsiaTheme="minorHAnsi"/>
            <w:b/>
            <w:color w:val="auto"/>
            <w:kern w:val="0"/>
            <w:sz w:val="20"/>
            <w:szCs w:val="20"/>
            <w:u w:val="single"/>
            <w:lang w:val="en-US" w:eastAsia="en-US" w:bidi="ar-SA"/>
          </w:rPr>
          <w:t>${c2_s4_4_15_val_2}</w:t>
        </w:r>
      </w:ins>
      <w:r>
        <w:rPr>
          <w:rFonts w:cs="Arial" w:ascii="Arial" w:hAnsi="Arial"/>
          <w:b/>
          <w:sz w:val="20"/>
          <w:szCs w:val="20"/>
          <w:u w:val="single"/>
        </w:rPr>
        <w:t>_</w:t>
      </w:r>
      <w:r>
        <w:rPr>
          <w:rFonts w:cs="Arial" w:ascii="Arial" w:hAnsi="Arial"/>
          <w:b/>
          <w:color w:val="E36C0A" w:themeColor="accent6" w:themeShade="bf"/>
          <w:sz w:val="20"/>
          <w:szCs w:val="20"/>
        </w:rPr>
        <w:t xml:space="preserve">    </w:t>
        <w:tab/>
        <w:tab/>
      </w:r>
      <w:r>
        <w:rPr>
          <w:rFonts w:cs="Arial" w:ascii="Arial" w:hAnsi="Arial"/>
          <w:b/>
          <w:sz w:val="20"/>
          <w:szCs w:val="20"/>
          <w:u w:val="single"/>
        </w:rPr>
        <w:t>_</w:t>
      </w:r>
      <w:del w:id="1251" w:author="Unknown Author" w:date="2022-02-11T18:30:11Z">
        <w:r>
          <w:rPr>
            <w:rFonts w:cs="Arial" w:ascii="Arial" w:hAnsi="Arial"/>
            <w:b/>
            <w:sz w:val="20"/>
            <w:szCs w:val="20"/>
            <w:u w:val="single"/>
          </w:rPr>
          <w:delText>$7,462,917</w:delText>
        </w:r>
      </w:del>
      <w:ins w:id="1252" w:author="Unknown Author" w:date="2022-02-11T18:30:11Z">
        <w:r>
          <w:rPr>
            <w:rFonts w:cs="Arial" w:ascii="Arial" w:hAnsi="Arial"/>
            <w:b/>
            <w:sz w:val="20"/>
            <w:szCs w:val="20"/>
            <w:u w:val="single"/>
          </w:rPr>
          <w:t>$</w:t>
        </w:r>
      </w:ins>
      <w:ins w:id="1253" w:author="Unknown Author" w:date="2022-02-11T18:30:11Z">
        <w:r>
          <w:rPr>
            <w:rFonts w:eastAsia="Calibri" w:cs="Arial" w:ascii="Arial" w:hAnsi="Arial" w:eastAsiaTheme="minorHAnsi"/>
            <w:b/>
            <w:color w:val="auto"/>
            <w:kern w:val="0"/>
            <w:sz w:val="20"/>
            <w:szCs w:val="20"/>
            <w:u w:val="single"/>
            <w:lang w:val="en-US" w:eastAsia="en-US" w:bidi="ar-SA"/>
          </w:rPr>
          <w:t>${c2_s4_4_15_val_3}</w:t>
        </w:r>
      </w:ins>
      <w:r>
        <w:rPr>
          <w:rFonts w:cs="Arial" w:ascii="Arial" w:hAnsi="Arial"/>
          <w:b/>
          <w:sz w:val="20"/>
          <w:szCs w:val="20"/>
          <w:u w:val="single"/>
        </w:rPr>
        <w:t>_</w:t>
      </w:r>
      <w:r>
        <w:rPr>
          <w:rFonts w:cs="Arial" w:ascii="Arial" w:hAnsi="Arial"/>
          <w:b/>
          <w:color w:val="E36C0A" w:themeColor="accent6" w:themeShade="bf"/>
          <w:sz w:val="20"/>
          <w:szCs w:val="20"/>
        </w:rPr>
        <w:tab/>
        <w:t xml:space="preserve">       </w:t>
      </w:r>
      <w:r>
        <w:rPr>
          <w:rFonts w:cs="Arial" w:ascii="Arial" w:hAnsi="Arial"/>
          <w:b/>
          <w:sz w:val="20"/>
          <w:szCs w:val="20"/>
        </w:rPr>
        <w:t xml:space="preserve"> </w:t>
      </w:r>
      <w:r>
        <w:rPr>
          <w:rFonts w:cs="Arial" w:ascii="Arial" w:hAnsi="Arial"/>
          <w:b/>
          <w:sz w:val="20"/>
          <w:szCs w:val="20"/>
          <w:u w:val="single"/>
        </w:rPr>
        <w:t xml:space="preserve"> </w:t>
      </w:r>
      <w:del w:id="1254" w:author="Unknown Author" w:date="2022-02-11T18:30:17Z">
        <w:r>
          <w:rPr>
            <w:rFonts w:cs="Arial" w:ascii="Arial" w:hAnsi="Arial"/>
            <w:b/>
            <w:sz w:val="20"/>
            <w:szCs w:val="20"/>
            <w:u w:val="single"/>
          </w:rPr>
          <w:delText>$ - 119.934</w:delText>
        </w:r>
      </w:del>
      <w:ins w:id="1255" w:author="Unknown Author" w:date="2022-02-11T18:30:17Z">
        <w:r>
          <w:rPr>
            <w:rFonts w:cs="Arial" w:ascii="Arial" w:hAnsi="Arial"/>
            <w:b/>
            <w:sz w:val="20"/>
            <w:szCs w:val="20"/>
            <w:u w:val="single"/>
          </w:rPr>
          <w:t>$</w:t>
        </w:r>
      </w:ins>
      <w:ins w:id="1256" w:author="Unknown Author" w:date="2022-02-11T18:30:17Z">
        <w:r>
          <w:rPr>
            <w:rFonts w:eastAsia="Calibri" w:cs="Arial" w:ascii="Arial" w:hAnsi="Arial" w:eastAsiaTheme="minorHAnsi"/>
            <w:b/>
            <w:color w:val="auto"/>
            <w:kern w:val="0"/>
            <w:sz w:val="20"/>
            <w:szCs w:val="20"/>
            <w:u w:val="single"/>
            <w:lang w:val="en-US" w:eastAsia="en-US" w:bidi="ar-SA"/>
          </w:rPr>
          <w:t>${c2_s4_4_15_val_4}</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257" w:author="Unknown Author" w:date="2022-02-11T18:53:20Z">
        <w:r>
          <w:rPr>
            <w:rFonts w:cs="Arial" w:ascii="Arial" w:hAnsi="Arial"/>
            <w:b/>
            <w:sz w:val="20"/>
            <w:szCs w:val="20"/>
            <w:u w:val="single"/>
          </w:rPr>
          <w:delText>__</w:delText>
        </w:r>
      </w:del>
      <w:del w:id="1258" w:author="Unknown Author" w:date="2022-02-11T18:30:04Z">
        <w:r>
          <w:rPr>
            <w:rFonts w:cs="Arial" w:ascii="Arial" w:hAnsi="Arial"/>
            <w:b/>
            <w:sz w:val="20"/>
            <w:szCs w:val="20"/>
            <w:u w:val="single"/>
          </w:rPr>
          <w:delText>2017</w:delText>
        </w:r>
      </w:del>
      <w:ins w:id="1259" w:author="Unknown Author" w:date="2022-02-11T18:30:04Z">
        <w:r>
          <w:rPr>
            <w:rFonts w:cs="Arial" w:ascii="Arial" w:hAnsi="Arial"/>
            <w:b/>
            <w:sz w:val="20"/>
            <w:szCs w:val="20"/>
            <w:u w:val="single"/>
          </w:rPr>
          <w:t>$</w:t>
        </w:r>
      </w:ins>
      <w:ins w:id="1260" w:author="Unknown Author" w:date="2022-02-11T18:30:04Z">
        <w:r>
          <w:rPr>
            <w:rFonts w:eastAsia="Calibri" w:cs="Arial" w:ascii="Arial" w:hAnsi="Arial" w:eastAsiaTheme="minorHAnsi"/>
            <w:b/>
            <w:color w:val="auto"/>
            <w:kern w:val="0"/>
            <w:sz w:val="20"/>
            <w:szCs w:val="20"/>
            <w:u w:val="single"/>
            <w:lang w:val="en-US" w:eastAsia="en-US" w:bidi="ar-SA"/>
          </w:rPr>
          <w:t>${c2_s4_4_15_val_5}</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61" w:author="Unknown Author" w:date="2022-02-11T18:30:22Z">
        <w:r>
          <w:rPr>
            <w:rFonts w:cs="Arial" w:ascii="Arial" w:hAnsi="Arial"/>
            <w:b/>
            <w:sz w:val="20"/>
            <w:szCs w:val="20"/>
            <w:u w:val="single"/>
          </w:rPr>
          <w:delText>$7,131,033</w:delText>
        </w:r>
      </w:del>
      <w:ins w:id="1262" w:author="Unknown Author" w:date="2022-02-11T18:30:22Z">
        <w:r>
          <w:rPr>
            <w:rFonts w:cs="Arial" w:ascii="Arial" w:hAnsi="Arial"/>
            <w:b/>
            <w:sz w:val="20"/>
            <w:szCs w:val="20"/>
            <w:u w:val="single"/>
          </w:rPr>
          <w:t>$</w:t>
        </w:r>
      </w:ins>
      <w:ins w:id="1263" w:author="Unknown Author" w:date="2022-02-11T18:30:22Z">
        <w:r>
          <w:rPr>
            <w:rFonts w:eastAsia="Calibri" w:cs="Arial" w:ascii="Arial" w:hAnsi="Arial" w:eastAsiaTheme="minorHAnsi"/>
            <w:b/>
            <w:color w:val="auto"/>
            <w:kern w:val="0"/>
            <w:sz w:val="20"/>
            <w:szCs w:val="20"/>
            <w:u w:val="single"/>
            <w:lang w:val="en-US" w:eastAsia="en-US" w:bidi="ar-SA"/>
          </w:rPr>
          <w:t>${c2_s4_4_15_val_6}</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264" w:author="Unknown Author" w:date="2022-02-11T18:30:25Z">
        <w:r>
          <w:rPr>
            <w:rFonts w:cs="Arial" w:ascii="Arial" w:hAnsi="Arial"/>
            <w:b/>
            <w:sz w:val="20"/>
            <w:szCs w:val="20"/>
            <w:u w:val="single"/>
          </w:rPr>
          <w:delText>$7,266,287</w:delText>
        </w:r>
      </w:del>
      <w:ins w:id="1265" w:author="Unknown Author" w:date="2022-02-11T18:30:25Z">
        <w:r>
          <w:rPr>
            <w:rFonts w:cs="Arial" w:ascii="Arial" w:hAnsi="Arial"/>
            <w:b/>
            <w:sz w:val="20"/>
            <w:szCs w:val="20"/>
            <w:u w:val="single"/>
          </w:rPr>
          <w:t>$</w:t>
        </w:r>
      </w:ins>
      <w:ins w:id="1266" w:author="Unknown Author" w:date="2022-02-11T18:30:25Z">
        <w:r>
          <w:rPr>
            <w:rFonts w:eastAsia="Calibri" w:cs="Arial" w:ascii="Arial" w:hAnsi="Arial" w:eastAsiaTheme="minorHAnsi"/>
            <w:b/>
            <w:color w:val="auto"/>
            <w:kern w:val="0"/>
            <w:sz w:val="20"/>
            <w:szCs w:val="20"/>
            <w:u w:val="single"/>
            <w:lang w:val="en-US" w:eastAsia="en-US" w:bidi="ar-SA"/>
          </w:rPr>
          <w:t>${c2_s4_4_15_val_7}</w:t>
        </w:r>
      </w:ins>
      <w:r>
        <w:rPr>
          <w:rFonts w:cs="Arial" w:ascii="Arial" w:hAnsi="Arial"/>
          <w:b/>
          <w:sz w:val="20"/>
          <w:szCs w:val="20"/>
          <w:u w:val="single"/>
        </w:rPr>
        <w:t>_</w:t>
      </w:r>
      <w:r>
        <w:rPr>
          <w:rFonts w:cs="Arial" w:ascii="Arial" w:hAnsi="Arial"/>
          <w:b/>
          <w:color w:val="E36C0A" w:themeColor="accent6" w:themeShade="bf"/>
          <w:sz w:val="20"/>
          <w:szCs w:val="20"/>
        </w:rPr>
        <w:t xml:space="preserve">            </w:t>
      </w:r>
      <w:r>
        <w:rPr>
          <w:rFonts w:cs="Arial" w:ascii="Arial" w:hAnsi="Arial"/>
          <w:b/>
          <w:sz w:val="20"/>
          <w:szCs w:val="20"/>
          <w:u w:val="single"/>
        </w:rPr>
        <w:t xml:space="preserve"> </w:t>
      </w:r>
      <w:del w:id="1267" w:author="Unknown Author" w:date="2022-02-11T18:30:29Z">
        <w:r>
          <w:rPr>
            <w:rFonts w:cs="Arial" w:ascii="Arial" w:hAnsi="Arial"/>
            <w:b/>
            <w:sz w:val="20"/>
            <w:szCs w:val="20"/>
            <w:u w:val="single"/>
          </w:rPr>
          <w:delText>$ - 135.254</w:delText>
        </w:r>
      </w:del>
      <w:ins w:id="1268" w:author="Unknown Author" w:date="2022-02-11T18:30:29Z">
        <w:r>
          <w:rPr>
            <w:rFonts w:cs="Arial" w:ascii="Arial" w:hAnsi="Arial"/>
            <w:b/>
            <w:sz w:val="20"/>
            <w:szCs w:val="20"/>
            <w:u w:val="single"/>
          </w:rPr>
          <w:t>$</w:t>
        </w:r>
      </w:ins>
      <w:ins w:id="1269" w:author="Unknown Author" w:date="2022-02-11T18:30:29Z">
        <w:r>
          <w:rPr>
            <w:rFonts w:eastAsia="Calibri" w:cs="Arial" w:ascii="Arial" w:hAnsi="Arial" w:eastAsiaTheme="minorHAnsi"/>
            <w:b/>
            <w:color w:val="auto"/>
            <w:kern w:val="0"/>
            <w:sz w:val="20"/>
            <w:szCs w:val="20"/>
            <w:u w:val="single"/>
            <w:lang w:val="en-US" w:eastAsia="en-US" w:bidi="ar-SA"/>
          </w:rPr>
          <w:t>${c2_s4_4_15_val_8}</w:t>
        </w:r>
      </w:ins>
      <w:r>
        <w:rPr>
          <w:rFonts w:cs="Arial" w:ascii="Arial" w:hAnsi="Arial"/>
          <w:b/>
          <w:sz w:val="20"/>
          <w:szCs w:val="20"/>
          <w:u w:val="single"/>
        </w:rPr>
        <w:t>_</w:t>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tab/>
        <w:tab/>
      </w:r>
      <w:del w:id="1270" w:author="Unknown Author" w:date="2022-02-11T18:53:24Z">
        <w:r>
          <w:rPr>
            <w:rFonts w:cs="Arial" w:ascii="Arial" w:hAnsi="Arial"/>
            <w:b/>
            <w:sz w:val="20"/>
            <w:szCs w:val="20"/>
            <w:u w:val="single"/>
          </w:rPr>
          <w:delText>__</w:delText>
        </w:r>
      </w:del>
      <w:del w:id="1271" w:author="Unknown Author" w:date="2022-02-11T18:30:05Z">
        <w:r>
          <w:rPr>
            <w:rFonts w:cs="Arial" w:ascii="Arial" w:hAnsi="Arial"/>
            <w:b/>
            <w:sz w:val="20"/>
            <w:szCs w:val="20"/>
            <w:u w:val="single"/>
          </w:rPr>
          <w:delText>2018</w:delText>
        </w:r>
      </w:del>
      <w:ins w:id="1272" w:author="Unknown Author" w:date="2022-02-11T18:30:05Z">
        <w:r>
          <w:rPr>
            <w:rFonts w:cs="Arial" w:ascii="Arial" w:hAnsi="Arial"/>
            <w:b/>
            <w:sz w:val="20"/>
            <w:szCs w:val="20"/>
            <w:u w:val="single"/>
          </w:rPr>
          <w:t>$</w:t>
        </w:r>
      </w:ins>
      <w:ins w:id="1273" w:author="Unknown Author" w:date="2022-02-11T18:30:05Z">
        <w:r>
          <w:rPr>
            <w:rFonts w:eastAsia="Calibri" w:cs="Arial" w:ascii="Arial" w:hAnsi="Arial" w:eastAsiaTheme="minorHAnsi"/>
            <w:b/>
            <w:color w:val="auto"/>
            <w:kern w:val="0"/>
            <w:sz w:val="20"/>
            <w:szCs w:val="20"/>
            <w:u w:val="single"/>
            <w:lang w:val="en-US" w:eastAsia="en-US" w:bidi="ar-SA"/>
          </w:rPr>
          <w:t>${c2_s4_4_15_val_9}</w:t>
        </w:r>
      </w:ins>
      <w:r>
        <w:rPr>
          <w:rFonts w:cs="Arial" w:ascii="Arial" w:hAnsi="Arial"/>
          <w:b/>
          <w:sz w:val="20"/>
          <w:szCs w:val="20"/>
          <w:u w:val="single"/>
        </w:rPr>
        <w:t>__</w:t>
      </w:r>
      <w:r>
        <w:rPr>
          <w:rFonts w:cs="Arial" w:ascii="Arial" w:hAnsi="Arial"/>
          <w:b/>
          <w:color w:val="E36C0A" w:themeColor="accent6" w:themeShade="bf"/>
          <w:sz w:val="20"/>
          <w:szCs w:val="20"/>
        </w:rPr>
        <w:tab/>
        <w:t xml:space="preserve">         </w:t>
      </w:r>
      <w:r>
        <w:rPr>
          <w:rFonts w:cs="Arial" w:ascii="Arial" w:hAnsi="Arial"/>
          <w:b/>
          <w:sz w:val="20"/>
          <w:szCs w:val="20"/>
          <w:u w:val="single"/>
        </w:rPr>
        <w:t>_$</w:t>
      </w:r>
      <w:del w:id="1274" w:author="Unknown Author" w:date="2022-02-11T18:30:33Z">
        <w:r>
          <w:rPr>
            <w:rFonts w:cs="Arial" w:ascii="Arial" w:hAnsi="Arial"/>
            <w:b/>
            <w:sz w:val="20"/>
            <w:szCs w:val="20"/>
            <w:u w:val="single"/>
          </w:rPr>
          <w:delText>7,162,118</w:delText>
        </w:r>
      </w:del>
      <w:ins w:id="1275" w:author="Unknown Author" w:date="2022-02-11T18:30:33Z">
        <w:r>
          <w:rPr>
            <w:rFonts w:eastAsia="Calibri" w:cs="Arial" w:ascii="Arial" w:hAnsi="Arial" w:eastAsiaTheme="minorHAnsi"/>
            <w:b/>
            <w:color w:val="auto"/>
            <w:kern w:val="0"/>
            <w:sz w:val="20"/>
            <w:szCs w:val="20"/>
            <w:u w:val="single"/>
            <w:lang w:val="en-US" w:eastAsia="en-US" w:bidi="ar-SA"/>
          </w:rPr>
          <w:t>${c2_s4_4_15_val_10}</w:t>
        </w:r>
      </w:ins>
      <w:r>
        <w:rPr>
          <w:rFonts w:cs="Arial" w:ascii="Arial" w:hAnsi="Arial"/>
          <w:b/>
          <w:sz w:val="20"/>
          <w:szCs w:val="20"/>
          <w:u w:val="single"/>
        </w:rPr>
        <w:t>_</w:t>
      </w:r>
      <w:r>
        <w:rPr>
          <w:rFonts w:cs="Arial" w:ascii="Arial" w:hAnsi="Arial"/>
          <w:b/>
          <w:color w:val="E36C0A" w:themeColor="accent6" w:themeShade="bf"/>
          <w:sz w:val="20"/>
          <w:szCs w:val="20"/>
        </w:rPr>
        <w:tab/>
        <w:tab/>
      </w:r>
      <w:r>
        <w:rPr>
          <w:rFonts w:cs="Arial" w:ascii="Arial" w:hAnsi="Arial"/>
          <w:b/>
          <w:sz w:val="20"/>
          <w:szCs w:val="20"/>
          <w:u w:val="single"/>
        </w:rPr>
        <w:t>_</w:t>
      </w:r>
      <w:del w:id="1276" w:author="Unknown Author" w:date="2022-02-11T18:30:43Z">
        <w:r>
          <w:rPr>
            <w:rFonts w:cs="Arial" w:ascii="Arial" w:hAnsi="Arial"/>
            <w:b/>
            <w:sz w:val="20"/>
            <w:szCs w:val="20"/>
            <w:u w:val="single"/>
          </w:rPr>
          <w:delText>$7,123,777</w:delText>
        </w:r>
      </w:del>
      <w:ins w:id="1277" w:author="Unknown Author" w:date="2022-02-11T18:30:43Z">
        <w:r>
          <w:rPr>
            <w:rFonts w:cs="Arial" w:ascii="Arial" w:hAnsi="Arial"/>
            <w:b/>
            <w:sz w:val="20"/>
            <w:szCs w:val="20"/>
            <w:u w:val="single"/>
          </w:rPr>
          <w:t>$</w:t>
        </w:r>
      </w:ins>
      <w:ins w:id="1278" w:author="Unknown Author" w:date="2022-02-11T18:30:43Z">
        <w:r>
          <w:rPr>
            <w:rFonts w:eastAsia="Calibri" w:cs="Arial" w:ascii="Arial" w:hAnsi="Arial" w:eastAsiaTheme="minorHAnsi"/>
            <w:b/>
            <w:color w:val="auto"/>
            <w:kern w:val="0"/>
            <w:sz w:val="20"/>
            <w:szCs w:val="20"/>
            <w:u w:val="single"/>
            <w:lang w:val="en-US" w:eastAsia="en-US" w:bidi="ar-SA"/>
          </w:rPr>
          <w:t>${c2_s4_4_15_val_11}</w:t>
        </w:r>
      </w:ins>
      <w:r>
        <w:rPr>
          <w:rFonts w:cs="Arial" w:ascii="Arial" w:hAnsi="Arial"/>
          <w:b/>
          <w:sz w:val="20"/>
          <w:szCs w:val="20"/>
          <w:u w:val="single"/>
        </w:rPr>
        <w:t>_</w:t>
      </w:r>
      <w:r>
        <w:rPr>
          <w:rFonts w:cs="Arial" w:ascii="Arial" w:hAnsi="Arial"/>
          <w:b/>
          <w:color w:val="E36C0A" w:themeColor="accent6" w:themeShade="bf"/>
          <w:sz w:val="20"/>
          <w:szCs w:val="20"/>
        </w:rPr>
        <w:t xml:space="preserve">             </w:t>
      </w:r>
      <w:del w:id="1279" w:author="Unknown Author" w:date="2022-02-11T18:30:47Z">
        <w:r>
          <w:rPr>
            <w:rFonts w:cs="Arial" w:ascii="Arial" w:hAnsi="Arial"/>
            <w:b/>
            <w:sz w:val="20"/>
            <w:szCs w:val="20"/>
            <w:u w:val="single"/>
          </w:rPr>
          <w:delText>$ +  38,341</w:delText>
        </w:r>
      </w:del>
      <w:ins w:id="1280" w:author="Unknown Author" w:date="2022-02-11T18:30:47Z">
        <w:r>
          <w:rPr>
            <w:rFonts w:cs="Arial" w:ascii="Arial" w:hAnsi="Arial"/>
            <w:b/>
            <w:sz w:val="20"/>
            <w:szCs w:val="20"/>
            <w:u w:val="single"/>
          </w:rPr>
          <w:t>$</w:t>
        </w:r>
      </w:ins>
      <w:ins w:id="1281" w:author="Unknown Author" w:date="2022-02-11T18:30:47Z">
        <w:r>
          <w:rPr>
            <w:rFonts w:eastAsia="Calibri" w:cs="Arial" w:ascii="Arial" w:hAnsi="Arial" w:eastAsiaTheme="minorHAnsi"/>
            <w:b/>
            <w:color w:val="auto"/>
            <w:kern w:val="0"/>
            <w:sz w:val="20"/>
            <w:szCs w:val="20"/>
            <w:u w:val="single"/>
            <w:lang w:val="en-US" w:eastAsia="en-US" w:bidi="ar-SA"/>
          </w:rPr>
          <w:t>${c2_s4_4_15_val_12}</w:t>
        </w:r>
      </w:ins>
      <w:r>
        <w:rPr>
          <w:rFonts w:cs="Arial" w:ascii="Arial" w:hAnsi="Arial"/>
          <w:b/>
          <w:sz w:val="20"/>
          <w:szCs w:val="20"/>
          <w:u w:val="single"/>
        </w:rPr>
        <w:t>_</w:t>
      </w:r>
    </w:p>
    <w:p>
      <w:pPr>
        <w:pStyle w:val="Normal"/>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ins w:id="1282" w:author="Unknown Author" w:date="2022-02-15T16:32:01Z">
        <w:r>
          <w:rPr>
            <w:rFonts w:cs="Arial" w:ascii="Arial" w:hAnsi="Arial"/>
            <w:b/>
            <w:i/>
            <w:color w:val="000000" w:themeColor="text1"/>
            <w:sz w:val="20"/>
            <w:szCs w:val="20"/>
            <w:u w:val="none"/>
          </w:rPr>
          <w:t>${c2_s4_4_15_comment_1}</w:t>
        </w:r>
      </w:ins>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4.16</w:t>
        <w:tab/>
        <w:t xml:space="preserve">The affiliate has or is in the </w:t>
      </w:r>
      <w:r>
        <w:rPr>
          <w:rFonts w:cs="Arial" w:ascii="Arial" w:hAnsi="Arial"/>
          <w:b/>
          <w:color w:val="4F6228" w:themeColor="accent3" w:themeShade="80"/>
          <w:sz w:val="20"/>
          <w:szCs w:val="20"/>
          <w:u w:val="single"/>
        </w:rPr>
        <w:t>active</w:t>
      </w:r>
      <w:r>
        <w:rPr>
          <w:rFonts w:cs="Arial" w:ascii="Arial" w:hAnsi="Arial"/>
          <w:sz w:val="20"/>
          <w:szCs w:val="20"/>
        </w:rPr>
        <w:t xml:space="preserve"> process of creating unrestricted cash reserves equal to at least a minimum of three months.</w:t>
      </w:r>
    </w:p>
    <w:p>
      <w:pPr>
        <w:pStyle w:val="Normal"/>
        <w:ind w:left="1800" w:firstLine="360"/>
        <w:jc w:val="both"/>
        <w:rPr>
          <w:rFonts w:ascii="Arial" w:hAnsi="Arial" w:cs="Arial"/>
          <w:sz w:val="20"/>
          <w:szCs w:val="20"/>
          <w:del w:id="1287" w:author="Unknown Author" w:date="2022-02-11T18:43:38Z"/>
        </w:rPr>
      </w:pPr>
      <w:del w:id="1283" w:author="Unknown Author" w:date="2022-02-11T18:43:37Z">
        <w:r>
          <w:rPr>
            <w:rFonts w:cs="Arial" w:ascii="Arial" w:hAnsi="Arial"/>
            <w:sz w:val="20"/>
            <w:szCs w:val="20"/>
          </w:rPr>
          <w:delText>___ Yes</w:delText>
          <w:tab/>
          <w:tab/>
        </w:r>
      </w:del>
      <w:del w:id="1284" w:author="Unknown Author" w:date="2022-02-11T18:43:37Z">
        <w:r>
          <w:rPr>
            <w:rFonts w:cs="Arial" w:ascii="Arial" w:hAnsi="Arial"/>
            <w:sz w:val="20"/>
            <w:szCs w:val="20"/>
            <w:u w:val="single"/>
          </w:rPr>
          <w:delText>_X__</w:delText>
        </w:r>
      </w:del>
      <w:del w:id="1285" w:author="Unknown Author" w:date="2022-02-11T18:43:37Z">
        <w:r>
          <w:rPr>
            <w:rFonts w:cs="Arial" w:ascii="Arial" w:hAnsi="Arial"/>
            <w:sz w:val="20"/>
            <w:szCs w:val="20"/>
          </w:rPr>
          <w:delText xml:space="preserve"> No</w:delText>
        </w:r>
      </w:del>
      <w:ins w:id="1286" w:author="Unknown Author" w:date="2022-02-11T18:43:37Z">
        <w:r>
          <w:rPr>
            <w:rFonts w:cs="Arial" w:ascii="Arial" w:hAnsi="Arial"/>
            <w:sz w:val="20"/>
            <w:szCs w:val="20"/>
          </w:rPr>
          <w:t>_${c2_s4_4_16_checkbox_1_yes} Yes       _${c2_s4_4_16_checkbox_1_no}__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E36C0A" w:themeColor="accent6" w:themeShade="bf"/>
          <w:sz w:val="20"/>
          <w:szCs w:val="20"/>
          <w:u w:val="single"/>
        </w:rPr>
      </w:pPr>
      <w:r>
        <w:rPr>
          <w:rFonts w:cs="Arial" w:ascii="Arial" w:hAnsi="Arial"/>
          <w:b/>
          <w:color w:val="C00000"/>
          <w:sz w:val="20"/>
          <w:szCs w:val="20"/>
        </w:rPr>
        <w:t xml:space="preserve">NUL Recommendations/Comments: </w:t>
      </w:r>
      <w:r>
        <w:rPr>
          <w:rFonts w:cs="Arial" w:ascii="Arial" w:hAnsi="Arial"/>
          <w:b/>
          <w:i/>
          <w:sz w:val="20"/>
          <w:szCs w:val="20"/>
        </w:rPr>
        <w:t xml:space="preserve"> </w:t>
      </w:r>
      <w:ins w:id="1288" w:author="Unknown Author" w:date="2022-02-15T16:32:12Z">
        <w:r>
          <w:rPr>
            <w:rFonts w:cs="Arial" w:ascii="Arial" w:hAnsi="Arial"/>
            <w:b/>
            <w:i/>
            <w:color w:val="000000" w:themeColor="text1"/>
            <w:sz w:val="20"/>
            <w:szCs w:val="20"/>
            <w:u w:val="none"/>
          </w:rPr>
          <w:t>${c2_s4_4_16_comment_1}</w:t>
        </w:r>
      </w:ins>
    </w:p>
    <w:p>
      <w:pPr>
        <w:pStyle w:val="Normal"/>
        <w:jc w:val="both"/>
        <w:rPr>
          <w:rFonts w:ascii="Arial" w:hAnsi="Arial" w:cs="Arial"/>
          <w:b/>
          <w:b/>
          <w:color w:val="C00000"/>
          <w:ins w:id="1290" w:author="Unknown Author" w:date="2022-02-18T18:20:16Z"/>
          <w:sz w:val="24"/>
          <w:szCs w:val="24"/>
        </w:rPr>
      </w:pPr>
      <w:ins w:id="1289" w:author="Unknown Author" w:date="2022-02-18T18:20:16Z">
        <w:r>
          <w:rPr>
            <w:rFonts w:cs="Arial" w:ascii="Arial" w:hAnsi="Arial"/>
            <w:b/>
            <w:color w:val="C00000"/>
            <w:sz w:val="24"/>
            <w:szCs w:val="24"/>
          </w:rPr>
        </w:r>
      </w:ins>
      <w:r>
        <w:br w:type="page"/>
      </w:r>
    </w:p>
    <w:p>
      <w:pPr>
        <w:pStyle w:val="Normal"/>
        <w:jc w:val="both"/>
        <w:rPr>
          <w:rFonts w:ascii="Arial" w:hAnsi="Arial" w:cs="Arial"/>
          <w:b/>
          <w:b/>
          <w:color w:val="C00000"/>
          <w:ins w:id="1292" w:author="Unknown Author" w:date="2022-02-18T18:20:16Z"/>
          <w:sz w:val="24"/>
          <w:szCs w:val="24"/>
        </w:rPr>
      </w:pPr>
      <w:ins w:id="1291" w:author="Unknown Author" w:date="2022-02-18T18:20:16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92D050"/>
          <w:sz w:val="20"/>
          <w:szCs w:val="20"/>
        </w:rPr>
        <w:t xml:space="preserve"> </w:t>
      </w:r>
      <w:r>
        <w:rPr>
          <w:rFonts w:cs="Arial" w:ascii="Arial" w:hAnsi="Arial"/>
          <w:b/>
          <w:color w:val="C00000"/>
          <w:sz w:val="24"/>
          <w:szCs w:val="24"/>
        </w:rPr>
        <w:t>Criteria 2: Organizational Vitality</w:t>
      </w:r>
    </w:p>
    <w:p>
      <w:pPr>
        <w:pStyle w:val="Normal"/>
        <w:ind w:left="1440" w:hanging="0"/>
        <w:jc w:val="both"/>
        <w:rPr>
          <w:rFonts w:ascii="Arial" w:hAnsi="Arial" w:cs="Arial"/>
          <w:b/>
          <w:b/>
          <w:color w:val="92D050"/>
          <w:sz w:val="20"/>
          <w:szCs w:val="20"/>
        </w:rPr>
      </w:pPr>
      <w:r>
        <w:rPr>
          <w:rFonts w:cs="Arial" w:ascii="Arial" w:hAnsi="Arial"/>
          <w:b/>
          <w:color w:val="92D050"/>
          <w:sz w:val="20"/>
          <w:szCs w:val="20"/>
        </w:rPr>
      </w:r>
    </w:p>
    <w:p>
      <w:pPr>
        <w:pStyle w:val="Normal"/>
        <w:ind w:left="1440" w:hanging="720"/>
        <w:jc w:val="both"/>
        <w:rPr>
          <w:rFonts w:ascii="Arial" w:hAnsi="Arial" w:cs="Arial"/>
          <w:sz w:val="20"/>
          <w:szCs w:val="20"/>
        </w:rPr>
      </w:pPr>
      <w:r>
        <w:rPr>
          <w:rFonts w:cs="Arial" w:ascii="Arial" w:hAnsi="Arial"/>
          <w:sz w:val="20"/>
          <w:szCs w:val="20"/>
        </w:rPr>
        <w:t>4.17</w:t>
        <w:tab/>
        <w:t xml:space="preserve">The affiliate board of directors has established </w:t>
      </w:r>
      <w:r>
        <w:rPr>
          <w:rFonts w:cs="Arial" w:ascii="Arial" w:hAnsi="Arial"/>
          <w:sz w:val="20"/>
          <w:szCs w:val="20"/>
          <w:u w:val="single"/>
        </w:rPr>
        <w:t>written</w:t>
      </w:r>
      <w:r>
        <w:rPr>
          <w:rFonts w:cs="Arial" w:ascii="Arial" w:hAnsi="Arial"/>
          <w:sz w:val="20"/>
          <w:szCs w:val="20"/>
        </w:rPr>
        <w:t xml:space="preserve"> policies for the use of affiliate operating reserves.  </w:t>
      </w:r>
    </w:p>
    <w:p>
      <w:pPr>
        <w:pStyle w:val="Normal"/>
        <w:ind w:left="1800" w:firstLine="360"/>
        <w:jc w:val="both"/>
        <w:rPr>
          <w:rFonts w:ascii="Arial" w:hAnsi="Arial" w:cs="Arial"/>
          <w:sz w:val="20"/>
          <w:szCs w:val="20"/>
          <w:del w:id="1297" w:author="Unknown Author" w:date="2022-02-11T18:43:50Z"/>
        </w:rPr>
      </w:pPr>
      <w:del w:id="1293" w:author="Unknown Author" w:date="2022-02-11T18:43:49Z">
        <w:r>
          <w:rPr>
            <w:rFonts w:cs="Arial" w:ascii="Arial" w:hAnsi="Arial"/>
            <w:sz w:val="20"/>
            <w:szCs w:val="20"/>
          </w:rPr>
          <w:delText>___ Yes</w:delText>
          <w:tab/>
          <w:tab/>
        </w:r>
      </w:del>
      <w:del w:id="1294" w:author="Unknown Author" w:date="2022-02-11T18:43:49Z">
        <w:r>
          <w:rPr>
            <w:rFonts w:cs="Arial" w:ascii="Arial" w:hAnsi="Arial"/>
            <w:b/>
            <w:sz w:val="20"/>
            <w:szCs w:val="20"/>
            <w:u w:val="single"/>
          </w:rPr>
          <w:delText>_X__</w:delText>
        </w:r>
      </w:del>
      <w:del w:id="1295" w:author="Unknown Author" w:date="2022-02-11T18:43:49Z">
        <w:r>
          <w:rPr>
            <w:rFonts w:cs="Arial" w:ascii="Arial" w:hAnsi="Arial"/>
            <w:sz w:val="20"/>
            <w:szCs w:val="20"/>
          </w:rPr>
          <w:delText xml:space="preserve"> No</w:delText>
        </w:r>
      </w:del>
      <w:ins w:id="1296" w:author="Unknown Author" w:date="2022-02-11T18:43:49Z">
        <w:r>
          <w:rPr>
            <w:rFonts w:cs="Arial" w:ascii="Arial" w:hAnsi="Arial"/>
            <w:sz w:val="20"/>
            <w:szCs w:val="20"/>
          </w:rPr>
          <w:t>_${c2_s4_4_17_checkbox_1_yes}__ Yes     _${c2_s4_4_17_checkbox_1_no}__ No</w:t>
        </w:r>
      </w:ins>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298" w:author="Unknown Author" w:date="2022-02-15T16:32:21Z">
        <w:r>
          <w:rPr>
            <w:rFonts w:cs="Arial" w:ascii="Arial" w:hAnsi="Arial"/>
            <w:b/>
            <w:i/>
            <w:sz w:val="20"/>
            <w:szCs w:val="20"/>
          </w:rPr>
          <w:delText>The ULHC has NOT established an operating reserve.  The ULHC refinanced its property at 26 Bergen Street in November 2017 and has established a balance for Emergency relief. We recommend that the  Board and Management establish a goal of raising an amount equal to “three to six months of the operating budget.</w:delText>
        </w:r>
      </w:del>
      <w:ins w:id="1299" w:author="Unknown Author" w:date="2022-02-15T16:32:21Z">
        <w:r>
          <w:rPr>
            <w:rFonts w:cs="Arial" w:ascii="Arial" w:hAnsi="Arial"/>
            <w:b/>
            <w:i/>
            <w:color w:val="000000" w:themeColor="text1"/>
            <w:sz w:val="20"/>
            <w:szCs w:val="20"/>
            <w:u w:val="none"/>
          </w:rPr>
          <w:t>${c2_s4_4_17_comment_1}</w:t>
        </w:r>
      </w:ins>
    </w:p>
    <w:p>
      <w:pPr>
        <w:pStyle w:val="Normal"/>
        <w:jc w:val="both"/>
        <w:rPr>
          <w:rFonts w:ascii="Arial" w:hAnsi="Arial" w:cs="Arial"/>
          <w:color w:val="365F91" w:themeColor="accent1" w:themeShade="bf"/>
          <w:sz w:val="20"/>
          <w:szCs w:val="20"/>
        </w:rPr>
      </w:pPr>
      <w:r>
        <w:rPr>
          <w:rFonts w:cs="Arial" w:ascii="Arial" w:hAnsi="Arial"/>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4.18</w:t>
        <w:tab/>
        <w:t xml:space="preserve">The board of directors receives and reviews on a regular basis (at least quarterly) Statement of Financial Position and a Statement of Activities.   </w:t>
      </w:r>
    </w:p>
    <w:p>
      <w:pPr>
        <w:pStyle w:val="Normal"/>
        <w:ind w:left="1800" w:firstLine="360"/>
        <w:jc w:val="both"/>
        <w:rPr>
          <w:rFonts w:ascii="Arial" w:hAnsi="Arial" w:cs="Arial"/>
          <w:sz w:val="20"/>
          <w:szCs w:val="20"/>
          <w:del w:id="1305" w:author="Unknown Author" w:date="2022-02-11T18:44:04Z"/>
        </w:rPr>
      </w:pPr>
      <w:del w:id="1300" w:author="Unknown Author" w:date="2022-02-11T18:44:03Z">
        <w:r>
          <w:rPr>
            <w:rFonts w:cs="Arial" w:ascii="Arial" w:hAnsi="Arial"/>
            <w:b/>
            <w:sz w:val="20"/>
            <w:szCs w:val="20"/>
            <w:u w:val="single"/>
          </w:rPr>
          <w:delText>_X__</w:delText>
        </w:r>
      </w:del>
      <w:del w:id="1301" w:author="Unknown Author" w:date="2022-02-11T18:44:03Z">
        <w:r>
          <w:rPr>
            <w:rFonts w:cs="Arial" w:ascii="Arial" w:hAnsi="Arial"/>
            <w:b/>
            <w:sz w:val="20"/>
            <w:szCs w:val="20"/>
          </w:rPr>
          <w:delText xml:space="preserve"> </w:delText>
        </w:r>
      </w:del>
      <w:del w:id="1302" w:author="Unknown Author" w:date="2022-02-11T18:44:03Z">
        <w:r>
          <w:rPr>
            <w:rFonts w:cs="Arial" w:ascii="Arial" w:hAnsi="Arial"/>
            <w:sz w:val="20"/>
            <w:szCs w:val="20"/>
          </w:rPr>
          <w:delText>Yes</w:delText>
          <w:tab/>
          <w:tab/>
          <w:delText>___ No</w:delText>
        </w:r>
      </w:del>
      <w:ins w:id="1303" w:author="Unknown Author" w:date="2022-02-11T18:44:03Z">
        <w:r>
          <w:rPr>
            <w:rFonts w:cs="Arial" w:ascii="Arial" w:hAnsi="Arial"/>
            <w:sz w:val="20"/>
            <w:szCs w:val="20"/>
          </w:rPr>
          <w:t>_${c2_s4_4_18_checkbox_1_yes}__ Yes     _${c2_s4_4_18_checkbox_1_no}__ No</w:t>
        </w:r>
      </w:ins>
      <w:del w:id="1304" w:author="Unknown Author" w:date="2022-02-11T18:44:04Z">
        <w:r>
          <w:rPr>
            <w:rFonts w:cs="Arial" w:ascii="Arial" w:hAnsi="Arial"/>
            <w:sz w:val="20"/>
            <w:szCs w:val="20"/>
          </w:rPr>
          <w:delText xml:space="preserve"> </w:delText>
        </w:r>
      </w:del>
    </w:p>
    <w:p>
      <w:pPr>
        <w:pStyle w:val="Normal"/>
        <w:widowControl/>
        <w:suppressAutoHyphens w:val="true"/>
        <w:bidi w:val="0"/>
        <w:spacing w:lineRule="auto" w:line="240" w:before="0" w:after="0"/>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r>
        <w:rPr>
          <w:rFonts w:cs="Arial" w:ascii="Arial" w:hAnsi="Arial"/>
          <w:b/>
          <w:sz w:val="20"/>
          <w:szCs w:val="20"/>
        </w:rPr>
        <w:t xml:space="preserve"> </w:t>
      </w:r>
      <w:ins w:id="1306" w:author="Unknown Author" w:date="2022-02-15T16:32:27Z">
        <w:r>
          <w:rPr>
            <w:rFonts w:cs="Arial" w:ascii="Arial" w:hAnsi="Arial"/>
            <w:b/>
            <w:i/>
            <w:color w:val="000000" w:themeColor="text1"/>
            <w:sz w:val="20"/>
            <w:szCs w:val="20"/>
            <w:u w:val="none"/>
          </w:rPr>
          <w:t>${c2_s4_4_18_comment_1}</w:t>
        </w:r>
      </w:ins>
    </w:p>
    <w:p>
      <w:pPr>
        <w:pStyle w:val="Normal"/>
        <w:rPr>
          <w:rFonts w:ascii="Arial" w:hAnsi="Arial" w:cs="Arial"/>
          <w:sz w:val="20"/>
          <w:szCs w:val="20"/>
        </w:rPr>
      </w:pPr>
      <w:r>
        <w:rPr>
          <w:rFonts w:cs="Arial" w:ascii="Arial" w:hAnsi="Arial"/>
          <w:b/>
          <w:color w:val="92D050"/>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4.19</w:t>
        <w:tab/>
        <w:t xml:space="preserve">An independent CPA or auditing firm is engaged annually by the affiliate to perform an audit of the affiliate's financial statements and the board reviews the audit and any management letter accompanying the audit </w:t>
      </w:r>
    </w:p>
    <w:p>
      <w:pPr>
        <w:pStyle w:val="Normal"/>
        <w:ind w:left="1440" w:hanging="720"/>
        <w:jc w:val="both"/>
        <w:rPr>
          <w:rFonts w:ascii="Arial" w:hAnsi="Arial" w:cs="Arial"/>
          <w:sz w:val="20"/>
          <w:szCs w:val="20"/>
          <w:del w:id="1316" w:author="Unknown Author" w:date="2022-02-11T18:44:18Z"/>
        </w:rPr>
      </w:pPr>
      <w:r>
        <w:rPr>
          <w:rFonts w:cs="Arial" w:ascii="Arial" w:hAnsi="Arial"/>
          <w:sz w:val="20"/>
          <w:szCs w:val="20"/>
        </w:rPr>
        <w:t xml:space="preserve">                           </w:t>
      </w:r>
      <w:del w:id="1307" w:author="Unknown Author" w:date="2022-02-11T18:44:22Z">
        <w:r>
          <w:rPr>
            <w:rFonts w:cs="Arial" w:ascii="Arial" w:hAnsi="Arial"/>
            <w:sz w:val="20"/>
            <w:szCs w:val="20"/>
          </w:rPr>
          <w:delText xml:space="preserve"> </w:delText>
        </w:r>
      </w:del>
      <w:del w:id="1308" w:author="Unknown Author" w:date="2022-02-11T18:44:22Z">
        <w:r>
          <w:rPr>
            <w:rFonts w:cs="Arial" w:ascii="Arial" w:hAnsi="Arial"/>
            <w:b/>
            <w:sz w:val="20"/>
            <w:szCs w:val="20"/>
            <w:u w:val="single"/>
          </w:rPr>
          <w:delText>_</w:delText>
        </w:r>
      </w:del>
      <w:del w:id="1309" w:author="Unknown Author" w:date="2022-02-11T18:44:22Z">
        <w:r>
          <w:rPr>
            <w:rFonts w:cs="Arial" w:ascii="Arial" w:hAnsi="Arial"/>
            <w:b/>
            <w:sz w:val="20"/>
            <w:szCs w:val="20"/>
          </w:rPr>
          <w:delText>X</w:delText>
        </w:r>
      </w:del>
      <w:del w:id="1310" w:author="Unknown Author" w:date="2022-02-11T18:44:22Z">
        <w:r>
          <w:rPr>
            <w:rFonts w:cs="Arial" w:ascii="Arial" w:hAnsi="Arial"/>
            <w:b/>
            <w:sz w:val="20"/>
            <w:szCs w:val="20"/>
            <w:u w:val="single"/>
          </w:rPr>
          <w:delText>__</w:delText>
        </w:r>
      </w:del>
      <w:del w:id="1311" w:author="Unknown Author" w:date="2022-02-11T18:44:22Z">
        <w:r>
          <w:rPr>
            <w:rFonts w:cs="Arial" w:ascii="Arial" w:hAnsi="Arial"/>
            <w:b/>
            <w:sz w:val="20"/>
            <w:szCs w:val="20"/>
          </w:rPr>
          <w:delText xml:space="preserve"> </w:delText>
        </w:r>
      </w:del>
      <w:del w:id="1312" w:author="Unknown Author" w:date="2022-02-11T18:44:22Z">
        <w:r>
          <w:rPr>
            <w:rFonts w:cs="Arial" w:ascii="Arial" w:hAnsi="Arial"/>
            <w:sz w:val="20"/>
            <w:szCs w:val="20"/>
          </w:rPr>
          <w:delText>Yes</w:delText>
          <w:tab/>
          <w:tab/>
          <w:delText>__</w:delText>
        </w:r>
      </w:del>
      <w:del w:id="1313" w:author="Unknown Author" w:date="2022-02-11T18:44:22Z">
        <w:r>
          <w:rPr>
            <w:rFonts w:cs="Arial" w:ascii="Arial" w:hAnsi="Arial"/>
            <w:sz w:val="20"/>
            <w:szCs w:val="20"/>
            <w:u w:val="single"/>
          </w:rPr>
          <w:delText>X</w:delText>
        </w:r>
      </w:del>
      <w:del w:id="1314" w:author="Unknown Author" w:date="2022-02-11T18:44:22Z">
        <w:r>
          <w:rPr>
            <w:rFonts w:cs="Arial" w:ascii="Arial" w:hAnsi="Arial"/>
            <w:sz w:val="20"/>
            <w:szCs w:val="20"/>
          </w:rPr>
          <w:delText>_ No</w:delText>
        </w:r>
      </w:del>
      <w:ins w:id="1315" w:author="Unknown Author" w:date="2022-02-11T18:44:17Z">
        <w:r>
          <w:rPr>
            <w:rFonts w:cs="Arial" w:ascii="Arial" w:hAnsi="Arial"/>
            <w:sz w:val="20"/>
            <w:szCs w:val="20"/>
          </w:rPr>
          <w:t>_${c2_s4_4_19_checkbox_1_yes}__ Yes     __${c2_s4_4_19_checkbox_1_no}_ No</w:t>
        </w:r>
      </w:ins>
    </w:p>
    <w:p>
      <w:pPr>
        <w:pStyle w:val="Normal"/>
        <w:widowControl/>
        <w:suppressAutoHyphens w:val="true"/>
        <w:bidi w:val="0"/>
        <w:spacing w:lineRule="auto" w:line="240" w:before="0" w:after="0"/>
        <w:ind w:left="144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4"/>
          <w:szCs w:val="24"/>
        </w:rPr>
      </w:pPr>
      <w:r>
        <w:rPr>
          <w:rFonts w:cs="Arial" w:ascii="Arial" w:hAnsi="Arial"/>
          <w:b/>
          <w:color w:val="C00000"/>
          <w:sz w:val="20"/>
          <w:szCs w:val="20"/>
        </w:rPr>
        <w:t>NUL Recommendations/Comments:</w:t>
      </w:r>
      <w:r>
        <w:rPr>
          <w:rFonts w:cs="Arial" w:ascii="Arial" w:hAnsi="Arial"/>
          <w:b/>
          <w:color w:val="92D050"/>
          <w:sz w:val="20"/>
          <w:szCs w:val="20"/>
        </w:rPr>
        <w:t xml:space="preserve"> </w:t>
      </w:r>
      <w:r>
        <w:rPr>
          <w:rFonts w:cs="Arial" w:ascii="Arial" w:hAnsi="Arial"/>
          <w:b/>
          <w:i/>
          <w:sz w:val="20"/>
          <w:szCs w:val="20"/>
        </w:rPr>
        <w:t xml:space="preserve"> </w:t>
      </w:r>
      <w:ins w:id="1317" w:author="Unknown Author" w:date="2022-02-15T16:32:34Z">
        <w:r>
          <w:rPr>
            <w:rFonts w:cs="Arial" w:ascii="Arial" w:hAnsi="Arial"/>
            <w:b/>
            <w:i/>
            <w:color w:val="000000" w:themeColor="text1"/>
            <w:sz w:val="20"/>
            <w:szCs w:val="20"/>
            <w:u w:val="none"/>
          </w:rPr>
          <w:t>${c2_s4_4_19_comment_1}</w:t>
        </w:r>
      </w:ins>
    </w:p>
    <w:p>
      <w:pPr>
        <w:pStyle w:val="Normal"/>
        <w:rPr>
          <w:rFonts w:ascii="Arial" w:hAnsi="Arial" w:cs="Arial"/>
          <w:sz w:val="18"/>
          <w:szCs w:val="18"/>
        </w:rPr>
      </w:pPr>
      <w:r>
        <w:rPr>
          <w:rFonts w:cs="Arial" w:ascii="Arial" w:hAnsi="Arial"/>
          <w:b/>
          <w:color w:val="92D050"/>
          <w:sz w:val="20"/>
          <w:szCs w:val="20"/>
        </w:rPr>
        <w:t xml:space="preserve"> </w:t>
      </w:r>
    </w:p>
    <w:p>
      <w:pPr>
        <w:pStyle w:val="Normal"/>
        <w:ind w:left="1440" w:hanging="720"/>
        <w:rPr>
          <w:rFonts w:ascii="Arial" w:hAnsi="Arial" w:cs="Arial"/>
          <w:sz w:val="20"/>
          <w:szCs w:val="20"/>
        </w:rPr>
      </w:pPr>
      <w:r>
        <w:rPr>
          <w:rFonts w:cs="Arial" w:ascii="Arial" w:hAnsi="Arial"/>
          <w:sz w:val="20"/>
          <w:szCs w:val="20"/>
        </w:rPr>
        <w:t>4.20</w:t>
        <w:tab/>
        <w:t xml:space="preserve">All findings and recommendations provided by the auditor have been considered and there is a record of corrective actions taken.  </w:t>
      </w:r>
    </w:p>
    <w:p>
      <w:pPr>
        <w:pStyle w:val="Normal"/>
        <w:ind w:left="1800" w:firstLine="360"/>
        <w:jc w:val="both"/>
        <w:rPr>
          <w:rFonts w:ascii="Arial" w:hAnsi="Arial" w:cs="Arial"/>
          <w:sz w:val="20"/>
          <w:szCs w:val="20"/>
        </w:rPr>
      </w:pPr>
      <w:del w:id="1318" w:author="Unknown Author" w:date="2022-02-11T18:44:41Z">
        <w:r>
          <w:rPr>
            <w:rFonts w:cs="Arial" w:ascii="Arial" w:hAnsi="Arial"/>
            <w:sz w:val="20"/>
            <w:szCs w:val="20"/>
          </w:rPr>
          <w:delText>__</w:delText>
        </w:r>
      </w:del>
      <w:del w:id="1319" w:author="Unknown Author" w:date="2022-02-11T18:44:41Z">
        <w:r>
          <w:rPr>
            <w:rFonts w:cs="Arial" w:ascii="Arial" w:hAnsi="Arial"/>
            <w:sz w:val="20"/>
            <w:szCs w:val="20"/>
            <w:u w:val="single"/>
          </w:rPr>
          <w:delText>X</w:delText>
        </w:r>
      </w:del>
      <w:del w:id="1320" w:author="Unknown Author" w:date="2022-02-11T18:44:41Z">
        <w:r>
          <w:rPr>
            <w:rFonts w:cs="Arial" w:ascii="Arial" w:hAnsi="Arial"/>
            <w:sz w:val="20"/>
            <w:szCs w:val="20"/>
          </w:rPr>
          <w:delText>_ Yes</w:delText>
          <w:tab/>
          <w:tab/>
          <w:delText>___ No</w:delText>
          <w:tab/>
          <w:tab/>
          <w:tab/>
          <w:delText>___ N/A</w:delText>
        </w:r>
      </w:del>
      <w:ins w:id="1321" w:author="Unknown Author" w:date="2022-02-11T18:44:41Z">
        <w:r>
          <w:rPr>
            <w:rFonts w:cs="Arial" w:ascii="Arial" w:hAnsi="Arial"/>
            <w:sz w:val="20"/>
            <w:szCs w:val="20"/>
          </w:rPr>
          <w:t>__${c2_s4_4_20_checkbox_1_yes}_ Yes     _${c2_s4_4_20_checkbox_1_no}__ No           ___ N/A</w:t>
        </w:r>
      </w:ins>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del w:id="1322" w:author="Unknown Author" w:date="2022-02-15T16:32:43Z">
        <w:r>
          <w:rPr>
            <w:rFonts w:cs="Arial" w:ascii="Arial" w:hAnsi="Arial"/>
            <w:b/>
            <w:i/>
            <w:sz w:val="20"/>
            <w:szCs w:val="20"/>
          </w:rPr>
          <w:delText xml:space="preserve">The findings listed in the 2016 audit were </w:delText>
        </w:r>
      </w:del>
      <w:del w:id="1323" w:author="Unknown Author" w:date="2022-02-15T16:32:43Z">
        <w:r>
          <w:rPr>
            <w:rFonts w:cs="Arial" w:ascii="Arial" w:hAnsi="Arial"/>
            <w:b/>
            <w:i/>
            <w:sz w:val="20"/>
            <w:szCs w:val="20"/>
            <w:u w:val="single"/>
          </w:rPr>
          <w:delText>NOT</w:delText>
        </w:r>
      </w:del>
      <w:del w:id="1324" w:author="Unknown Author" w:date="2022-02-15T16:32:43Z">
        <w:r>
          <w:rPr>
            <w:rFonts w:cs="Arial" w:ascii="Arial" w:hAnsi="Arial"/>
            <w:b/>
            <w:i/>
            <w:sz w:val="20"/>
            <w:szCs w:val="20"/>
          </w:rPr>
          <w:delText xml:space="preserve"> repeated in the 2017 audit. </w:delText>
        </w:r>
      </w:del>
      <w:ins w:id="1325" w:author="Unknown Author" w:date="2022-02-15T16:32:43Z">
        <w:r>
          <w:rPr>
            <w:rFonts w:cs="Arial" w:ascii="Arial" w:hAnsi="Arial"/>
            <w:b/>
            <w:i/>
            <w:color w:val="000000" w:themeColor="text1"/>
            <w:sz w:val="20"/>
            <w:szCs w:val="20"/>
            <w:u w:val="none"/>
          </w:rPr>
          <w:t>${c2_s4_4_20_comment_1}</w:t>
        </w:r>
      </w:ins>
    </w:p>
    <w:p>
      <w:pPr>
        <w:pStyle w:val="Normal"/>
        <w:ind w:left="1440" w:hanging="0"/>
        <w:rPr>
          <w:rFonts w:ascii="Arial" w:hAnsi="Arial" w:cs="Arial"/>
          <w:color w:val="187276"/>
          <w:ins w:id="1327" w:author="Unknown Author" w:date="2022-02-18T12:51:17Z"/>
          <w:sz w:val="18"/>
          <w:szCs w:val="18"/>
        </w:rPr>
      </w:pPr>
      <w:ins w:id="1326" w:author="Unknown Author" w:date="2022-02-18T12:51:17Z">
        <w:r>
          <w:rPr>
            <w:rFonts w:cs="Arial" w:ascii="Arial" w:hAnsi="Arial"/>
            <w:color w:val="187276"/>
            <w:sz w:val="18"/>
            <w:szCs w:val="18"/>
          </w:rPr>
        </w:r>
      </w:ins>
      <w:r>
        <w:br w:type="page"/>
      </w:r>
    </w:p>
    <w:p>
      <w:pPr>
        <w:pStyle w:val="Normal"/>
        <w:ind w:left="1440" w:hanging="0"/>
        <w:rPr>
          <w:rFonts w:ascii="Arial" w:hAnsi="Arial" w:cs="Arial"/>
          <w:color w:val="187276"/>
          <w:sz w:val="18"/>
          <w:szCs w:val="18"/>
        </w:rPr>
      </w:pPr>
      <w:r>
        <w:rPr>
          <w:rFonts w:cs="Arial" w:ascii="Arial" w:hAnsi="Arial"/>
          <w:b/>
          <w:i/>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t>Fiscal Policies and Procedures</w:t>
      </w:r>
    </w:p>
    <w:p>
      <w:pPr>
        <w:pStyle w:val="Normal"/>
        <w:ind w:left="1440" w:hanging="1440"/>
        <w:jc w:val="both"/>
        <w:rPr>
          <w:rFonts w:ascii="Arial" w:hAnsi="Arial" w:cs="Arial"/>
          <w:sz w:val="20"/>
          <w:szCs w:val="20"/>
        </w:rPr>
      </w:pPr>
      <w:r>
        <w:rPr>
          <w:rFonts w:cs="Arial" w:ascii="Arial" w:hAnsi="Arial"/>
          <w:b/>
          <w:color w:val="C00000"/>
          <w:sz w:val="24"/>
          <w:szCs w:val="24"/>
        </w:rPr>
        <w:t>Standard 5</w:t>
      </w:r>
      <w:r>
        <w:rPr>
          <w:rFonts w:cs="Arial" w:ascii="Arial" w:hAnsi="Arial"/>
          <w:sz w:val="20"/>
          <w:szCs w:val="20"/>
        </w:rPr>
        <w:tab/>
        <w:t>Financial policies and financial planning should be closely integrated into the affiliate’s daily activities to be able to assess the financial feasibility of the programs and services provided</w:t>
      </w:r>
    </w:p>
    <w:p>
      <w:pPr>
        <w:pStyle w:val="Normal"/>
        <w:ind w:left="1440" w:hanging="1440"/>
        <w:jc w:val="both"/>
        <w:rPr>
          <w:rFonts w:ascii="Arial" w:hAnsi="Arial" w:cs="Arial"/>
          <w:sz w:val="18"/>
          <w:szCs w:val="18"/>
        </w:rPr>
      </w:pPr>
      <w:r>
        <w:rPr>
          <w:rFonts w:cs="Arial" w:ascii="Arial" w:hAnsi="Arial"/>
          <w:sz w:val="18"/>
          <w:szCs w:val="18"/>
        </w:rPr>
      </w:r>
    </w:p>
    <w:p>
      <w:pPr>
        <w:pStyle w:val="Normal"/>
        <w:ind w:left="1440" w:hanging="1440"/>
        <w:jc w:val="both"/>
        <w:rPr>
          <w:rFonts w:ascii="Arial" w:hAnsi="Arial" w:cs="Arial"/>
          <w:b/>
          <w:b/>
          <w:color w:val="92D050"/>
          <w:sz w:val="24"/>
          <w:szCs w:val="24"/>
        </w:rPr>
      </w:pPr>
      <w:r>
        <w:rPr>
          <w:rFonts w:cs="Arial" w:ascii="Arial" w:hAnsi="Arial"/>
          <w:sz w:val="20"/>
          <w:szCs w:val="20"/>
        </w:rPr>
        <w:tab/>
      </w:r>
      <w:r>
        <w:rPr>
          <w:rFonts w:cs="Arial" w:ascii="Arial" w:hAnsi="Arial"/>
          <w:b/>
          <w:color w:val="C00000"/>
          <w:sz w:val="24"/>
          <w:szCs w:val="24"/>
        </w:rPr>
        <w:t>Indicators of Effectiveness</w:t>
      </w:r>
    </w:p>
    <w:p>
      <w:pPr>
        <w:pStyle w:val="Normal"/>
        <w:jc w:val="both"/>
        <w:rPr>
          <w:rFonts w:ascii="Arial" w:hAnsi="Arial" w:cs="Arial"/>
          <w:sz w:val="18"/>
          <w:szCs w:val="18"/>
        </w:rPr>
      </w:pPr>
      <w:r>
        <w:rPr>
          <w:rFonts w:cs="Arial" w:ascii="Arial" w:hAnsi="Arial"/>
          <w:sz w:val="20"/>
          <w:szCs w:val="20"/>
        </w:rPr>
        <w:tab/>
        <w:tab/>
      </w:r>
    </w:p>
    <w:p>
      <w:pPr>
        <w:pStyle w:val="Normal"/>
        <w:ind w:left="1440" w:hanging="720"/>
        <w:jc w:val="both"/>
        <w:rPr>
          <w:rFonts w:ascii="Arial" w:hAnsi="Arial" w:cs="Arial"/>
          <w:sz w:val="20"/>
          <w:szCs w:val="20"/>
        </w:rPr>
      </w:pPr>
      <w:r>
        <w:rPr>
          <w:rFonts w:cs="Arial" w:ascii="Arial" w:hAnsi="Arial"/>
          <w:sz w:val="20"/>
          <w:szCs w:val="20"/>
        </w:rPr>
        <w:t>5.1</w:t>
        <w:tab/>
        <w:t xml:space="preserve">Affiliate dues are forwarded to the National Urban League in accordance with National Urban League policy, and is the affiliate current with payments?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5:50Z"/>
        </w:rPr>
        <w:t>_</w:t>
      </w:r>
      <w:del w:id="1329" w:author="Unknown Author" w:date="2022-02-11T18:55:41Z">
        <w:r>
          <w:rPr>
            <w:rFonts w:cs="Arial" w:ascii="Arial" w:hAnsi="Arial"/>
            <w:b w:val="false"/>
            <w:bCs w:val="false"/>
            <w:sz w:val="20"/>
            <w:szCs w:val="20"/>
            <w:u w:val="single"/>
          </w:rPr>
          <w:delText>X</w:delText>
        </w:r>
      </w:del>
      <w:ins w:id="1330" w:author="Unknown Author" w:date="2022-02-11T18:55:42Z">
        <w:r>
          <w:rPr>
            <w:rFonts w:cs="Arial" w:ascii="Arial" w:hAnsi="Arial"/>
            <w:b w:val="false"/>
            <w:bCs w:val="false"/>
            <w:sz w:val="20"/>
            <w:szCs w:val="20"/>
            <w:u w:val="single"/>
          </w:rPr>
          <w:t>${c2_s5_5_1_checkbox_1_yes}</w:t>
        </w:r>
      </w:ins>
      <w:r>
        <w:rPr>
          <w:rFonts w:cs="Arial" w:ascii="Arial" w:hAnsi="Arial"/>
          <w:b w:val="false"/>
          <w:bCs w:val="false"/>
          <w:sz w:val="20"/>
          <w:szCs w:val="20"/>
          <w:u w:val="single"/>
          <w:rPrChange w:id="0" w:author="Unknown Author" w:date="2022-02-11T18:55:50Z"/>
        </w:rPr>
        <w:t>__</w:t>
      </w:r>
      <w:r>
        <w:rPr>
          <w:rFonts w:cs="Arial" w:ascii="Arial" w:hAnsi="Arial"/>
          <w:b w:val="false"/>
          <w:bCs w:val="false"/>
          <w:sz w:val="20"/>
          <w:szCs w:val="20"/>
          <w:rPrChange w:id="0" w:author="Unknown Author" w:date="2022-02-11T18:55:50Z"/>
        </w:rPr>
        <w:t xml:space="preserve"> Yes</w:t>
        <w:tab/>
        <w:tab/>
        <w:t>_</w:t>
      </w:r>
      <w:ins w:id="1333" w:author="Unknown Author" w:date="2022-02-11T18:55:46Z">
        <w:r>
          <w:rPr>
            <w:rFonts w:cs="Arial" w:ascii="Arial" w:hAnsi="Arial"/>
            <w:b w:val="false"/>
            <w:bCs w:val="false"/>
            <w:sz w:val="20"/>
            <w:szCs w:val="20"/>
          </w:rPr>
          <w:t>${c2_s5_5_1_checkbox_1_no}</w:t>
        </w:r>
      </w:ins>
      <w:r>
        <w:rPr>
          <w:rFonts w:cs="Arial" w:ascii="Arial" w:hAnsi="Arial"/>
          <w:b w:val="false"/>
          <w:bCs w:val="false"/>
          <w:sz w:val="20"/>
          <w:szCs w:val="20"/>
          <w:rPrChange w:id="0" w:author="Unknown Author" w:date="2022-02-11T18:55:50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 xml:space="preserve">NUL Recommendations/Comments: </w:t>
      </w:r>
      <w:del w:id="1335" w:author="Unknown Author" w:date="2022-02-15T16:34:03Z">
        <w:r>
          <w:rPr>
            <w:rFonts w:cs="Arial" w:ascii="Arial" w:hAnsi="Arial"/>
            <w:b/>
            <w:i/>
            <w:sz w:val="20"/>
            <w:szCs w:val="20"/>
          </w:rPr>
          <w:delText xml:space="preserve">The ULHC remits its annual dues in equal payments over the year, and was current as of this visit. </w:delText>
        </w:r>
      </w:del>
      <w:ins w:id="1336" w:author="Unknown Author" w:date="2022-02-15T16:34:04Z">
        <w:r>
          <w:rPr>
            <w:rFonts w:cs="Arial" w:ascii="Arial" w:hAnsi="Arial"/>
            <w:b/>
            <w:i/>
            <w:sz w:val="20"/>
            <w:szCs w:val="20"/>
          </w:rPr>
          <w:t>$</w:t>
        </w:r>
      </w:ins>
      <w:ins w:id="1337" w:author="Unknown Author" w:date="2022-02-15T16:34:04Z">
        <w:r>
          <w:rPr>
            <w:rFonts w:cs="Arial" w:ascii="Arial" w:hAnsi="Arial"/>
            <w:b/>
            <w:i/>
            <w:color w:val="000000" w:themeColor="text1"/>
            <w:sz w:val="20"/>
            <w:szCs w:val="20"/>
            <w:u w:val="none"/>
          </w:rPr>
          <w:t>{c2_s5_5_1_comment_1}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5.2</w:t>
        <w:tab/>
        <w:t xml:space="preserve">All members of the board of directors, employed staff, and operational volunteers, annually sign a conflict-of-interest, code of conduct and confidentiality statements  </w:t>
      </w:r>
    </w:p>
    <w:p>
      <w:pPr>
        <w:pStyle w:val="Normal"/>
        <w:ind w:left="1800" w:firstLine="360"/>
        <w:jc w:val="both"/>
        <w:rPr>
          <w:rFonts w:ascii="Arial" w:hAnsi="Arial" w:cs="Arial"/>
          <w:sz w:val="20"/>
          <w:szCs w:val="20"/>
        </w:rPr>
      </w:pPr>
      <w:r>
        <w:rPr>
          <w:rFonts w:cs="Arial" w:ascii="Arial" w:hAnsi="Arial"/>
          <w:sz w:val="20"/>
          <w:szCs w:val="20"/>
        </w:rPr>
        <w:t>_</w:t>
      </w:r>
      <w:ins w:id="1338" w:author="Unknown Author" w:date="2022-02-11T18:56:29Z">
        <w:r>
          <w:rPr>
            <w:rFonts w:cs="Arial" w:ascii="Arial" w:hAnsi="Arial"/>
            <w:sz w:val="20"/>
            <w:szCs w:val="20"/>
          </w:rPr>
          <w:t>${c2_s5_5_2_checkbox_1_yes}</w:t>
        </w:r>
      </w:ins>
      <w:r>
        <w:rPr>
          <w:rFonts w:cs="Arial" w:ascii="Arial" w:hAnsi="Arial"/>
          <w:sz w:val="20"/>
          <w:szCs w:val="20"/>
        </w:rPr>
        <w:t>__ Yes</w:t>
        <w:tab/>
        <w:tab/>
        <w:t>_</w:t>
      </w:r>
      <w:del w:id="1339" w:author="Unknown Author" w:date="2022-02-11T18:56:44Z">
        <w:r>
          <w:rPr>
            <w:rFonts w:cs="Arial" w:ascii="Arial" w:hAnsi="Arial"/>
            <w:sz w:val="20"/>
            <w:szCs w:val="20"/>
            <w:u w:val="single"/>
          </w:rPr>
          <w:delText>X</w:delText>
        </w:r>
      </w:del>
      <w:ins w:id="1340" w:author="Unknown Author" w:date="2022-02-11T18:56:45Z">
        <w:r>
          <w:rPr>
            <w:rFonts w:cs="Arial" w:ascii="Arial" w:hAnsi="Arial"/>
            <w:sz w:val="20"/>
            <w:szCs w:val="20"/>
            <w:u w:val="single"/>
          </w:rPr>
          <w:t>${c2_s5_5_2_checkbox_1_no}</w:t>
        </w:r>
      </w:ins>
      <w:r>
        <w:rPr>
          <w:rFonts w:cs="Arial" w:ascii="Arial" w:hAnsi="Arial"/>
          <w:sz w:val="20"/>
          <w:szCs w:val="20"/>
        </w:rPr>
        <w:t>__ No</w:t>
      </w:r>
    </w:p>
    <w:p>
      <w:pPr>
        <w:pStyle w:val="Normal"/>
        <w:jc w:val="both"/>
        <w:rPr>
          <w:rFonts w:ascii="Arial" w:hAnsi="Arial" w:cs="Arial"/>
          <w:sz w:val="18"/>
          <w:szCs w:val="18"/>
        </w:rPr>
      </w:pPr>
      <w:r>
        <w:rPr>
          <w:rFonts w:cs="Arial" w:ascii="Arial" w:hAnsi="Arial"/>
          <w:sz w:val="18"/>
          <w:szCs w:val="18"/>
        </w:rPr>
      </w:r>
    </w:p>
    <w:p>
      <w:pPr>
        <w:pStyle w:val="Normal"/>
        <w:jc w:val="both"/>
        <w:rPr>
          <w:rFonts w:ascii="Arial" w:hAnsi="Arial" w:cs="Arial"/>
          <w:b/>
          <w:b/>
          <w:color w:val="C00000"/>
          <w:ins w:id="1342" w:author="Unknown Author" w:date="2022-02-18T18:21:04Z"/>
          <w:sz w:val="24"/>
          <w:szCs w:val="24"/>
        </w:rPr>
      </w:pPr>
      <w:ins w:id="1341" w:author="Unknown Author" w:date="2022-02-18T18:21:04Z">
        <w:r>
          <w:rPr>
            <w:rFonts w:cs="Arial" w:ascii="Arial" w:hAnsi="Arial"/>
            <w:b/>
            <w:color w:val="C00000"/>
            <w:sz w:val="24"/>
            <w:szCs w:val="24"/>
          </w:rPr>
        </w:r>
      </w:ins>
      <w:r>
        <w:br w:type="page"/>
      </w:r>
    </w:p>
    <w:p>
      <w:pPr>
        <w:pStyle w:val="Normal"/>
        <w:jc w:val="both"/>
        <w:rPr>
          <w:rFonts w:ascii="Arial" w:hAnsi="Arial" w:cs="Arial"/>
          <w:b/>
          <w:b/>
          <w:color w:val="C00000"/>
          <w:ins w:id="1344" w:author="Unknown Author" w:date="2022-02-18T18:21:04Z"/>
          <w:sz w:val="24"/>
          <w:szCs w:val="24"/>
        </w:rPr>
      </w:pPr>
      <w:ins w:id="1343" w:author="Unknown Author" w:date="2022-02-18T18:21:04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Recommendations/Comments: </w:t>
      </w:r>
      <w:del w:id="1345" w:author="Unknown Author" w:date="2022-02-15T16:37:15Z">
        <w:r>
          <w:rPr>
            <w:rFonts w:cs="Arial" w:ascii="Arial" w:hAnsi="Arial"/>
            <w:b/>
            <w:i/>
            <w:sz w:val="20"/>
            <w:szCs w:val="20"/>
          </w:rPr>
          <w:delText xml:space="preserve">Prior to 2018, the Board did not sign Conflict-of-Interest (COI) policies annually. Further, members of staff only periodically signed such statements. </w:delText>
        </w:r>
      </w:del>
      <w:del w:id="1346" w:author="Unknown Author" w:date="2022-02-15T16:37:15Z">
        <w:r>
          <w:rPr>
            <w:rFonts w:cs="Arial" w:ascii="Arial" w:hAnsi="Arial"/>
            <w:b/>
            <w:i/>
            <w:sz w:val="20"/>
            <w:szCs w:val="20"/>
            <w:u w:val="single"/>
          </w:rPr>
          <w:delText>All staff and members of the board should sign a conflict-of-interest policy on an annual basis</w:delText>
        </w:r>
      </w:del>
      <w:del w:id="1347" w:author="Unknown Author" w:date="2022-02-15T16:37:15Z">
        <w:r>
          <w:rPr>
            <w:rFonts w:cs="Arial" w:ascii="Arial" w:hAnsi="Arial"/>
            <w:b/>
            <w:i/>
            <w:sz w:val="20"/>
            <w:szCs w:val="20"/>
          </w:rPr>
          <w:delText>. In addition, the ULHC should require all staff to sign the Sexual Harassment, Whistleblower and Confidentiality policies, on an annual basis.</w:delText>
        </w:r>
      </w:del>
      <w:ins w:id="1348" w:author="Unknown Author" w:date="2022-02-15T16:37:15Z">
        <w:r>
          <w:rPr>
            <w:rFonts w:cs="Arial" w:ascii="Arial" w:hAnsi="Arial"/>
            <w:b/>
            <w:i/>
            <w:sz w:val="20"/>
            <w:szCs w:val="20"/>
          </w:rPr>
          <w:t>$</w:t>
        </w:r>
      </w:ins>
      <w:ins w:id="1349" w:author="Unknown Author" w:date="2022-02-15T16:37:15Z">
        <w:r>
          <w:rPr>
            <w:rFonts w:cs="Arial" w:ascii="Arial" w:hAnsi="Arial"/>
            <w:b/>
            <w:i/>
            <w:color w:val="000000" w:themeColor="text1"/>
            <w:sz w:val="20"/>
            <w:szCs w:val="20"/>
            <w:u w:val="none"/>
          </w:rPr>
          <w:t>{c2_s5_5_2_comment_1}</w:t>
        </w:r>
      </w:ins>
    </w:p>
    <w:p>
      <w:pPr>
        <w:pStyle w:val="Normal"/>
        <w:jc w:val="both"/>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5.3</w:t>
        <w:tab/>
        <w:t xml:space="preserve">The affiliate has a written risk management plan, reviewed annually, which includes a plan to protect and utilize affiliate assets. (E.g. crisis communication plan, D&amp;O Insurance, property insurance, fiscal controls).  </w:t>
      </w:r>
    </w:p>
    <w:p>
      <w:pPr>
        <w:pStyle w:val="Normal"/>
        <w:ind w:left="1800" w:firstLine="360"/>
        <w:jc w:val="both"/>
        <w:rPr>
          <w:rFonts w:ascii="Arial" w:hAnsi="Arial" w:cs="Arial"/>
          <w:sz w:val="20"/>
          <w:szCs w:val="20"/>
        </w:rPr>
      </w:pPr>
      <w:r>
        <w:rPr>
          <w:rFonts w:cs="Arial" w:ascii="Arial" w:hAnsi="Arial"/>
          <w:sz w:val="20"/>
          <w:szCs w:val="20"/>
        </w:rPr>
        <w:t>_</w:t>
      </w:r>
      <w:del w:id="1350" w:author="Unknown Author" w:date="2022-02-11T18:56:53Z">
        <w:r>
          <w:rPr>
            <w:rFonts w:cs="Arial" w:ascii="Arial" w:hAnsi="Arial"/>
            <w:sz w:val="20"/>
            <w:szCs w:val="20"/>
            <w:u w:val="single"/>
          </w:rPr>
          <w:delText>X</w:delText>
        </w:r>
      </w:del>
      <w:ins w:id="1351" w:author="Unknown Author" w:date="2022-02-11T18:57:00Z">
        <w:r>
          <w:rPr>
            <w:rFonts w:cs="Arial" w:ascii="Arial" w:hAnsi="Arial"/>
            <w:sz w:val="20"/>
            <w:szCs w:val="20"/>
            <w:u w:val="single"/>
          </w:rPr>
          <w:t>${c2_s5_5_3_checkbox_1_yes}</w:t>
        </w:r>
      </w:ins>
      <w:r>
        <w:rPr>
          <w:rFonts w:cs="Arial" w:ascii="Arial" w:hAnsi="Arial"/>
          <w:sz w:val="20"/>
          <w:szCs w:val="20"/>
        </w:rPr>
        <w:t>__ Yes</w:t>
        <w:tab/>
        <w:tab/>
      </w:r>
      <w:r>
        <w:rPr>
          <w:rFonts w:cs="Arial" w:ascii="Arial" w:hAnsi="Arial"/>
          <w:b/>
          <w:sz w:val="20"/>
          <w:szCs w:val="20"/>
          <w:u w:val="single"/>
        </w:rPr>
        <w:t>_</w:t>
      </w:r>
      <w:del w:id="1352" w:author="Unknown Author" w:date="2022-02-11T18:57:12Z">
        <w:r>
          <w:rPr>
            <w:rFonts w:cs="Arial" w:ascii="Arial" w:hAnsi="Arial"/>
            <w:b/>
            <w:sz w:val="20"/>
            <w:szCs w:val="20"/>
            <w:u w:val="single"/>
          </w:rPr>
          <w:delText>_</w:delText>
        </w:r>
      </w:del>
      <w:r>
        <w:rPr>
          <w:rFonts w:cs="Arial" w:ascii="Arial" w:hAnsi="Arial"/>
          <w:b/>
          <w:sz w:val="20"/>
          <w:szCs w:val="20"/>
          <w:u w:val="single"/>
        </w:rPr>
        <w:t>_</w:t>
      </w:r>
      <w:ins w:id="1353" w:author="Unknown Author" w:date="2022-02-11T18:57:16Z">
        <w:r>
          <w:rPr>
            <w:rFonts w:cs="Arial" w:ascii="Arial" w:hAnsi="Arial"/>
            <w:b w:val="false"/>
            <w:bCs w:val="false"/>
            <w:sz w:val="20"/>
            <w:szCs w:val="20"/>
            <w:u w:val="single"/>
          </w:rPr>
          <w:t>${c2_s5_5_3_checkbox_1_no}</w:t>
        </w:r>
      </w:ins>
      <w:r>
        <w:rPr>
          <w:rFonts w:cs="Arial" w:ascii="Arial" w:hAnsi="Arial"/>
          <w:sz w:val="20"/>
          <w:szCs w:val="20"/>
        </w:rPr>
        <w:t xml:space="preserve">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i/>
          <w:sz w:val="20"/>
          <w:szCs w:val="20"/>
        </w:rPr>
        <w:t xml:space="preserve"> </w:t>
      </w:r>
      <w:ins w:id="1354" w:author="Unknown Author" w:date="2022-02-15T16:37:25Z">
        <w:r>
          <w:rPr>
            <w:rFonts w:cs="Arial" w:ascii="Arial" w:hAnsi="Arial"/>
            <w:b/>
            <w:i/>
            <w:sz w:val="20"/>
            <w:szCs w:val="20"/>
          </w:rPr>
          <w:t xml:space="preserve"> </w:t>
        </w:r>
      </w:ins>
      <w:del w:id="1355" w:author="Unknown Author" w:date="2022-02-15T16:37:25Z">
        <w:r>
          <w:rPr>
            <w:rFonts w:cs="Arial" w:ascii="Arial" w:hAnsi="Arial"/>
            <w:b/>
            <w:i/>
            <w:sz w:val="20"/>
            <w:szCs w:val="20"/>
            <w:u w:val="single"/>
          </w:rPr>
          <w:delText>The Risk Management  Plan must be updated periodically, and approved by the Board.</w:delText>
        </w:r>
      </w:del>
      <w:ins w:id="1356" w:author="Unknown Author" w:date="2022-02-15T16:37:26Z">
        <w:r>
          <w:rPr>
            <w:rFonts w:cs="Arial" w:ascii="Arial" w:hAnsi="Arial"/>
            <w:b/>
            <w:i/>
            <w:sz w:val="20"/>
            <w:szCs w:val="20"/>
            <w:u w:val="none"/>
          </w:rPr>
          <w:t>$</w:t>
        </w:r>
      </w:ins>
      <w:ins w:id="1357" w:author="Unknown Author" w:date="2022-02-15T16:37:26Z">
        <w:r>
          <w:rPr>
            <w:rFonts w:cs="Arial" w:ascii="Arial" w:hAnsi="Arial"/>
            <w:b/>
            <w:i/>
            <w:color w:val="000000" w:themeColor="text1"/>
            <w:sz w:val="20"/>
            <w:szCs w:val="20"/>
            <w:u w:val="none"/>
          </w:rPr>
          <w:t>{c2_s5_5_3_comment_1}</w:t>
        </w:r>
      </w:ins>
    </w:p>
    <w:p>
      <w:pPr>
        <w:pStyle w:val="Normal"/>
        <w:rPr>
          <w:rFonts w:ascii="Arial" w:hAnsi="Arial" w:cs="Arial"/>
          <w:sz w:val="18"/>
          <w:szCs w:val="18"/>
        </w:rPr>
      </w:pPr>
      <w:r>
        <w:rPr>
          <w:rFonts w:cs="Arial" w:ascii="Arial" w:hAnsi="Arial"/>
          <w:sz w:val="18"/>
          <w:szCs w:val="18"/>
        </w:rPr>
      </w:r>
    </w:p>
    <w:p>
      <w:pPr>
        <w:pStyle w:val="Normal"/>
        <w:ind w:left="1440" w:hanging="720"/>
        <w:rPr>
          <w:rFonts w:ascii="Arial" w:hAnsi="Arial" w:cs="Arial"/>
          <w:sz w:val="20"/>
          <w:szCs w:val="20"/>
        </w:rPr>
      </w:pPr>
      <w:r>
        <w:rPr>
          <w:rFonts w:cs="Arial" w:ascii="Arial" w:hAnsi="Arial"/>
          <w:sz w:val="20"/>
          <w:szCs w:val="20"/>
        </w:rPr>
        <w:t>5.4</w:t>
        <w:tab/>
        <w:t>The affiliate board has written policies for use of Urban League property by outside groups that minimize potential liability for the affiliate.</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8:20Z"/>
        </w:rPr>
        <w:t>_</w:t>
      </w:r>
      <w:ins w:id="1359" w:author="Unknown Author" w:date="2022-02-11T18:57:32Z">
        <w:r>
          <w:rPr>
            <w:rFonts w:cs="Arial" w:ascii="Arial" w:hAnsi="Arial"/>
            <w:b w:val="false"/>
            <w:bCs w:val="false"/>
            <w:sz w:val="20"/>
            <w:szCs w:val="20"/>
            <w:u w:val="single"/>
          </w:rPr>
          <w:t>${c2_s5_5_4_checkbox_1_yes}</w:t>
        </w:r>
      </w:ins>
      <w:r>
        <w:rPr>
          <w:rFonts w:cs="Arial" w:ascii="Arial" w:hAnsi="Arial"/>
          <w:b w:val="false"/>
          <w:bCs w:val="false"/>
          <w:sz w:val="20"/>
          <w:szCs w:val="20"/>
          <w:u w:val="single"/>
          <w:rPrChange w:id="0" w:author="Unknown Author" w:date="2022-02-11T18:58:20Z"/>
        </w:rPr>
        <w:t>_</w:t>
      </w:r>
      <w:del w:id="1361" w:author="Unknown Author" w:date="2022-02-11T18:57:30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8:58:20Z"/>
        </w:rPr>
        <w:t>_</w:t>
      </w:r>
      <w:r>
        <w:rPr>
          <w:rFonts w:cs="Arial" w:ascii="Arial" w:hAnsi="Arial"/>
          <w:b w:val="false"/>
          <w:bCs w:val="false"/>
          <w:sz w:val="20"/>
          <w:szCs w:val="20"/>
          <w:rPrChange w:id="0" w:author="Unknown Author" w:date="2022-02-11T18:58:20Z"/>
        </w:rPr>
        <w:t xml:space="preserve"> Yes</w:t>
        <w:tab/>
        <w:tab/>
      </w:r>
      <w:del w:id="1364" w:author="Unknown Author" w:date="2022-02-11T18:58:07Z">
        <w:r>
          <w:rPr>
            <w:rFonts w:cs="Arial" w:ascii="Arial" w:hAnsi="Arial"/>
            <w:b w:val="false"/>
            <w:bCs w:val="false"/>
            <w:sz w:val="20"/>
            <w:szCs w:val="20"/>
          </w:rPr>
          <w:delText>_</w:delText>
        </w:r>
      </w:del>
      <w:del w:id="1365" w:author="Unknown Author" w:date="2022-02-11T18:58:07Z">
        <w:r>
          <w:rPr>
            <w:rFonts w:cs="Arial" w:ascii="Arial" w:hAnsi="Arial"/>
            <w:b w:val="false"/>
            <w:bCs w:val="false"/>
            <w:sz w:val="20"/>
            <w:szCs w:val="20"/>
            <w:u w:val="single"/>
          </w:rPr>
          <w:delText xml:space="preserve"> </w:delText>
        </w:r>
      </w:del>
      <w:ins w:id="1366" w:author="Unknown Author" w:date="2022-02-11T18:57:50Z">
        <w:r>
          <w:rPr>
            <w:rFonts w:cs="Arial" w:ascii="Arial" w:hAnsi="Arial"/>
            <w:b w:val="false"/>
            <w:bCs w:val="false"/>
            <w:sz w:val="20"/>
            <w:szCs w:val="20"/>
            <w:u w:val="single"/>
          </w:rPr>
          <w:t>${c2_s5_5_4_checkbox_1_no}</w:t>
        </w:r>
      </w:ins>
      <w:r>
        <w:rPr>
          <w:rFonts w:cs="Arial" w:ascii="Arial" w:hAnsi="Arial"/>
          <w:b w:val="false"/>
          <w:bCs w:val="false"/>
          <w:sz w:val="20"/>
          <w:szCs w:val="20"/>
          <w:u w:val="single"/>
          <w:rPrChange w:id="0" w:author="Unknown Author" w:date="2022-02-11T18:58:20Z"/>
        </w:rPr>
        <w:t xml:space="preserve">  </w:t>
      </w:r>
      <w:r>
        <w:rPr>
          <w:rFonts w:cs="Arial" w:ascii="Arial" w:hAnsi="Arial"/>
          <w:b w:val="false"/>
          <w:bCs w:val="false"/>
          <w:sz w:val="20"/>
          <w:szCs w:val="20"/>
          <w:rPrChange w:id="0" w:author="Unknown Author" w:date="2022-02-11T18:58:20Z"/>
        </w:rPr>
        <w:t>_ No</w:t>
      </w:r>
    </w:p>
    <w:p>
      <w:pPr>
        <w:pStyle w:val="Normal"/>
        <w:jc w:val="both"/>
        <w:rPr>
          <w:rFonts w:ascii="Arial" w:hAnsi="Arial" w:cs="Arial"/>
          <w:sz w:val="18"/>
          <w:szCs w:val="18"/>
        </w:rPr>
      </w:pPr>
      <w:r>
        <w:rPr>
          <w:rFonts w:cs="Arial" w:ascii="Arial" w:hAnsi="Arial"/>
          <w:sz w:val="18"/>
          <w:szCs w:val="18"/>
        </w:rPr>
      </w:r>
    </w:p>
    <w:p>
      <w:pPr>
        <w:pStyle w:val="Normal"/>
        <w:ind w:left="1440" w:hanging="0"/>
        <w:rPr>
          <w:rFonts w:ascii="Arial" w:hAnsi="Arial" w:eastAsia="" w:cs="Arial" w:eastAsiaTheme="minorEastAsia"/>
          <w:b/>
          <w:b/>
          <w:i/>
          <w:i/>
          <w:sz w:val="20"/>
          <w:szCs w:val="20"/>
          <w:u w:val="single"/>
        </w:rPr>
      </w:pPr>
      <w:r>
        <w:rPr>
          <w:rFonts w:cs="Arial" w:ascii="Arial" w:hAnsi="Arial"/>
          <w:b/>
          <w:color w:val="C00000"/>
          <w:sz w:val="20"/>
          <w:szCs w:val="20"/>
        </w:rPr>
        <w:t xml:space="preserve">NUL Recommendations/Comments: </w:t>
      </w:r>
      <w:ins w:id="1369" w:author="Unknown Author" w:date="2022-02-15T16:37:35Z">
        <w:r>
          <w:rPr>
            <w:rFonts w:eastAsia="" w:cs="Arial" w:ascii="Arial" w:hAnsi="Arial" w:eastAsiaTheme="minorEastAsia"/>
            <w:b/>
            <w:i/>
            <w:color w:val="000000"/>
            <w:sz w:val="20"/>
            <w:szCs w:val="20"/>
            <w:u w:val="none"/>
          </w:rPr>
          <w:t>$</w:t>
        </w:r>
      </w:ins>
      <w:ins w:id="1370" w:author="Unknown Author" w:date="2022-02-15T16:37:35Z">
        <w:r>
          <w:rPr>
            <w:rFonts w:eastAsia="" w:cs="Arial" w:ascii="Arial" w:hAnsi="Arial"/>
            <w:b/>
            <w:i/>
            <w:color w:val="000000" w:themeColor="text1"/>
            <w:sz w:val="20"/>
            <w:szCs w:val="20"/>
            <w:u w:val="none"/>
          </w:rPr>
          <w:t>{c2_s5_5_4_comment_1}</w:t>
        </w:r>
      </w:ins>
    </w:p>
    <w:p>
      <w:pPr>
        <w:pStyle w:val="Normal"/>
        <w:ind w:left="1440" w:hanging="0"/>
        <w:rPr>
          <w:rFonts w:ascii="Arial" w:hAnsi="Arial" w:cs="Arial"/>
          <w:sz w:val="20"/>
          <w:szCs w:val="20"/>
        </w:rPr>
      </w:pPr>
      <w:r>
        <w:rPr>
          <w:rFonts w:cs="Arial" w:ascii="Arial" w:hAnsi="Arial"/>
          <w:sz w:val="20"/>
          <w:szCs w:val="20"/>
        </w:rPr>
      </w:r>
    </w:p>
    <w:p>
      <w:pPr>
        <w:pStyle w:val="Normal"/>
        <w:ind w:firstLine="720"/>
        <w:jc w:val="both"/>
        <w:rPr>
          <w:rFonts w:ascii="Arial" w:hAnsi="Arial" w:cs="Arial"/>
          <w:sz w:val="20"/>
          <w:szCs w:val="20"/>
        </w:rPr>
      </w:pPr>
      <w:r>
        <w:rPr>
          <w:rFonts w:cs="Arial" w:ascii="Arial" w:hAnsi="Arial"/>
          <w:sz w:val="20"/>
          <w:szCs w:val="20"/>
        </w:rPr>
        <w:t>5.5</w:t>
        <w:tab/>
        <w:t>The affiliate owns or leases sites and facilities needed to support services.</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8:58:46Z"/>
        </w:rPr>
        <w:t>_</w:t>
      </w:r>
      <w:del w:id="1372" w:author="Unknown Author" w:date="2022-02-11T18:58:32Z">
        <w:r>
          <w:rPr>
            <w:rFonts w:cs="Arial" w:ascii="Arial" w:hAnsi="Arial"/>
            <w:b w:val="false"/>
            <w:bCs w:val="false"/>
            <w:sz w:val="20"/>
            <w:szCs w:val="20"/>
            <w:u w:val="single"/>
          </w:rPr>
          <w:delText>X</w:delText>
        </w:r>
      </w:del>
      <w:ins w:id="1373" w:author="Unknown Author" w:date="2022-02-11T18:58:33Z">
        <w:r>
          <w:rPr>
            <w:rFonts w:cs="Arial" w:ascii="Arial" w:hAnsi="Arial"/>
            <w:b w:val="false"/>
            <w:bCs w:val="false"/>
            <w:sz w:val="20"/>
            <w:szCs w:val="20"/>
            <w:u w:val="single"/>
          </w:rPr>
          <w:t>${c2_s5_5_5_checkbox_1_yes}</w:t>
        </w:r>
      </w:ins>
      <w:r>
        <w:rPr>
          <w:rFonts w:cs="Arial" w:ascii="Arial" w:hAnsi="Arial"/>
          <w:b w:val="false"/>
          <w:bCs w:val="false"/>
          <w:sz w:val="20"/>
          <w:szCs w:val="20"/>
          <w:u w:val="single"/>
          <w:rPrChange w:id="0" w:author="Unknown Author" w:date="2022-02-11T18:58:46Z"/>
        </w:rPr>
        <w:t>__</w:t>
      </w:r>
      <w:r>
        <w:rPr>
          <w:rFonts w:cs="Arial" w:ascii="Arial" w:hAnsi="Arial"/>
          <w:b w:val="false"/>
          <w:bCs w:val="false"/>
          <w:sz w:val="20"/>
          <w:szCs w:val="20"/>
          <w:rPrChange w:id="0" w:author="Unknown Author" w:date="2022-02-11T18:58:46Z"/>
        </w:rPr>
        <w:t xml:space="preserve"> Yes</w:t>
        <w:tab/>
        <w:tab/>
        <w:t>_</w:t>
      </w:r>
      <w:ins w:id="1376" w:author="Unknown Author" w:date="2022-02-11T18:58:40Z">
        <w:r>
          <w:rPr>
            <w:rFonts w:cs="Arial" w:ascii="Arial" w:hAnsi="Arial"/>
            <w:b w:val="false"/>
            <w:bCs w:val="false"/>
            <w:sz w:val="20"/>
            <w:szCs w:val="20"/>
          </w:rPr>
          <w:t>${c2_s5_5_5_checkbox_1_no}</w:t>
        </w:r>
      </w:ins>
      <w:r>
        <w:rPr>
          <w:rFonts w:cs="Arial" w:ascii="Arial" w:hAnsi="Arial"/>
          <w:b w:val="false"/>
          <w:bCs w:val="false"/>
          <w:sz w:val="20"/>
          <w:szCs w:val="20"/>
          <w:rPrChange w:id="0" w:author="Unknown Author" w:date="2022-02-11T18:58:46Z"/>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color w:val="E36C0A" w:themeColor="accent6" w:themeShade="bf"/>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ins w:id="1378" w:author="Unknown Author" w:date="2022-02-15T16:37:52Z">
        <w:r>
          <w:rPr>
            <w:rFonts w:cs="Arial" w:ascii="Arial" w:hAnsi="Arial"/>
            <w:b/>
            <w:i/>
            <w:color w:val="000000" w:themeColor="text1"/>
            <w:sz w:val="20"/>
            <w:szCs w:val="20"/>
            <w:u w:val="none"/>
          </w:rPr>
          <w:t>${c2_s5_5_5_comment_1}</w:t>
        </w:r>
      </w:ins>
    </w:p>
    <w:p>
      <w:pPr>
        <w:pStyle w:val="Normal"/>
        <w:ind w:left="1440" w:hanging="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5.6</w:t>
        <w:tab/>
        <w:t xml:space="preserve">The affiliate repairs, replaces, and maintains affiliate land, buildings, and equipment as needed and in accordance with a long-range property acquisition, maintenance and utilization plan.  </w:t>
      </w:r>
    </w:p>
    <w:p>
      <w:pPr>
        <w:pStyle w:val="Normal"/>
        <w:ind w:left="1800" w:firstLine="360"/>
        <w:jc w:val="both"/>
        <w:rPr>
          <w:rFonts w:ascii="Arial" w:hAnsi="Arial" w:cs="Arial"/>
          <w:sz w:val="20"/>
          <w:szCs w:val="20"/>
        </w:rPr>
      </w:pPr>
      <w:r>
        <w:rPr>
          <w:rFonts w:cs="Arial" w:ascii="Arial" w:hAnsi="Arial"/>
          <w:sz w:val="20"/>
          <w:szCs w:val="20"/>
        </w:rPr>
        <w:t>_</w:t>
      </w:r>
      <w:ins w:id="1379" w:author="Unknown Author" w:date="2022-02-11T18:58:59Z">
        <w:r>
          <w:rPr>
            <w:rFonts w:cs="Arial" w:ascii="Arial" w:hAnsi="Arial"/>
            <w:sz w:val="20"/>
            <w:szCs w:val="20"/>
          </w:rPr>
          <w:t>$</w:t>
        </w:r>
      </w:ins>
      <w:ins w:id="1380" w:author="Unknown Author" w:date="2022-02-11T18:59:00Z">
        <w:r>
          <w:rPr>
            <w:rFonts w:cs="Arial" w:ascii="Arial" w:hAnsi="Arial"/>
            <w:sz w:val="20"/>
            <w:szCs w:val="20"/>
          </w:rPr>
          <w:t>{c2_s5_5_6_checkbox_1_yes}</w:t>
        </w:r>
      </w:ins>
      <w:r>
        <w:rPr>
          <w:rFonts w:cs="Arial" w:ascii="Arial" w:hAnsi="Arial"/>
          <w:sz w:val="20"/>
          <w:szCs w:val="20"/>
        </w:rPr>
        <w:t>_</w:t>
      </w:r>
      <w:del w:id="1381" w:author="Unknown Author" w:date="2022-02-11T18:59:06Z">
        <w:r>
          <w:rPr>
            <w:rFonts w:cs="Arial" w:ascii="Arial" w:hAnsi="Arial"/>
            <w:sz w:val="20"/>
            <w:szCs w:val="20"/>
            <w:u w:val="single"/>
          </w:rPr>
          <w:delText>X</w:delText>
        </w:r>
      </w:del>
      <w:r>
        <w:rPr>
          <w:rFonts w:cs="Arial" w:ascii="Arial" w:hAnsi="Arial"/>
          <w:sz w:val="20"/>
          <w:szCs w:val="20"/>
        </w:rPr>
        <w:t xml:space="preserve"> Yes</w:t>
        <w:tab/>
        <w:tab/>
        <w:tab/>
        <w:t>_</w:t>
      </w:r>
      <w:del w:id="1382" w:author="Unknown Author" w:date="2022-02-11T18:59:08Z">
        <w:r>
          <w:rPr>
            <w:rFonts w:cs="Arial" w:ascii="Arial" w:hAnsi="Arial"/>
            <w:sz w:val="20"/>
            <w:szCs w:val="20"/>
            <w:u w:val="single"/>
          </w:rPr>
          <w:delText>X</w:delText>
        </w:r>
      </w:del>
      <w:ins w:id="1383" w:author="Unknown Author" w:date="2022-02-11T18:59:09Z">
        <w:r>
          <w:rPr>
            <w:rFonts w:cs="Arial" w:ascii="Arial" w:hAnsi="Arial"/>
            <w:sz w:val="20"/>
            <w:szCs w:val="20"/>
            <w:u w:val="single"/>
          </w:rPr>
          <w:t>${c2_s5_5_6_checkbox_1_no}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384" w:author="Unknown Author" w:date="2022-02-15T16:38:05Z">
        <w:r>
          <w:rPr>
            <w:rFonts w:cs="Arial" w:ascii="Arial" w:hAnsi="Arial"/>
            <w:b/>
            <w:i/>
            <w:sz w:val="20"/>
            <w:szCs w:val="20"/>
          </w:rPr>
          <w:delText>However, the ULHC does not prepare a separate capital budget.</w:delText>
        </w:r>
      </w:del>
      <w:ins w:id="1385" w:author="Unknown Author" w:date="2022-02-15T16:38:05Z">
        <w:r>
          <w:rPr>
            <w:rFonts w:cs="Arial" w:ascii="Arial" w:hAnsi="Arial"/>
            <w:b/>
            <w:i/>
            <w:sz w:val="20"/>
            <w:szCs w:val="20"/>
            <w:u w:val="none"/>
          </w:rPr>
          <w:t>$</w:t>
        </w:r>
      </w:ins>
      <w:ins w:id="1386" w:author="Unknown Author" w:date="2022-02-15T16:38:05Z">
        <w:r>
          <w:rPr>
            <w:rFonts w:cs="Arial" w:ascii="Arial" w:hAnsi="Arial"/>
            <w:b/>
            <w:i/>
            <w:color w:val="000000" w:themeColor="text1"/>
            <w:sz w:val="20"/>
            <w:szCs w:val="20"/>
            <w:u w:val="none"/>
          </w:rPr>
          <w:t>{c2_s5_5_6_comment_1}</w:t>
        </w:r>
      </w:ins>
    </w:p>
    <w:p>
      <w:pPr>
        <w:pStyle w:val="Normal"/>
        <w:rPr>
          <w:rFonts w:ascii="Arial" w:hAnsi="Arial" w:cs="Arial"/>
          <w:b/>
          <w:b/>
          <w:color w:val="4F6228" w:themeColor="accent3" w:themeShade="80"/>
          <w:sz w:val="18"/>
          <w:szCs w:val="18"/>
        </w:rPr>
      </w:pPr>
      <w:r>
        <w:rPr>
          <w:rFonts w:cs="Arial" w:ascii="Arial" w:hAnsi="Arial"/>
          <w:b/>
          <w:color w:val="4F6228" w:themeColor="accent3" w:themeShade="80"/>
          <w:sz w:val="18"/>
          <w:szCs w:val="18"/>
        </w:rPr>
      </w:r>
    </w:p>
    <w:p>
      <w:pPr>
        <w:pStyle w:val="Normal"/>
        <w:ind w:firstLine="720"/>
        <w:jc w:val="both"/>
        <w:rPr>
          <w:rFonts w:ascii="Arial" w:hAnsi="Arial" w:cs="Arial"/>
          <w:sz w:val="20"/>
          <w:szCs w:val="20"/>
        </w:rPr>
      </w:pPr>
      <w:r>
        <w:rPr>
          <w:rFonts w:cs="Arial" w:ascii="Arial" w:hAnsi="Arial"/>
          <w:sz w:val="20"/>
          <w:szCs w:val="20"/>
        </w:rPr>
        <w:t>5.7</w:t>
        <w:tab/>
        <w:t xml:space="preserve">The affiliate has a capital budget funded to meet its long-range property needs.  </w:t>
      </w:r>
    </w:p>
    <w:p>
      <w:pPr>
        <w:pStyle w:val="Normal"/>
        <w:ind w:left="1800" w:firstLine="360"/>
        <w:jc w:val="both"/>
        <w:rPr>
          <w:rFonts w:ascii="Arial" w:hAnsi="Arial" w:cs="Arial"/>
          <w:sz w:val="20"/>
          <w:szCs w:val="20"/>
        </w:rPr>
      </w:pPr>
      <w:r>
        <w:rPr>
          <w:rFonts w:cs="Arial" w:ascii="Arial" w:hAnsi="Arial"/>
          <w:sz w:val="20"/>
          <w:szCs w:val="20"/>
        </w:rPr>
        <w:t>_</w:t>
      </w:r>
      <w:ins w:id="1387" w:author="Unknown Author" w:date="2022-02-11T18:59:23Z">
        <w:r>
          <w:rPr>
            <w:rFonts w:cs="Arial" w:ascii="Arial" w:hAnsi="Arial"/>
            <w:sz w:val="20"/>
            <w:szCs w:val="20"/>
          </w:rPr>
          <w:t>${c2_s5_5_7_checkbox_1_yes}</w:t>
        </w:r>
      </w:ins>
      <w:r>
        <w:rPr>
          <w:rFonts w:cs="Arial" w:ascii="Arial" w:hAnsi="Arial"/>
          <w:sz w:val="20"/>
          <w:szCs w:val="20"/>
        </w:rPr>
        <w:t>__ Yes</w:t>
        <w:tab/>
        <w:tab/>
        <w:t>_</w:t>
      </w:r>
      <w:del w:id="1388" w:author="Unknown Author" w:date="2022-02-11T18:59:28Z">
        <w:r>
          <w:rPr>
            <w:rFonts w:cs="Arial" w:ascii="Arial" w:hAnsi="Arial"/>
            <w:sz w:val="20"/>
            <w:szCs w:val="20"/>
            <w:u w:val="single"/>
          </w:rPr>
          <w:delText>X</w:delText>
        </w:r>
      </w:del>
      <w:ins w:id="1389" w:author="Unknown Author" w:date="2022-02-11T18:59:29Z">
        <w:r>
          <w:rPr>
            <w:rFonts w:cs="Arial" w:ascii="Arial" w:hAnsi="Arial"/>
            <w:sz w:val="20"/>
            <w:szCs w:val="20"/>
            <w:u w:val="single"/>
          </w:rPr>
          <w:t>${c2_s5_5_7_checkbox_1_no}</w:t>
        </w:r>
      </w:ins>
      <w:r>
        <w:rPr>
          <w:rFonts w:cs="Arial" w:ascii="Arial" w:hAnsi="Arial"/>
          <w:sz w:val="20"/>
          <w:szCs w:val="20"/>
        </w:rPr>
        <w:t>__ No</w:t>
      </w:r>
    </w:p>
    <w:p>
      <w:pPr>
        <w:pStyle w:val="Normal"/>
        <w:ind w:left="1800" w:firstLine="360"/>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b/>
          <w:b/>
          <w:i/>
          <w:i/>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390" w:author="Unknown Author" w:date="2022-02-15T16:38:17Z">
        <w:r>
          <w:rPr>
            <w:rFonts w:cs="Arial" w:ascii="Arial" w:hAnsi="Arial"/>
            <w:b/>
            <w:i/>
            <w:sz w:val="20"/>
            <w:szCs w:val="20"/>
          </w:rPr>
          <w:delText>The ULHC does not prepare a separate capital budget.</w:delText>
        </w:r>
      </w:del>
      <w:ins w:id="1391" w:author="Unknown Author" w:date="2022-02-15T16:38:17Z">
        <w:r>
          <w:rPr>
            <w:rFonts w:cs="Arial" w:ascii="Arial" w:hAnsi="Arial"/>
            <w:b/>
            <w:i/>
            <w:sz w:val="20"/>
            <w:szCs w:val="20"/>
          </w:rPr>
          <w:t>$</w:t>
        </w:r>
      </w:ins>
      <w:ins w:id="1392" w:author="Unknown Author" w:date="2022-02-15T16:38:17Z">
        <w:r>
          <w:rPr>
            <w:rFonts w:cs="Arial" w:ascii="Arial" w:hAnsi="Arial"/>
            <w:b/>
            <w:i/>
            <w:color w:val="000000" w:themeColor="text1"/>
            <w:sz w:val="20"/>
            <w:szCs w:val="20"/>
            <w:u w:val="none"/>
          </w:rPr>
          <w:t>{c2_s5_5_7_comment_1}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sz w:val="20"/>
          <w:szCs w:val="20"/>
        </w:rPr>
      </w:pPr>
      <w:r>
        <w:rPr>
          <w:rFonts w:cs="Arial" w:ascii="Arial" w:hAnsi="Arial"/>
          <w:sz w:val="20"/>
          <w:szCs w:val="20"/>
        </w:rPr>
        <w:t>5.8</w:t>
        <w:tab/>
        <w:t xml:space="preserve">Duplicates of all vital documents (i.e., property documents, insurance papers, charter, state articles of incorporation, minutes, etc.), are complete, up-to-date and are kept in a c (fire-proof safe), or in a secure location away from the affiliate’s location.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8:59:57Z"/>
        </w:rPr>
        <w:t>_</w:t>
      </w:r>
      <w:ins w:id="1394" w:author="Unknown Author" w:date="2022-02-11T18:59:44Z">
        <w:r>
          <w:rPr>
            <w:rFonts w:cs="Arial" w:ascii="Arial" w:hAnsi="Arial"/>
            <w:b w:val="false"/>
            <w:bCs w:val="false"/>
            <w:sz w:val="20"/>
            <w:szCs w:val="20"/>
            <w:u w:val="single"/>
          </w:rPr>
          <w:t>${c2_s5_5_8_checkbox_1_yes}</w:t>
        </w:r>
      </w:ins>
      <w:r>
        <w:rPr>
          <w:rFonts w:cs="Arial" w:ascii="Arial" w:hAnsi="Arial"/>
          <w:b w:val="false"/>
          <w:bCs w:val="false"/>
          <w:sz w:val="20"/>
          <w:szCs w:val="20"/>
          <w:u w:val="single"/>
          <w:rPrChange w:id="0" w:author="Unknown Author" w:date="2022-02-11T18:59:57Z"/>
        </w:rPr>
        <w:t>__</w:t>
      </w:r>
      <w:r>
        <w:rPr>
          <w:rFonts w:cs="Arial" w:ascii="Arial" w:hAnsi="Arial"/>
          <w:b w:val="false"/>
          <w:bCs w:val="false"/>
          <w:sz w:val="20"/>
          <w:szCs w:val="20"/>
          <w:rPrChange w:id="0" w:author="Unknown Author" w:date="2022-02-11T18:59:57Z"/>
        </w:rPr>
        <w:t xml:space="preserve"> Yes</w:t>
        <w:tab/>
        <w:tab/>
        <w:t>_</w:t>
      </w:r>
      <w:del w:id="1397" w:author="Unknown Author" w:date="2022-02-11T18:59:49Z">
        <w:r>
          <w:rPr>
            <w:rFonts w:cs="Arial" w:ascii="Arial" w:hAnsi="Arial"/>
            <w:b w:val="false"/>
            <w:bCs w:val="false"/>
            <w:sz w:val="20"/>
            <w:szCs w:val="20"/>
            <w:u w:val="single"/>
          </w:rPr>
          <w:delText>X</w:delText>
        </w:r>
      </w:del>
      <w:ins w:id="1398" w:author="Unknown Author" w:date="2022-02-11T18:59:50Z">
        <w:r>
          <w:rPr>
            <w:rFonts w:cs="Arial" w:ascii="Arial" w:hAnsi="Arial"/>
            <w:b w:val="false"/>
            <w:bCs w:val="false"/>
            <w:sz w:val="20"/>
            <w:szCs w:val="20"/>
            <w:u w:val="single"/>
          </w:rPr>
          <w:t>${c2_s5_5_8_checkbox_1_no}</w:t>
        </w:r>
      </w:ins>
      <w:r>
        <w:rPr>
          <w:rFonts w:cs="Arial" w:ascii="Arial" w:hAnsi="Arial"/>
          <w:b w:val="false"/>
          <w:bCs w:val="false"/>
          <w:sz w:val="20"/>
          <w:szCs w:val="20"/>
          <w:rPrChange w:id="0" w:author="Unknown Author" w:date="2022-02-11T18:59:57Z"/>
        </w:rPr>
        <w:t>__ No</w:t>
      </w:r>
    </w:p>
    <w:p>
      <w:pPr>
        <w:pStyle w:val="Normal"/>
        <w:jc w:val="both"/>
        <w:rPr>
          <w:rFonts w:ascii="Arial" w:hAnsi="Arial" w:cs="Arial"/>
          <w:sz w:val="18"/>
          <w:szCs w:val="18"/>
        </w:rPr>
      </w:pPr>
      <w:r>
        <w:rPr>
          <w:rFonts w:cs="Arial" w:ascii="Arial" w:hAnsi="Arial"/>
          <w:sz w:val="18"/>
          <w:szCs w:val="18"/>
        </w:rPr>
      </w:r>
    </w:p>
    <w:p>
      <w:pPr>
        <w:pStyle w:val="Normal"/>
        <w:ind w:left="1440" w:hanging="0"/>
        <w:jc w:val="both"/>
        <w:rPr>
          <w:rFonts w:ascii="Arial" w:hAnsi="Arial" w:cs="Arial"/>
          <w:ins w:id="1403" w:author="Unknown Author" w:date="2022-02-18T18:38:15Z"/>
          <w:b/>
          <w:b/>
          <w:i/>
          <w:i/>
          <w:sz w:val="20"/>
          <w:szCs w:val="20"/>
          <w:u w:val="single"/>
        </w:rPr>
      </w:pPr>
      <w:r>
        <w:rPr>
          <w:rFonts w:cs="Arial" w:ascii="Arial" w:hAnsi="Arial"/>
          <w:b/>
          <w:color w:val="C00000"/>
          <w:sz w:val="20"/>
          <w:szCs w:val="20"/>
        </w:rPr>
        <w:t xml:space="preserve">NUL Recommendations/Comments: </w:t>
      </w:r>
      <w:ins w:id="1400" w:author="Unknown Author" w:date="2022-02-15T16:39:18Z">
        <w:r>
          <w:rPr>
            <w:rFonts w:cs="Arial" w:ascii="Arial" w:hAnsi="Arial"/>
            <w:b/>
            <w:color w:val="C00000"/>
            <w:sz w:val="20"/>
            <w:szCs w:val="20"/>
          </w:rPr>
          <w:t xml:space="preserve">  </w:t>
        </w:r>
      </w:ins>
      <w:ins w:id="1401" w:author="Unknown Author" w:date="2022-02-15T16:39:18Z">
        <w:r>
          <w:rPr>
            <w:rFonts w:cs="Arial" w:ascii="Arial" w:hAnsi="Arial"/>
            <w:b/>
            <w:i/>
            <w:color w:val="000000"/>
            <w:sz w:val="20"/>
            <w:szCs w:val="20"/>
          </w:rPr>
          <w:t>$</w:t>
        </w:r>
      </w:ins>
      <w:ins w:id="1402" w:author="Unknown Author" w:date="2022-02-15T16:39:18Z">
        <w:r>
          <w:rPr>
            <w:rFonts w:cs="Arial" w:ascii="Arial" w:hAnsi="Arial"/>
            <w:b/>
            <w:i/>
            <w:color w:val="000000" w:themeColor="text1"/>
            <w:sz w:val="20"/>
            <w:szCs w:val="20"/>
            <w:u w:val="none"/>
          </w:rPr>
          <w:t>{c2_s5_5_8_comment_1}</w:t>
        </w:r>
      </w:ins>
      <w:r>
        <w:br w:type="page"/>
      </w:r>
    </w:p>
    <w:p>
      <w:pPr>
        <w:pStyle w:val="Normal"/>
        <w:ind w:left="1440" w:hanging="0"/>
        <w:jc w:val="both"/>
        <w:rPr>
          <w:rFonts w:ascii="Arial" w:hAnsi="Arial" w:cs="Arial"/>
          <w:ins w:id="1406" w:author="Unknown Author" w:date="2022-02-15T16:39:12Z"/>
          <w:b/>
          <w:b/>
          <w:i/>
          <w:i/>
          <w:sz w:val="20"/>
          <w:szCs w:val="20"/>
          <w:u w:val="single"/>
        </w:rPr>
      </w:pPr>
      <w:del w:id="1404" w:author="Unknown Author" w:date="2022-02-15T16:39:12Z">
        <w:r>
          <w:rPr>
            <w:rFonts w:cs="Arial" w:ascii="Arial" w:hAnsi="Arial"/>
            <w:b/>
            <w:i/>
            <w:sz w:val="20"/>
            <w:szCs w:val="20"/>
          </w:rPr>
          <w:delText xml:space="preserve">The ULHC established a web-based portal for storage of it vital documents electronically. However, our review discovered that very few of the documents listed as vital were secured through the portal. </w:delText>
        </w:r>
      </w:del>
      <w:del w:id="1405" w:author="Unknown Author" w:date="2022-02-15T16:39:12Z">
        <w:r>
          <w:rPr>
            <w:rFonts w:cs="Arial" w:ascii="Arial" w:hAnsi="Arial"/>
            <w:b/>
            <w:i/>
            <w:sz w:val="20"/>
            <w:szCs w:val="20"/>
            <w:u w:val="single"/>
          </w:rPr>
          <w:delText xml:space="preserve">We </w:delText>
        </w:r>
      </w:del>
    </w:p>
    <w:p>
      <w:pPr>
        <w:pStyle w:val="Normal"/>
        <w:ind w:left="1440" w:hanging="0"/>
        <w:jc w:val="both"/>
        <w:rPr>
          <w:rFonts w:ascii="Arial" w:hAnsi="Arial" w:cs="Arial"/>
          <w:b/>
          <w:b/>
          <w:i/>
          <w:i/>
          <w:sz w:val="20"/>
          <w:szCs w:val="20"/>
          <w:u w:val="single"/>
          <w:del w:id="1408" w:author="Unknown Author" w:date="2022-02-18T18:38:19Z"/>
        </w:rPr>
      </w:pPr>
      <w:del w:id="1407" w:author="Unknown Author" w:date="2022-02-18T18:38:19Z">
        <w:r>
          <w:rPr>
            <w:rFonts w:cs="Arial" w:ascii="Arial" w:hAnsi="Arial"/>
            <w:b/>
            <w:i/>
            <w:sz w:val="20"/>
            <w:szCs w:val="20"/>
            <w:u w:val="single"/>
          </w:rPr>
        </w:r>
      </w:del>
    </w:p>
    <w:p>
      <w:pPr>
        <w:pStyle w:val="Normal"/>
        <w:rPr>
          <w:rFonts w:ascii="Arial" w:hAnsi="Arial" w:cs="Arial"/>
          <w:b/>
          <w:b/>
          <w:color w:val="C00000"/>
          <w:sz w:val="24"/>
          <w:szCs w:val="24"/>
        </w:rPr>
      </w:pPr>
      <w:r>
        <w:rPr>
          <w:rFonts w:cs="Arial" w:ascii="Arial" w:hAnsi="Arial"/>
          <w:b/>
          <w:color w:val="C00000"/>
          <w:sz w:val="24"/>
          <w:szCs w:val="24"/>
        </w:rPr>
        <w:t>Criteria 2: Organizational Vitality</w:t>
      </w:r>
    </w:p>
    <w:p>
      <w:pPr>
        <w:pStyle w:val="Normal"/>
        <w:rPr>
          <w:rFonts w:ascii="Arial" w:hAnsi="Arial" w:cs="Arial"/>
          <w:b/>
          <w:b/>
          <w:color w:val="C00000"/>
          <w:sz w:val="24"/>
          <w:szCs w:val="24"/>
          <w:del w:id="1410" w:author="Unknown Author" w:date="2022-02-15T16:39:40Z"/>
        </w:rPr>
      </w:pPr>
      <w:del w:id="1409" w:author="Unknown Author" w:date="2022-02-15T16:39:40Z">
        <w:r>
          <w:rPr>
            <w:rFonts w:cs="Arial" w:ascii="Arial" w:hAnsi="Arial"/>
            <w:b/>
            <w:color w:val="C00000"/>
            <w:sz w:val="24"/>
            <w:szCs w:val="24"/>
          </w:rPr>
        </w:r>
      </w:del>
    </w:p>
    <w:p>
      <w:pPr>
        <w:pStyle w:val="Normal"/>
        <w:ind w:left="1440" w:hanging="0"/>
        <w:jc w:val="both"/>
        <w:rPr>
          <w:rFonts w:ascii="Arial" w:hAnsi="Arial" w:cs="Arial"/>
          <w:b/>
          <w:b/>
          <w:i/>
          <w:i/>
          <w:sz w:val="20"/>
          <w:szCs w:val="20"/>
          <w:u w:val="single"/>
          <w:del w:id="1412" w:author="Unknown Author" w:date="2022-02-15T16:39:40Z"/>
        </w:rPr>
      </w:pPr>
      <w:del w:id="1411" w:author="Unknown Author" w:date="2022-02-15T16:39:40Z">
        <w:r>
          <w:rPr>
            <w:rFonts w:cs="Arial" w:ascii="Arial" w:hAnsi="Arial"/>
            <w:b/>
            <w:i/>
            <w:sz w:val="20"/>
            <w:szCs w:val="20"/>
            <w:u w:val="single"/>
          </w:rPr>
          <w:delText>recommend that the ULHC establish a centralized paper file /copy of these pertinent documents for immediate access, including such items as a copy of the Articles of Incorporations, By Laws, Tax Exempt Certificate, Insurance documents, leases, deeds, etc, as well as complete the upload of such files to the portal.</w:delText>
        </w:r>
      </w:del>
    </w:p>
    <w:p>
      <w:pPr>
        <w:pStyle w:val="Normal"/>
        <w:ind w:left="1440" w:hanging="0"/>
        <w:jc w:val="both"/>
        <w:rPr>
          <w:rFonts w:ascii="Arial" w:hAnsi="Arial" w:cs="Arial"/>
          <w:b/>
          <w:b/>
          <w:i/>
          <w:i/>
          <w:sz w:val="20"/>
          <w:szCs w:val="20"/>
          <w:u w:val="single"/>
          <w:del w:id="1414" w:author="Unknown Author" w:date="2022-02-15T16:39:40Z"/>
        </w:rPr>
      </w:pPr>
      <w:del w:id="1413" w:author="Unknown Author" w:date="2022-02-15T16:39:40Z">
        <w:r>
          <w:rPr>
            <w:rFonts w:cs="Arial" w:ascii="Arial" w:hAnsi="Arial"/>
            <w:b/>
            <w:i/>
            <w:sz w:val="20"/>
            <w:szCs w:val="20"/>
            <w:u w:val="single"/>
          </w:rPr>
        </w:r>
      </w:del>
    </w:p>
    <w:p>
      <w:pPr>
        <w:pStyle w:val="Normal"/>
        <w:rPr>
          <w:rFonts w:ascii="Arial" w:hAnsi="Arial" w:cs="Arial"/>
          <w:color w:val="92D050"/>
          <w:sz w:val="18"/>
          <w:szCs w:val="18"/>
        </w:rPr>
      </w:pPr>
      <w:r>
        <w:rPr>
          <w:rFonts w:cs="Arial" w:ascii="Arial" w:hAnsi="Arial"/>
          <w:color w:val="92D050"/>
          <w:sz w:val="18"/>
          <w:szCs w:val="18"/>
        </w:rPr>
      </w:r>
    </w:p>
    <w:p>
      <w:pPr>
        <w:pStyle w:val="Normal"/>
        <w:rPr>
          <w:rFonts w:ascii="Arial" w:hAnsi="Arial" w:cs="Arial"/>
          <w:b/>
          <w:b/>
          <w:color w:val="C00000"/>
          <w:sz w:val="28"/>
          <w:szCs w:val="28"/>
        </w:rPr>
      </w:pPr>
      <w:r>
        <w:rPr>
          <w:rFonts w:cs="Arial" w:ascii="Arial" w:hAnsi="Arial"/>
          <w:b/>
          <w:color w:val="C00000"/>
          <w:sz w:val="28"/>
          <w:szCs w:val="28"/>
        </w:rPr>
        <w:t>Endowments</w:t>
      </w:r>
    </w:p>
    <w:p>
      <w:pPr>
        <w:pStyle w:val="Normal"/>
        <w:ind w:left="1440" w:hanging="1440"/>
        <w:jc w:val="both"/>
        <w:rPr>
          <w:rFonts w:ascii="Arial" w:hAnsi="Arial" w:cs="Arial"/>
          <w:b/>
          <w:b/>
          <w:color w:val="800000"/>
          <w:sz w:val="24"/>
          <w:szCs w:val="24"/>
        </w:rPr>
      </w:pPr>
      <w:r>
        <w:rPr>
          <w:rFonts w:cs="Arial" w:ascii="Arial" w:hAnsi="Arial"/>
          <w:b/>
          <w:color w:val="C00000"/>
          <w:sz w:val="24"/>
          <w:szCs w:val="24"/>
        </w:rPr>
        <w:t>Standard 6</w:t>
      </w:r>
      <w:r>
        <w:rPr>
          <w:rFonts w:cs="Arial" w:ascii="Arial" w:hAnsi="Arial"/>
          <w:b/>
          <w:color w:val="800000"/>
          <w:sz w:val="24"/>
          <w:szCs w:val="24"/>
        </w:rPr>
        <w:tab/>
      </w:r>
      <w:r>
        <w:rPr>
          <w:rFonts w:cs="Arial" w:ascii="Arial" w:hAnsi="Arial"/>
          <w:b/>
          <w:color w:val="C00000"/>
          <w:sz w:val="24"/>
          <w:szCs w:val="24"/>
        </w:rPr>
        <w:t>Indicators of Effectiveness</w:t>
      </w:r>
    </w:p>
    <w:p>
      <w:pPr>
        <w:pStyle w:val="Normal"/>
        <w:rPr>
          <w:rFonts w:ascii="Arial" w:hAnsi="Arial" w:cs="Arial"/>
          <w:sz w:val="18"/>
          <w:szCs w:val="18"/>
        </w:rPr>
      </w:pPr>
      <w:r>
        <w:rPr>
          <w:rFonts w:cs="Arial" w:ascii="Arial" w:hAnsi="Arial"/>
          <w:sz w:val="18"/>
          <w:szCs w:val="18"/>
        </w:rPr>
      </w:r>
    </w:p>
    <w:p>
      <w:pPr>
        <w:pStyle w:val="Normal"/>
        <w:ind w:left="1440" w:hanging="720"/>
        <w:jc w:val="both"/>
        <w:rPr>
          <w:rFonts w:ascii="Arial" w:hAnsi="Arial" w:cs="Arial"/>
          <w:sz w:val="20"/>
          <w:szCs w:val="20"/>
        </w:rPr>
      </w:pPr>
      <w:r>
        <w:rPr>
          <w:rFonts w:cs="Arial" w:ascii="Arial" w:hAnsi="Arial"/>
          <w:sz w:val="20"/>
          <w:szCs w:val="20"/>
        </w:rPr>
        <w:t>6.1</w:t>
        <w:tab/>
        <w:t xml:space="preserve">The affiliate board has established a restricted cash reserve to be held in perpetuity, with an income stream to support activities of the affiliate.   </w:t>
      </w:r>
    </w:p>
    <w:p>
      <w:pPr>
        <w:pStyle w:val="Normal"/>
        <w:ind w:left="1800" w:firstLine="360"/>
        <w:jc w:val="both"/>
        <w:rPr>
          <w:b w:val="false"/>
          <w:b w:val="false"/>
          <w:bCs w:val="false"/>
        </w:rPr>
      </w:pPr>
      <w:r>
        <w:rPr>
          <w:rFonts w:cs="Arial" w:ascii="Arial" w:hAnsi="Arial"/>
          <w:b w:val="false"/>
          <w:bCs w:val="false"/>
          <w:sz w:val="20"/>
          <w:szCs w:val="20"/>
          <w:rPrChange w:id="0" w:author="Unknown Author" w:date="2022-02-11T19:00:27Z"/>
        </w:rPr>
        <w:t>_</w:t>
      </w:r>
      <w:ins w:id="1416" w:author="Unknown Author" w:date="2022-02-11T19:00:14Z">
        <w:r>
          <w:rPr>
            <w:rFonts w:cs="Arial" w:ascii="Arial" w:hAnsi="Arial"/>
            <w:b w:val="false"/>
            <w:bCs w:val="false"/>
            <w:sz w:val="20"/>
            <w:szCs w:val="20"/>
          </w:rPr>
          <w:t>${c2_s6_6_1_checkbox_1_yes}</w:t>
        </w:r>
      </w:ins>
      <w:r>
        <w:rPr>
          <w:rFonts w:cs="Arial" w:ascii="Arial" w:hAnsi="Arial"/>
          <w:b w:val="false"/>
          <w:bCs w:val="false"/>
          <w:sz w:val="20"/>
          <w:szCs w:val="20"/>
          <w:rPrChange w:id="0" w:author="Unknown Author" w:date="2022-02-11T19:00:27Z"/>
        </w:rPr>
        <w:t>__ Yes</w:t>
        <w:tab/>
        <w:tab/>
      </w:r>
      <w:r>
        <w:rPr>
          <w:rFonts w:cs="Arial" w:ascii="Arial" w:hAnsi="Arial"/>
          <w:b w:val="false"/>
          <w:bCs w:val="false"/>
          <w:sz w:val="20"/>
          <w:szCs w:val="20"/>
          <w:u w:val="single"/>
          <w:rPrChange w:id="0" w:author="Unknown Author" w:date="2022-02-11T19:00:27Z"/>
        </w:rPr>
        <w:t>_</w:t>
      </w:r>
      <w:del w:id="1419" w:author="Unknown Author" w:date="2022-02-11T19:00:19Z">
        <w:r>
          <w:rPr>
            <w:rFonts w:cs="Arial" w:ascii="Arial" w:hAnsi="Arial"/>
            <w:b w:val="false"/>
            <w:bCs w:val="false"/>
            <w:sz w:val="20"/>
            <w:szCs w:val="20"/>
            <w:u w:val="single"/>
          </w:rPr>
          <w:delText>X</w:delText>
        </w:r>
      </w:del>
      <w:ins w:id="1420" w:author="Unknown Author" w:date="2022-02-11T19:00:20Z">
        <w:r>
          <w:rPr>
            <w:rFonts w:cs="Arial" w:ascii="Arial" w:hAnsi="Arial"/>
            <w:b w:val="false"/>
            <w:bCs w:val="false"/>
            <w:sz w:val="20"/>
            <w:szCs w:val="20"/>
            <w:u w:val="single"/>
          </w:rPr>
          <w:t>${c2_s6_6_1_checkbox_1_no}</w:t>
        </w:r>
      </w:ins>
      <w:r>
        <w:rPr>
          <w:rFonts w:cs="Arial" w:ascii="Arial" w:hAnsi="Arial"/>
          <w:b w:val="false"/>
          <w:bCs w:val="false"/>
          <w:sz w:val="20"/>
          <w:szCs w:val="20"/>
          <w:u w:val="single"/>
          <w:rPrChange w:id="0" w:author="Unknown Author" w:date="2022-02-11T19:00:27Z"/>
        </w:rPr>
        <w:t>__</w:t>
      </w:r>
      <w:r>
        <w:rPr>
          <w:rFonts w:cs="Arial" w:ascii="Arial" w:hAnsi="Arial"/>
          <w:b w:val="false"/>
          <w:bCs w:val="false"/>
          <w:sz w:val="20"/>
          <w:szCs w:val="20"/>
          <w:rPrChange w:id="0" w:author="Unknown Author" w:date="2022-02-11T19:00:27Z"/>
        </w:rPr>
        <w:t xml:space="preserve"> No</w:t>
      </w:r>
    </w:p>
    <w:p>
      <w:pPr>
        <w:pStyle w:val="Normal"/>
        <w:ind w:left="1800" w:firstLine="36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r>
        <w:rPr>
          <w:rFonts w:cs="Arial" w:ascii="Arial" w:hAnsi="Arial"/>
          <w:b/>
          <w:color w:val="C00000"/>
          <w:sz w:val="20"/>
          <w:szCs w:val="20"/>
        </w:rPr>
        <w:t xml:space="preserve">NUL Recommendations/Comments: </w:t>
      </w:r>
      <w:del w:id="1423" w:author="Unknown Author" w:date="2022-02-15T16:40:02Z">
        <w:r>
          <w:rPr>
            <w:rFonts w:cs="Arial" w:ascii="Arial" w:hAnsi="Arial"/>
            <w:b/>
            <w:i/>
            <w:sz w:val="20"/>
            <w:szCs w:val="20"/>
          </w:rPr>
          <w:delText>The ULHC did not have an endowment fund.</w:delText>
        </w:r>
      </w:del>
      <w:ins w:id="1424" w:author="Unknown Author" w:date="2022-02-15T16:40:03Z">
        <w:r>
          <w:rPr>
            <w:rFonts w:cs="Arial" w:ascii="Arial" w:hAnsi="Arial"/>
            <w:b/>
            <w:i/>
            <w:sz w:val="20"/>
            <w:szCs w:val="20"/>
          </w:rPr>
          <w:t>${c2_s6_6_1_comment_1}</w:t>
        </w:r>
      </w:ins>
    </w:p>
    <w:p>
      <w:pPr>
        <w:pStyle w:val="Normal"/>
        <w:jc w:val="both"/>
        <w:rPr>
          <w:rFonts w:ascii="Arial" w:hAnsi="Arial" w:cs="Arial"/>
          <w:b/>
          <w:b/>
          <w:color w:val="92D050"/>
          <w:sz w:val="20"/>
          <w:szCs w:val="20"/>
        </w:rPr>
      </w:pPr>
      <w:r>
        <w:rPr>
          <w:rFonts w:cs="Arial" w:ascii="Arial" w:hAnsi="Arial"/>
          <w:b/>
          <w:color w:val="92D050"/>
          <w:sz w:val="20"/>
          <w:szCs w:val="20"/>
        </w:rPr>
      </w:r>
    </w:p>
    <w:p>
      <w:pPr>
        <w:pStyle w:val="Normal"/>
        <w:ind w:firstLine="720"/>
        <w:jc w:val="both"/>
        <w:rPr>
          <w:rFonts w:ascii="Arial" w:hAnsi="Arial" w:cs="Arial"/>
          <w:sz w:val="20"/>
          <w:szCs w:val="20"/>
        </w:rPr>
      </w:pPr>
      <w:r>
        <w:rPr>
          <w:rFonts w:cs="Arial" w:ascii="Arial" w:hAnsi="Arial"/>
          <w:sz w:val="20"/>
          <w:szCs w:val="20"/>
        </w:rPr>
        <w:t>6.2</w:t>
        <w:tab/>
        <w:t>The affiliate board of directors maintains control of all restricted funds.</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0:54Z"/>
        </w:rPr>
        <w:t>_</w:t>
      </w:r>
      <w:del w:id="1426" w:author="Unknown Author" w:date="2022-02-11T19:00:37Z">
        <w:r>
          <w:rPr>
            <w:rFonts w:cs="Arial" w:ascii="Arial" w:hAnsi="Arial"/>
            <w:b w:val="false"/>
            <w:bCs w:val="false"/>
            <w:sz w:val="20"/>
            <w:szCs w:val="20"/>
            <w:u w:val="single"/>
          </w:rPr>
          <w:delText>X</w:delText>
        </w:r>
      </w:del>
      <w:ins w:id="1427" w:author="Unknown Author" w:date="2022-02-11T19:00:38Z">
        <w:r>
          <w:rPr>
            <w:rFonts w:cs="Arial" w:ascii="Arial" w:hAnsi="Arial"/>
            <w:b w:val="false"/>
            <w:bCs w:val="false"/>
            <w:sz w:val="20"/>
            <w:szCs w:val="20"/>
            <w:u w:val="single"/>
          </w:rPr>
          <w:t>${c2_s6_6_2_checkbox_1_yes}</w:t>
        </w:r>
      </w:ins>
      <w:r>
        <w:rPr>
          <w:rFonts w:cs="Arial" w:ascii="Arial" w:hAnsi="Arial"/>
          <w:b w:val="false"/>
          <w:bCs w:val="false"/>
          <w:sz w:val="20"/>
          <w:szCs w:val="20"/>
          <w:u w:val="single"/>
          <w:rPrChange w:id="0" w:author="Unknown Author" w:date="2022-02-11T19:00:54Z"/>
        </w:rPr>
        <w:t>__</w:t>
      </w:r>
      <w:r>
        <w:rPr>
          <w:rFonts w:cs="Arial" w:ascii="Arial" w:hAnsi="Arial"/>
          <w:b w:val="false"/>
          <w:bCs w:val="false"/>
          <w:sz w:val="20"/>
          <w:szCs w:val="20"/>
          <w:rPrChange w:id="0" w:author="Unknown Author" w:date="2022-02-11T19:00:54Z"/>
        </w:rPr>
        <w:t xml:space="preserve"> Yes</w:t>
        <w:tab/>
        <w:tab/>
        <w:t>_</w:t>
      </w:r>
      <w:ins w:id="1430" w:author="Unknown Author" w:date="2022-02-11T19:00:48Z">
        <w:r>
          <w:rPr>
            <w:rFonts w:cs="Arial" w:ascii="Arial" w:hAnsi="Arial"/>
            <w:b w:val="false"/>
            <w:bCs w:val="false"/>
            <w:sz w:val="20"/>
            <w:szCs w:val="20"/>
          </w:rPr>
          <w:t>${c2_s6_6_2_checkbox_1_no}</w:t>
        </w:r>
      </w:ins>
      <w:r>
        <w:rPr>
          <w:rFonts w:cs="Arial" w:ascii="Arial" w:hAnsi="Arial"/>
          <w:b w:val="false"/>
          <w:bCs w:val="false"/>
          <w:sz w:val="20"/>
          <w:szCs w:val="20"/>
          <w:rPrChange w:id="0" w:author="Unknown Author" w:date="2022-02-11T19:00:54Z"/>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Recommendations/Comments: </w:t>
      </w:r>
      <w:r>
        <w:rPr>
          <w:rFonts w:cs="Arial" w:ascii="Arial" w:hAnsi="Arial"/>
          <w:b/>
          <w:i/>
          <w:sz w:val="20"/>
          <w:szCs w:val="20"/>
        </w:rPr>
        <w:t xml:space="preserve"> </w:t>
      </w:r>
      <w:del w:id="1432" w:author="Unknown Author" w:date="2022-02-15T16:40:29Z">
        <w:r>
          <w:rPr>
            <w:rFonts w:cs="Arial" w:ascii="Arial" w:hAnsi="Arial"/>
            <w:b/>
            <w:i/>
            <w:sz w:val="20"/>
            <w:szCs w:val="20"/>
          </w:rPr>
          <w:delText>Additionally, the check signers for the ULHC are also signers for the Affordable Housing Corporation, a subsidiary of the ULHC.</w:delText>
        </w:r>
      </w:del>
      <w:ins w:id="1433" w:author="Unknown Author" w:date="2022-02-15T16:40:29Z">
        <w:r>
          <w:rPr>
            <w:rFonts w:cs="Arial" w:ascii="Arial" w:hAnsi="Arial"/>
            <w:b/>
            <w:i/>
            <w:sz w:val="20"/>
            <w:szCs w:val="20"/>
          </w:rPr>
          <w:t>${c2_s6_6_2_comment_1}</w:t>
        </w:r>
      </w:ins>
    </w:p>
    <w:p>
      <w:pPr>
        <w:pStyle w:val="Normal"/>
        <w:ind w:left="1440" w:hanging="0"/>
        <w:jc w:val="both"/>
        <w:rPr>
          <w:rFonts w:ascii="Arial" w:hAnsi="Arial" w:cs="Arial"/>
          <w:b/>
          <w:b/>
          <w:i/>
          <w:i/>
          <w:sz w:val="20"/>
          <w:szCs w:val="20"/>
        </w:rPr>
      </w:pPr>
      <w:r>
        <w:rPr>
          <w:rFonts w:cs="Arial" w:ascii="Arial" w:hAnsi="Arial"/>
          <w:b/>
          <w:i/>
          <w:sz w:val="20"/>
          <w:szCs w:val="20"/>
        </w:rPr>
      </w:r>
    </w:p>
    <w:p>
      <w:pPr>
        <w:pStyle w:val="Normal"/>
        <w:ind w:left="1440" w:hanging="1440"/>
        <w:rPr>
          <w:rFonts w:ascii="Arial" w:hAnsi="Arial" w:cs="Arial"/>
          <w:b/>
          <w:b/>
          <w:color w:val="C00000"/>
          <w:ins w:id="1435" w:author="Unknown Author" w:date="2022-02-18T12:51:52Z"/>
          <w:sz w:val="28"/>
          <w:szCs w:val="28"/>
        </w:rPr>
      </w:pPr>
      <w:ins w:id="1434" w:author="Unknown Author" w:date="2022-02-18T12:51:52Z">
        <w:r>
          <w:rPr>
            <w:rFonts w:cs="Arial" w:ascii="Arial" w:hAnsi="Arial"/>
            <w:b/>
            <w:color w:val="C00000"/>
            <w:sz w:val="28"/>
            <w:szCs w:val="28"/>
          </w:rPr>
        </w:r>
      </w:ins>
      <w:r>
        <w:br w:type="page"/>
      </w:r>
    </w:p>
    <w:p>
      <w:pPr>
        <w:pStyle w:val="Normal"/>
        <w:ind w:left="1440" w:hanging="1440"/>
        <w:rPr>
          <w:rFonts w:ascii="Arial" w:hAnsi="Arial" w:cs="Arial"/>
          <w:b/>
          <w:b/>
          <w:color w:val="C00000"/>
          <w:ins w:id="1437" w:author="Unknown Author" w:date="2022-02-18T18:21:40Z"/>
          <w:sz w:val="28"/>
          <w:szCs w:val="28"/>
        </w:rPr>
      </w:pPr>
      <w:ins w:id="1436" w:author="Unknown Author" w:date="2022-02-18T18:21:40Z">
        <w:r>
          <w:rPr>
            <w:rFonts w:cs="Arial" w:ascii="Arial" w:hAnsi="Arial"/>
            <w:b/>
            <w:color w:val="C00000"/>
            <w:sz w:val="28"/>
            <w:szCs w:val="28"/>
          </w:rPr>
        </w:r>
      </w:ins>
    </w:p>
    <w:p>
      <w:pPr>
        <w:pStyle w:val="Normal"/>
        <w:ind w:left="1440" w:hanging="1440"/>
        <w:rPr>
          <w:rFonts w:ascii="Arial" w:hAnsi="Arial" w:cs="Arial"/>
          <w:b/>
          <w:b/>
          <w:color w:val="C00000"/>
          <w:sz w:val="28"/>
          <w:szCs w:val="28"/>
        </w:rPr>
      </w:pPr>
      <w:r>
        <w:rPr>
          <w:rFonts w:cs="Arial" w:ascii="Arial" w:hAnsi="Arial"/>
          <w:b/>
          <w:color w:val="C00000"/>
          <w:sz w:val="28"/>
          <w:szCs w:val="28"/>
        </w:rPr>
        <w:t>Corporate Goals</w:t>
      </w:r>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sz w:val="20"/>
          <w:szCs w:val="20"/>
        </w:rPr>
        <w:tab/>
        <w:t>The affiliate utilizes a planning system to maximize the effective and responsible development and use of resources.</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7.1</w:t>
        <w:tab/>
        <w:t xml:space="preserve">The board has adopted corporate goals and objectives that give direction to the total work of the affiliate.  </w:t>
      </w:r>
    </w:p>
    <w:p>
      <w:pPr>
        <w:pStyle w:val="Normal"/>
        <w:ind w:left="1800" w:firstLine="360"/>
        <w:jc w:val="both"/>
        <w:rPr>
          <w:rFonts w:ascii="Arial" w:hAnsi="Arial" w:cs="Arial"/>
          <w:sz w:val="20"/>
          <w:szCs w:val="20"/>
        </w:rPr>
      </w:pPr>
      <w:r>
        <w:rPr>
          <w:rFonts w:cs="Arial" w:ascii="Arial" w:hAnsi="Arial"/>
          <w:sz w:val="20"/>
          <w:szCs w:val="20"/>
        </w:rPr>
        <w:t>_</w:t>
      </w:r>
      <w:ins w:id="1438" w:author="Unknown Author" w:date="2022-02-11T19:01:08Z">
        <w:r>
          <w:rPr>
            <w:rFonts w:cs="Arial" w:ascii="Arial" w:hAnsi="Arial"/>
            <w:sz w:val="20"/>
            <w:szCs w:val="20"/>
          </w:rPr>
          <w:t>${c2_s7_7_1_checkbox_1_yes}</w:t>
        </w:r>
      </w:ins>
      <w:r>
        <w:rPr>
          <w:rFonts w:cs="Arial" w:ascii="Arial" w:hAnsi="Arial"/>
          <w:sz w:val="20"/>
          <w:szCs w:val="20"/>
        </w:rPr>
        <w:t>__ Yes</w:t>
        <w:tab/>
        <w:tab/>
        <w:t>_</w:t>
      </w:r>
      <w:del w:id="1439" w:author="Unknown Author" w:date="2022-02-11T19:01:14Z">
        <w:r>
          <w:rPr>
            <w:rFonts w:cs="Arial" w:ascii="Arial" w:hAnsi="Arial"/>
            <w:sz w:val="20"/>
            <w:szCs w:val="20"/>
            <w:u w:val="single"/>
          </w:rPr>
          <w:delText>X</w:delText>
        </w:r>
      </w:del>
      <w:ins w:id="1440" w:author="Unknown Author" w:date="2022-02-11T19:01:15Z">
        <w:r>
          <w:rPr>
            <w:rFonts w:cs="Arial" w:ascii="Arial" w:hAnsi="Arial"/>
            <w:sz w:val="20"/>
            <w:szCs w:val="20"/>
            <w:u w:val="single"/>
          </w:rPr>
          <w:t>${c2_s7_7_1_checkbox_1_no}</w:t>
        </w:r>
      </w:ins>
      <w:r>
        <w:rPr>
          <w:rFonts w:cs="Arial" w:ascii="Arial" w:hAnsi="Arial"/>
          <w:sz w:val="20"/>
          <w:szCs w:val="20"/>
        </w:rPr>
        <w:t>__ No</w:t>
      </w:r>
    </w:p>
    <w:p>
      <w:pPr>
        <w:pStyle w:val="Normal"/>
        <w:ind w:left="1800" w:firstLine="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NUL Recommendations/Comments:</w:t>
      </w:r>
      <w:r>
        <w:rPr>
          <w:rFonts w:cs="Arial" w:ascii="Arial" w:hAnsi="Arial"/>
          <w:b/>
          <w:color w:val="92D050"/>
          <w:sz w:val="20"/>
          <w:szCs w:val="20"/>
        </w:rPr>
        <w:t xml:space="preserve"> </w:t>
      </w:r>
      <w:del w:id="1441" w:author="Unknown Author" w:date="2022-02-15T16:45:49Z">
        <w:r>
          <w:rPr>
            <w:rFonts w:cs="Arial" w:ascii="Arial" w:hAnsi="Arial"/>
            <w:b/>
            <w:i/>
            <w:sz w:val="20"/>
            <w:szCs w:val="20"/>
          </w:rPr>
          <w:delText xml:space="preserve">Management and the Board of the ULHC have not completed a strategic plan for some time, and the latest attempt, for the 2018-2023 period, remains in DRAFT form as of this visit, and had not been approved by the board. </w:delText>
        </w:r>
      </w:del>
      <w:ins w:id="1442" w:author="Unknown Author" w:date="2022-02-15T16:45:51Z">
        <w:r>
          <w:rPr>
            <w:rFonts w:cs="Arial" w:ascii="Arial" w:hAnsi="Arial"/>
            <w:b/>
            <w:i/>
            <w:sz w:val="20"/>
            <w:szCs w:val="20"/>
          </w:rPr>
          <w:t>${c2_s7_7_1_comment_1}</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7.2</w:t>
        <w:tab/>
        <w:t xml:space="preserve">The staffing structure, as determined by the President/CEO, supports the corporate goals and a reporting system is in place that includes regular written management reports to the board of directors based on the achievement of integrated objectives.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1:43Z"/>
        </w:rPr>
        <w:t>_</w:t>
      </w:r>
      <w:del w:id="1444" w:author="Unknown Author" w:date="2022-02-11T19:01:29Z">
        <w:r>
          <w:rPr>
            <w:rFonts w:cs="Arial" w:ascii="Arial" w:hAnsi="Arial"/>
            <w:b w:val="false"/>
            <w:bCs w:val="false"/>
            <w:sz w:val="20"/>
            <w:szCs w:val="20"/>
            <w:u w:val="single"/>
          </w:rPr>
          <w:delText>X</w:delText>
        </w:r>
      </w:del>
      <w:ins w:id="1445" w:author="Unknown Author" w:date="2022-02-11T19:01:30Z">
        <w:r>
          <w:rPr>
            <w:rFonts w:cs="Arial" w:ascii="Arial" w:hAnsi="Arial"/>
            <w:b w:val="false"/>
            <w:bCs w:val="false"/>
            <w:sz w:val="20"/>
            <w:szCs w:val="20"/>
            <w:u w:val="single"/>
          </w:rPr>
          <w:t>${c2_s7_7_2_checkbox_1_yes}</w:t>
        </w:r>
      </w:ins>
      <w:r>
        <w:rPr>
          <w:rFonts w:cs="Arial" w:ascii="Arial" w:hAnsi="Arial"/>
          <w:b w:val="false"/>
          <w:bCs w:val="false"/>
          <w:sz w:val="20"/>
          <w:szCs w:val="20"/>
          <w:u w:val="single"/>
          <w:rPrChange w:id="0" w:author="Unknown Author" w:date="2022-02-11T19:01:43Z"/>
        </w:rPr>
        <w:t>__</w:t>
      </w:r>
      <w:r>
        <w:rPr>
          <w:rFonts w:cs="Arial" w:ascii="Arial" w:hAnsi="Arial"/>
          <w:b w:val="false"/>
          <w:bCs w:val="false"/>
          <w:sz w:val="20"/>
          <w:szCs w:val="20"/>
          <w:rPrChange w:id="0" w:author="Unknown Author" w:date="2022-02-11T19:01:43Z"/>
        </w:rPr>
        <w:t xml:space="preserve"> Yes</w:t>
        <w:tab/>
        <w:tab/>
        <w:t>_</w:t>
      </w:r>
      <w:ins w:id="1448" w:author="Unknown Author" w:date="2022-02-11T19:01:37Z">
        <w:r>
          <w:rPr>
            <w:rFonts w:cs="Arial" w:ascii="Arial" w:hAnsi="Arial"/>
            <w:b w:val="false"/>
            <w:bCs w:val="false"/>
            <w:sz w:val="20"/>
            <w:szCs w:val="20"/>
          </w:rPr>
          <w:t>${c2_s7_7_2_checkbox_1_no}</w:t>
        </w:r>
      </w:ins>
      <w:r>
        <w:rPr>
          <w:rFonts w:cs="Arial" w:ascii="Arial" w:hAnsi="Arial"/>
          <w:b w:val="false"/>
          <w:bCs w:val="false"/>
          <w:sz w:val="20"/>
          <w:szCs w:val="20"/>
          <w:rPrChange w:id="0" w:author="Unknown Author" w:date="2022-02-11T19:01:43Z"/>
        </w:rPr>
        <w:t>__ 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i/>
          <w:i/>
          <w:color w:val="C00000"/>
          <w:sz w:val="20"/>
          <w:szCs w:val="20"/>
        </w:rPr>
      </w:pPr>
      <w:r>
        <w:rPr>
          <w:rFonts w:cs="Arial" w:ascii="Arial" w:hAnsi="Arial"/>
          <w:b/>
          <w:color w:val="C00000"/>
          <w:sz w:val="20"/>
          <w:szCs w:val="20"/>
        </w:rPr>
        <w:t xml:space="preserve">NUL Recommendations/Comments: </w:t>
      </w:r>
      <w:r>
        <w:rPr>
          <w:rFonts w:cs="Arial" w:ascii="Arial" w:hAnsi="Arial"/>
          <w:b/>
          <w:i/>
          <w:color w:val="C00000"/>
          <w:sz w:val="20"/>
          <w:szCs w:val="20"/>
        </w:rPr>
        <w:t xml:space="preserve"> </w:t>
      </w:r>
      <w:ins w:id="1450" w:author="Unknown Author" w:date="2022-02-15T16:45:59Z">
        <w:r>
          <w:rPr>
            <w:rFonts w:cs="Arial" w:ascii="Arial" w:hAnsi="Arial"/>
            <w:b/>
            <w:i/>
            <w:color w:val="000000"/>
            <w:sz w:val="20"/>
            <w:szCs w:val="20"/>
          </w:rPr>
          <w:t>${c2_s7_7_2_comment_1}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7.3</w:t>
        <w:tab/>
        <w:t>The board adopts the affiliate budget, inclusive of the operating and capital budgets, based on the integrated operating objectives and long-range strategies for property, fund development, membership, program, and finance management.</w:t>
      </w:r>
    </w:p>
    <w:p>
      <w:pPr>
        <w:pStyle w:val="Normal"/>
        <w:ind w:left="1800" w:firstLine="360"/>
        <w:jc w:val="both"/>
        <w:rPr>
          <w:rFonts w:ascii="Arial" w:hAnsi="Arial" w:cs="Arial"/>
          <w:sz w:val="20"/>
          <w:szCs w:val="20"/>
        </w:rPr>
      </w:pPr>
      <w:r>
        <w:rPr>
          <w:rFonts w:cs="Arial" w:ascii="Arial" w:hAnsi="Arial"/>
          <w:sz w:val="20"/>
          <w:szCs w:val="20"/>
        </w:rPr>
        <w:t xml:space="preserve">  </w:t>
      </w:r>
      <w:r>
        <w:rPr>
          <w:rFonts w:cs="Arial" w:ascii="Arial" w:hAnsi="Arial"/>
          <w:b w:val="false"/>
          <w:bCs w:val="false"/>
          <w:sz w:val="20"/>
          <w:szCs w:val="20"/>
          <w:u w:val="single"/>
          <w:rPrChange w:id="0" w:author="Unknown Author" w:date="2022-02-11T19:02:12Z"/>
        </w:rPr>
        <w:t>_</w:t>
      </w:r>
      <w:ins w:id="1452" w:author="Unknown Author" w:date="2022-02-11T19:01:59Z">
        <w:r>
          <w:rPr>
            <w:rFonts w:cs="Arial" w:ascii="Arial" w:hAnsi="Arial"/>
            <w:b w:val="false"/>
            <w:bCs w:val="false"/>
            <w:sz w:val="20"/>
            <w:szCs w:val="20"/>
            <w:u w:val="single"/>
          </w:rPr>
          <w:t>$</w:t>
        </w:r>
      </w:ins>
      <w:ins w:id="1453" w:author="Unknown Author" w:date="2022-02-11T19:02:00Z">
        <w:r>
          <w:rPr>
            <w:rFonts w:cs="Arial" w:ascii="Arial" w:hAnsi="Arial"/>
            <w:b w:val="false"/>
            <w:bCs w:val="false"/>
            <w:sz w:val="20"/>
            <w:szCs w:val="20"/>
            <w:u w:val="single"/>
          </w:rPr>
          <w:t>{c2_s7_7_3_checkbox_1_yes}</w:t>
        </w:r>
      </w:ins>
      <w:r>
        <w:rPr>
          <w:rFonts w:cs="Arial" w:ascii="Arial" w:hAnsi="Arial"/>
          <w:b w:val="false"/>
          <w:bCs w:val="false"/>
          <w:sz w:val="20"/>
          <w:szCs w:val="20"/>
          <w:u w:val="single"/>
          <w:rPrChange w:id="0" w:author="Unknown Author" w:date="2022-02-11T19:02:12Z"/>
        </w:rPr>
        <w:t>_</w:t>
      </w:r>
      <w:del w:id="1455" w:author="Unknown Author" w:date="2022-02-11T19:01:58Z">
        <w:r>
          <w:rPr>
            <w:rFonts w:cs="Arial" w:ascii="Arial" w:hAnsi="Arial"/>
            <w:b w:val="false"/>
            <w:bCs w:val="false"/>
            <w:sz w:val="20"/>
            <w:szCs w:val="20"/>
            <w:u w:val="single"/>
          </w:rPr>
          <w:delText>X</w:delText>
        </w:r>
      </w:del>
      <w:r>
        <w:rPr>
          <w:rFonts w:cs="Arial" w:ascii="Arial" w:hAnsi="Arial"/>
          <w:b w:val="false"/>
          <w:bCs w:val="false"/>
          <w:sz w:val="20"/>
          <w:szCs w:val="20"/>
          <w:u w:val="single"/>
          <w:rPrChange w:id="0" w:author="Unknown Author" w:date="2022-02-11T19:02:12Z"/>
        </w:rPr>
        <w:t>_</w:t>
      </w:r>
      <w:r>
        <w:rPr>
          <w:rFonts w:cs="Arial" w:ascii="Arial" w:hAnsi="Arial"/>
          <w:b w:val="false"/>
          <w:bCs w:val="false"/>
          <w:sz w:val="20"/>
          <w:szCs w:val="20"/>
          <w:rPrChange w:id="0" w:author="Unknown Author" w:date="2022-02-11T19:02:12Z"/>
        </w:rPr>
        <w:t xml:space="preserve"> Yes</w:t>
        <w:tab/>
        <w:tab/>
        <w:t>_</w:t>
      </w:r>
      <w:ins w:id="1458" w:author="Unknown Author" w:date="2022-02-11T19:02:04Z">
        <w:r>
          <w:rPr>
            <w:rFonts w:cs="Arial" w:ascii="Arial" w:hAnsi="Arial"/>
            <w:b w:val="false"/>
            <w:bCs w:val="false"/>
            <w:sz w:val="20"/>
            <w:szCs w:val="20"/>
          </w:rPr>
          <w:t>${c2_s7_7_3_checkbox_1_no}</w:t>
        </w:r>
      </w:ins>
      <w:r>
        <w:rPr>
          <w:rFonts w:cs="Arial" w:ascii="Arial" w:hAnsi="Arial"/>
          <w:b w:val="false"/>
          <w:bCs w:val="false"/>
          <w:sz w:val="20"/>
          <w:szCs w:val="20"/>
          <w:rPrChange w:id="0" w:author="Unknown Author" w:date="2022-02-11T19:02:12Z"/>
        </w:rPr>
        <w:t>__ No</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jc w:val="both"/>
        <w:rPr>
          <w:rFonts w:ascii="Arial" w:hAnsi="Arial" w:cs="Arial"/>
          <w:b/>
          <w:b/>
          <w:color w:val="C00000"/>
          <w:ins w:id="1461" w:author="Unknown Author" w:date="2022-02-18T18:21:55Z"/>
          <w:sz w:val="24"/>
          <w:szCs w:val="24"/>
        </w:rPr>
      </w:pPr>
      <w:ins w:id="1460" w:author="Unknown Author" w:date="2022-02-18T18:21:55Z">
        <w:r>
          <w:rPr>
            <w:rFonts w:cs="Arial" w:ascii="Arial" w:hAnsi="Arial"/>
            <w:b/>
            <w:color w:val="C00000"/>
            <w:sz w:val="24"/>
            <w:szCs w:val="24"/>
          </w:rPr>
        </w:r>
      </w:ins>
      <w:r>
        <w:br w:type="page"/>
      </w:r>
    </w:p>
    <w:p>
      <w:pPr>
        <w:pStyle w:val="Normal"/>
        <w:jc w:val="both"/>
        <w:rPr>
          <w:rFonts w:ascii="Arial" w:hAnsi="Arial" w:cs="Arial"/>
          <w:b/>
          <w:b/>
          <w:color w:val="C00000"/>
          <w:ins w:id="1463" w:author="Unknown Author" w:date="2022-02-18T18:21:55Z"/>
          <w:sz w:val="24"/>
          <w:szCs w:val="24"/>
        </w:rPr>
      </w:pPr>
      <w:ins w:id="1462" w:author="Unknown Author" w:date="2022-02-18T18:21:55Z">
        <w:r>
          <w:rPr>
            <w:rFonts w:cs="Arial" w:ascii="Arial" w:hAnsi="Arial"/>
            <w:b/>
            <w:color w:val="C00000"/>
            <w:sz w:val="24"/>
            <w:szCs w:val="24"/>
          </w:rPr>
        </w:r>
      </w:ins>
    </w:p>
    <w:p>
      <w:pPr>
        <w:pStyle w:val="Normal"/>
        <w:jc w:val="both"/>
        <w:rPr>
          <w:rFonts w:ascii="Arial" w:hAnsi="Arial" w:cs="Arial"/>
          <w:b/>
          <w:b/>
          <w:color w:val="C00000"/>
          <w:sz w:val="24"/>
          <w:szCs w:val="24"/>
        </w:rPr>
      </w:pPr>
      <w:r>
        <w:rPr>
          <w:rFonts w:cs="Arial" w:ascii="Arial" w:hAnsi="Arial"/>
          <w:b/>
          <w:color w:val="C00000"/>
          <w:sz w:val="24"/>
          <w:szCs w:val="24"/>
        </w:rPr>
        <w:t>Criteria 2: Organizational Vitality</w:t>
      </w:r>
    </w:p>
    <w:p>
      <w:pPr>
        <w:pStyle w:val="Normal"/>
        <w:ind w:left="1440" w:hanging="0"/>
        <w:jc w:val="both"/>
        <w:rPr>
          <w:rFonts w:ascii="Arial" w:hAnsi="Arial" w:cs="Arial"/>
          <w:b/>
          <w:b/>
          <w:color w:val="E36C0A" w:themeColor="accent6" w:themeShade="bf"/>
          <w:sz w:val="20"/>
          <w:szCs w:val="20"/>
        </w:rPr>
      </w:pPr>
      <w:r>
        <w:rPr>
          <w:rFonts w:cs="Arial" w:ascii="Arial" w:hAnsi="Arial"/>
          <w:b/>
          <w:color w:val="E36C0A" w:themeColor="accent6" w:themeShade="bf"/>
          <w:sz w:val="20"/>
          <w:szCs w:val="20"/>
        </w:rPr>
      </w:r>
    </w:p>
    <w:p>
      <w:pPr>
        <w:pStyle w:val="Normal"/>
        <w:ind w:left="1440" w:hanging="0"/>
        <w:jc w:val="both"/>
        <w:rPr>
          <w:rFonts w:ascii="Arial" w:hAnsi="Arial" w:cs="Arial"/>
          <w:b/>
          <w:b/>
          <w:color w:val="92D050"/>
          <w:sz w:val="20"/>
          <w:szCs w:val="20"/>
        </w:rPr>
      </w:pPr>
      <w:r>
        <w:rPr>
          <w:rFonts w:cs="Arial" w:ascii="Arial" w:hAnsi="Arial"/>
          <w:b/>
          <w:color w:val="C00000"/>
          <w:sz w:val="20"/>
          <w:szCs w:val="20"/>
        </w:rPr>
        <w:t xml:space="preserve">NUL Recommendations/Comments: </w:t>
      </w:r>
      <w:r>
        <w:rPr>
          <w:rFonts w:cs="Arial" w:ascii="Arial" w:hAnsi="Arial"/>
          <w:b/>
          <w:color w:val="92D050"/>
          <w:sz w:val="20"/>
          <w:szCs w:val="20"/>
        </w:rPr>
        <w:t xml:space="preserve">   </w:t>
      </w:r>
      <w:del w:id="1464" w:author="Unknown Author" w:date="2022-02-15T16:46:32Z">
        <w:r>
          <w:rPr>
            <w:rFonts w:cs="Arial" w:ascii="Arial" w:hAnsi="Arial"/>
            <w:b/>
            <w:i/>
            <w:sz w:val="20"/>
            <w:szCs w:val="20"/>
          </w:rPr>
          <w:delText>See Criteria 2, Std. 4.5.</w:delText>
        </w:r>
      </w:del>
      <w:ins w:id="1465" w:author="Unknown Author" w:date="2022-02-15T16:46:32Z">
        <w:r>
          <w:rPr>
            <w:rFonts w:cs="Arial" w:ascii="Arial" w:hAnsi="Arial"/>
            <w:b/>
            <w:i/>
            <w:color w:val="000000"/>
            <w:sz w:val="20"/>
            <w:szCs w:val="20"/>
          </w:rPr>
          <w:t>${c2_s7_7_3_comment_1}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7.4</w:t>
        <w:tab/>
        <w:t xml:space="preserve">The board has delegated the responsibility for operational management to the President/CEO.  </w:t>
      </w:r>
    </w:p>
    <w:p>
      <w:pPr>
        <w:pStyle w:val="Normal"/>
        <w:ind w:left="1800" w:firstLine="360"/>
        <w:jc w:val="both"/>
        <w:rPr>
          <w:b w:val="false"/>
          <w:b w:val="false"/>
          <w:bCs w:val="false"/>
        </w:rPr>
      </w:pPr>
      <w:r>
        <w:rPr>
          <w:rFonts w:cs="Arial" w:ascii="Arial" w:hAnsi="Arial"/>
          <w:b w:val="false"/>
          <w:bCs w:val="false"/>
          <w:sz w:val="20"/>
          <w:szCs w:val="20"/>
          <w:u w:val="single"/>
          <w:rPrChange w:id="0" w:author="Unknown Author" w:date="2022-02-11T19:02:37Z"/>
        </w:rPr>
        <w:t>_</w:t>
      </w:r>
      <w:del w:id="1467" w:author="Unknown Author" w:date="2022-02-11T19:02:26Z">
        <w:r>
          <w:rPr>
            <w:rFonts w:cs="Arial" w:ascii="Arial" w:hAnsi="Arial"/>
            <w:b w:val="false"/>
            <w:bCs w:val="false"/>
            <w:sz w:val="20"/>
            <w:szCs w:val="20"/>
            <w:u w:val="single"/>
          </w:rPr>
          <w:delText>X</w:delText>
        </w:r>
      </w:del>
      <w:ins w:id="1468" w:author="Unknown Author" w:date="2022-02-11T19:02:27Z">
        <w:r>
          <w:rPr>
            <w:rFonts w:cs="Arial" w:ascii="Arial" w:hAnsi="Arial"/>
            <w:b w:val="false"/>
            <w:bCs w:val="false"/>
            <w:sz w:val="20"/>
            <w:szCs w:val="20"/>
            <w:u w:val="single"/>
          </w:rPr>
          <w:t>${c2_s7_7_4_checkbox_1_yes}</w:t>
        </w:r>
      </w:ins>
      <w:r>
        <w:rPr>
          <w:rFonts w:cs="Arial" w:ascii="Arial" w:hAnsi="Arial"/>
          <w:b w:val="false"/>
          <w:bCs w:val="false"/>
          <w:sz w:val="20"/>
          <w:szCs w:val="20"/>
          <w:u w:val="single"/>
          <w:rPrChange w:id="0" w:author="Unknown Author" w:date="2022-02-11T19:02:37Z"/>
        </w:rPr>
        <w:t>__</w:t>
      </w:r>
      <w:r>
        <w:rPr>
          <w:rFonts w:cs="Arial" w:ascii="Arial" w:hAnsi="Arial"/>
          <w:b w:val="false"/>
          <w:bCs w:val="false"/>
          <w:sz w:val="20"/>
          <w:szCs w:val="20"/>
          <w:rPrChange w:id="0" w:author="Unknown Author" w:date="2022-02-11T19:02:37Z"/>
        </w:rPr>
        <w:t xml:space="preserve"> Yes</w:t>
        <w:tab/>
        <w:tab/>
        <w:t>_</w:t>
      </w:r>
      <w:ins w:id="1471" w:author="Unknown Author" w:date="2022-02-11T19:02:32Z">
        <w:r>
          <w:rPr>
            <w:rFonts w:cs="Arial" w:ascii="Arial" w:hAnsi="Arial"/>
            <w:b w:val="false"/>
            <w:bCs w:val="false"/>
            <w:sz w:val="20"/>
            <w:szCs w:val="20"/>
          </w:rPr>
          <w:t>${c2_s7_7_4_checkbox_1_no}</w:t>
        </w:r>
      </w:ins>
      <w:r>
        <w:rPr>
          <w:rFonts w:cs="Arial" w:ascii="Arial" w:hAnsi="Arial"/>
          <w:b w:val="false"/>
          <w:bCs w:val="false"/>
          <w:sz w:val="20"/>
          <w:szCs w:val="20"/>
          <w:rPrChange w:id="0" w:author="Unknown Author" w:date="2022-02-11T19:02:37Z"/>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NUL Recommendations/Comments:</w:t>
      </w:r>
      <w:ins w:id="1473" w:author="Unknown Author" w:date="2022-02-15T16:46:40Z">
        <w:r>
          <w:rPr>
            <w:rFonts w:cs="Arial" w:ascii="Arial" w:hAnsi="Arial"/>
            <w:b/>
            <w:color w:val="C00000"/>
            <w:sz w:val="20"/>
            <w:szCs w:val="20"/>
          </w:rPr>
          <w:t xml:space="preserve"> </w:t>
        </w:r>
      </w:ins>
      <w:ins w:id="1474" w:author="Unknown Author" w:date="2022-02-15T16:46:40Z">
        <w:r>
          <w:rPr>
            <w:rFonts w:cs="Arial" w:ascii="Arial" w:hAnsi="Arial"/>
            <w:b/>
            <w:i/>
            <w:color w:val="000000"/>
            <w:sz w:val="20"/>
            <w:szCs w:val="20"/>
          </w:rPr>
          <w:t>${c2_s7_7_4_comment_1}</w:t>
        </w:r>
      </w:ins>
    </w:p>
    <w:p>
      <w:pPr>
        <w:pStyle w:val="Normal"/>
        <w:rPr>
          <w:rFonts w:ascii="Arial" w:hAnsi="Arial" w:cs="Arial"/>
          <w:b/>
          <w:b/>
          <w:color w:val="92D050"/>
          <w:sz w:val="24"/>
          <w:szCs w:val="24"/>
        </w:rPr>
      </w:pPr>
      <w:r>
        <w:rPr>
          <w:rFonts w:cs="Arial" w:ascii="Arial" w:hAnsi="Arial"/>
          <w:b/>
          <w:color w:val="92D050"/>
          <w:sz w:val="24"/>
          <w:szCs w:val="24"/>
        </w:rPr>
      </w:r>
    </w:p>
    <w:p>
      <w:pPr>
        <w:pStyle w:val="Normal"/>
        <w:rPr>
          <w:rFonts w:ascii="Arial" w:hAnsi="Arial" w:cs="Arial"/>
          <w:b/>
          <w:b/>
          <w:color w:val="C00000"/>
          <w:ins w:id="1476" w:author="Unknown Author" w:date="2022-02-18T12:51:59Z"/>
          <w:sz w:val="28"/>
          <w:szCs w:val="28"/>
        </w:rPr>
      </w:pPr>
      <w:ins w:id="1475" w:author="Unknown Author" w:date="2022-02-18T12:51:59Z">
        <w:r>
          <w:rPr>
            <w:rFonts w:cs="Arial" w:ascii="Arial" w:hAnsi="Arial"/>
            <w:b/>
            <w:color w:val="C00000"/>
            <w:sz w:val="28"/>
            <w:szCs w:val="28"/>
          </w:rPr>
        </w:r>
      </w:ins>
      <w:r>
        <w:br w:type="page"/>
      </w:r>
    </w:p>
    <w:p>
      <w:pPr>
        <w:pStyle w:val="Normal"/>
        <w:rPr>
          <w:rFonts w:ascii="Arial" w:hAnsi="Arial" w:cs="Arial"/>
          <w:b/>
          <w:b/>
          <w:color w:val="C00000"/>
          <w:sz w:val="28"/>
          <w:szCs w:val="28"/>
        </w:rPr>
      </w:pPr>
      <w:r>
        <w:rPr>
          <w:rFonts w:cs="Arial" w:ascii="Arial" w:hAnsi="Arial"/>
          <w:b/>
          <w:color w:val="C00000"/>
          <w:sz w:val="28"/>
          <w:szCs w:val="28"/>
        </w:rPr>
        <w:t>Legal, Compliance and Accountability</w:t>
      </w:r>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800000"/>
          <w:sz w:val="24"/>
          <w:szCs w:val="24"/>
        </w:rPr>
        <w:tab/>
      </w:r>
      <w:r>
        <w:rPr>
          <w:rFonts w:cs="Arial" w:ascii="Arial" w:hAnsi="Arial"/>
          <w:sz w:val="20"/>
          <w:szCs w:val="20"/>
        </w:rPr>
        <w:t>Affiliates must be aware of and comply with all applicable federal, state and local laws.  This may include, but is not limited to, the following activities:  complying with laws and regulations related to fundraising, licensing, financial accountability, document retention and destruction, human resources, lobbying and political advocacy, and taxation.</w:t>
      </w:r>
    </w:p>
    <w:p>
      <w:pPr>
        <w:pStyle w:val="Normal"/>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8.1</w:t>
        <w:tab/>
        <w:t>List at least three ways how the affiliate monitors changes in legal and regulatory requirements:</w:t>
      </w:r>
    </w:p>
    <w:p>
      <w:pPr>
        <w:pStyle w:val="Normal"/>
        <w:ind w:left="1440" w:hanging="0"/>
        <w:jc w:val="both"/>
        <w:rPr>
          <w:rFonts w:ascii="Arial" w:hAnsi="Arial" w:cs="Arial"/>
          <w:ins w:id="1479" w:author="Unknown Author" w:date="2022-02-15T16:47:37Z"/>
          <w:b/>
          <w:b/>
          <w:i/>
          <w:i/>
          <w:sz w:val="20"/>
          <w:szCs w:val="20"/>
          <w:u w:val="single"/>
        </w:rPr>
      </w:pPr>
      <w:ins w:id="1477" w:author="Unknown Author" w:date="2022-02-15T16:47:37Z">
        <w:r>
          <w:rPr>
            <w:rFonts w:cs="Arial" w:ascii="Arial" w:hAnsi="Arial"/>
            <w:b/>
            <w:color w:val="C00000"/>
            <w:sz w:val="20"/>
            <w:szCs w:val="20"/>
          </w:rPr>
          <w:t xml:space="preserve">NUL Recommendations/Comments:  </w:t>
        </w:r>
      </w:ins>
      <w:ins w:id="1478" w:author="Unknown Author" w:date="2022-02-15T16:47:37Z">
        <w:r>
          <w:rPr>
            <w:rFonts w:cs="Arial" w:ascii="Arial" w:hAnsi="Arial"/>
            <w:b/>
            <w:i/>
            <w:sz w:val="20"/>
            <w:szCs w:val="20"/>
            <w:u w:val="single"/>
          </w:rPr>
          <w:t>${c2_s8_8_1_comment_1}</w:t>
        </w:r>
      </w:ins>
    </w:p>
    <w:p>
      <w:pPr>
        <w:pStyle w:val="Normal"/>
        <w:ind w:left="1440" w:hanging="0"/>
        <w:jc w:val="both"/>
        <w:rPr>
          <w:rFonts w:ascii="Arial" w:hAnsi="Arial" w:cs="Arial"/>
          <w:b/>
          <w:b/>
          <w:i/>
          <w:i/>
          <w:sz w:val="20"/>
          <w:szCs w:val="20"/>
          <w:u w:val="single"/>
        </w:rPr>
      </w:pPr>
      <w:r>
        <w:rPr>
          <w:rFonts w:cs="Arial" w:ascii="Arial" w:hAnsi="Arial"/>
          <w:b/>
          <w:i/>
          <w:sz w:val="20"/>
          <w:szCs w:val="20"/>
          <w:u w:val="single"/>
        </w:rPr>
      </w:r>
    </w:p>
    <w:p>
      <w:pPr>
        <w:pStyle w:val="Normal"/>
        <w:ind w:left="720" w:hanging="0"/>
        <w:jc w:val="both"/>
        <w:rPr>
          <w:rFonts w:ascii="Arial" w:hAnsi="Arial" w:cs="Arial"/>
          <w:sz w:val="20"/>
          <w:szCs w:val="20"/>
        </w:rPr>
      </w:pPr>
      <w:r>
        <w:rPr>
          <w:rFonts w:cs="Arial" w:ascii="Arial" w:hAnsi="Arial"/>
          <w:sz w:val="20"/>
          <w:szCs w:val="20"/>
        </w:rPr>
        <w:t>8.2</w:t>
        <w:tab/>
        <w:t>Provide a copy of the affiliate’s document retention policy and schedule</w:t>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u w:val="single"/>
        </w:rPr>
      </w:pPr>
      <w:r>
        <w:rPr>
          <w:rFonts w:cs="Arial" w:ascii="Arial" w:hAnsi="Arial"/>
          <w:b/>
          <w:color w:val="C00000"/>
          <w:sz w:val="20"/>
          <w:szCs w:val="20"/>
        </w:rPr>
        <w:t xml:space="preserve">NUL Recommendations/Comments: </w:t>
      </w:r>
      <w:ins w:id="1480" w:author="Unknown Author" w:date="2022-02-15T16:47:24Z">
        <w:r>
          <w:rPr>
            <w:rFonts w:cs="Arial" w:ascii="Arial" w:hAnsi="Arial"/>
            <w:b/>
            <w:color w:val="C00000"/>
            <w:sz w:val="20"/>
            <w:szCs w:val="20"/>
          </w:rPr>
          <w:t xml:space="preserve"> </w:t>
        </w:r>
      </w:ins>
      <w:del w:id="1481" w:author="Unknown Author" w:date="2022-02-15T16:47:24Z">
        <w:r>
          <w:rPr>
            <w:rFonts w:cs="Arial" w:ascii="Arial" w:hAnsi="Arial"/>
            <w:b/>
            <w:i/>
            <w:sz w:val="20"/>
            <w:szCs w:val="20"/>
          </w:rPr>
          <w:delText xml:space="preserve">The ULHC had both a Document Retention Policy and corresponding schedule. </w:delText>
        </w:r>
      </w:del>
      <w:del w:id="1482" w:author="Unknown Author" w:date="2022-02-15T16:47:24Z">
        <w:r>
          <w:rPr>
            <w:rFonts w:cs="Arial" w:ascii="Arial" w:hAnsi="Arial"/>
            <w:b/>
            <w:i/>
            <w:sz w:val="20"/>
            <w:szCs w:val="20"/>
            <w:u w:val="single"/>
          </w:rPr>
          <w:delText>However, the affiliate needed to create an index of files still retained, toward continuous and orderly destruction. Further, the ULHC needs to store all of these documents in central location; currently stored in too many places.</w:delText>
        </w:r>
      </w:del>
      <w:ins w:id="1483" w:author="Unknown Author" w:date="2022-02-15T16:47:25Z">
        <w:r>
          <w:rPr>
            <w:rFonts w:cs="Arial" w:ascii="Arial" w:hAnsi="Arial"/>
            <w:b/>
            <w:i/>
            <w:sz w:val="20"/>
            <w:szCs w:val="20"/>
            <w:u w:val="single"/>
          </w:rPr>
          <w:t>${c2_s8_8_2_comment_1}</w:t>
        </w:r>
      </w:ins>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rPr>
      </w:pPr>
      <w:r>
        <w:rPr>
          <w:rFonts w:cs="Arial" w:ascii="Arial" w:hAnsi="Arial"/>
          <w:sz w:val="20"/>
          <w:szCs w:val="20"/>
        </w:rPr>
        <w:t xml:space="preserve">           </w:t>
      </w:r>
      <w:r>
        <w:rPr>
          <w:rFonts w:cs="Arial" w:ascii="Arial" w:hAnsi="Arial"/>
          <w:sz w:val="20"/>
          <w:szCs w:val="20"/>
        </w:rPr>
        <w:t>8.3</w:t>
        <w:tab/>
        <w:t xml:space="preserve">Describe, </w:t>
      </w:r>
      <w:r>
        <w:rPr>
          <w:rFonts w:cs="Arial" w:ascii="Arial" w:hAnsi="Arial"/>
          <w:b/>
          <w:color w:val="1C596E"/>
          <w:sz w:val="20"/>
          <w:szCs w:val="20"/>
        </w:rPr>
        <w:t>in writing</w:t>
      </w:r>
      <w:r>
        <w:rPr>
          <w:rFonts w:cs="Arial" w:ascii="Arial" w:hAnsi="Arial"/>
          <w:sz w:val="20"/>
          <w:szCs w:val="20"/>
        </w:rPr>
        <w:t>, how the affiliate internally reviews its compliance with existing legal, regulatory, financial and National Urban League requirements.</w:t>
      </w:r>
    </w:p>
    <w:p>
      <w:pPr>
        <w:pStyle w:val="Normal"/>
        <w:ind w:left="1440" w:hanging="1440"/>
        <w:jc w:val="both"/>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57"/>
        <w:jc w:val="both"/>
        <w:rPr>
          <w:rFonts w:ascii="Arial" w:hAnsi="Arial" w:cs="Arial"/>
          <w:color w:val="C00000"/>
          <w:sz w:val="20"/>
          <w:szCs w:val="20"/>
        </w:rPr>
      </w:pPr>
      <w:del w:id="1484" w:author="Unknown Author" w:date="2022-02-28T18:35:23Z">
        <w:r>
          <w:rPr>
            <w:rFonts w:cs="Arial" w:ascii="Arial" w:hAnsi="Arial"/>
            <w:sz w:val="20"/>
            <w:szCs w:val="20"/>
          </w:rPr>
          <w:tab/>
        </w:r>
      </w:del>
      <w:r>
        <w:rPr>
          <w:rFonts w:cs="Arial" w:ascii="Arial" w:hAnsi="Arial"/>
          <w:b/>
          <w:color w:val="C00000"/>
          <w:sz w:val="20"/>
          <w:szCs w:val="20"/>
        </w:rPr>
        <w:t>NUL Recommendations/Comments:</w:t>
      </w:r>
      <w:ins w:id="1485" w:author="Unknown Author" w:date="2022-02-15T16:48:45Z">
        <w:r>
          <w:rPr>
            <w:rFonts w:cs="Arial" w:ascii="Arial" w:hAnsi="Arial"/>
            <w:b/>
            <w:color w:val="C00000"/>
            <w:sz w:val="20"/>
            <w:szCs w:val="20"/>
          </w:rPr>
          <w:t xml:space="preserve"> </w:t>
        </w:r>
      </w:ins>
      <w:ins w:id="1486" w:author="Unknown Author" w:date="2022-02-15T16:48:45Z">
        <w:r>
          <w:rPr>
            <w:rFonts w:cs="Arial" w:ascii="Arial" w:hAnsi="Arial"/>
            <w:b/>
            <w:i/>
            <w:color w:val="000000"/>
            <w:sz w:val="20"/>
            <w:szCs w:val="20"/>
            <w:u w:val="single"/>
          </w:rPr>
          <w:t>${c2_s8_8_3_comment_1}</w:t>
        </w:r>
      </w:ins>
    </w:p>
    <w:p>
      <w:pPr>
        <w:pStyle w:val="Normal"/>
        <w:ind w:left="1440" w:hanging="1440"/>
        <w:jc w:val="both"/>
        <w:rPr>
          <w:rFonts w:ascii="Arial" w:hAnsi="Arial" w:cs="Arial"/>
          <w:sz w:val="20"/>
          <w:szCs w:val="20"/>
        </w:rPr>
      </w:pPr>
      <w:r>
        <w:rPr>
          <w:rFonts w:cs="Arial" w:ascii="Arial" w:hAnsi="Arial"/>
          <w:sz w:val="20"/>
          <w:szCs w:val="20"/>
        </w:rPr>
        <w:tab/>
      </w:r>
    </w:p>
    <w:p>
      <w:pPr>
        <w:pStyle w:val="Normal"/>
        <w:ind w:left="1440" w:hanging="1440"/>
        <w:jc w:val="both"/>
        <w:rPr>
          <w:rFonts w:ascii="Arial" w:hAnsi="Arial" w:cs="Arial"/>
          <w:ins w:id="1488" w:author="Unknown Author" w:date="2022-02-18T12:53:15Z"/>
          <w:sz w:val="20"/>
          <w:szCs w:val="20"/>
        </w:rPr>
      </w:pPr>
      <w:ins w:id="1487" w:author="Unknown Author" w:date="2022-02-18T12:53:1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sz w:val="20"/>
          <w:szCs w:val="20"/>
          <w:del w:id="1490" w:author="Unknown Author" w:date="2022-02-15T16:49:37Z"/>
        </w:rPr>
      </w:pPr>
      <w:del w:id="1489" w:author="Unknown Author" w:date="2022-02-15T16:49:37Z">
        <w:r>
          <w:rPr>
            <w:rFonts w:cs="Arial" w:ascii="Arial" w:hAnsi="Arial"/>
            <w:sz w:val="20"/>
            <w:szCs w:val="20"/>
          </w:rPr>
        </w:r>
      </w:del>
    </w:p>
    <w:p>
      <w:pPr>
        <w:pStyle w:val="Normal"/>
        <w:ind w:left="1440" w:hanging="1440"/>
        <w:jc w:val="both"/>
        <w:rPr>
          <w:rFonts w:ascii="Arial" w:hAnsi="Arial" w:cs="Arial"/>
          <w:sz w:val="20"/>
          <w:szCs w:val="20"/>
          <w:del w:id="1492" w:author="Unknown Author" w:date="2022-02-15T16:49:37Z"/>
        </w:rPr>
      </w:pPr>
      <w:del w:id="1491" w:author="Unknown Author" w:date="2022-02-15T16:49:37Z">
        <w:r>
          <w:rPr>
            <w:rFonts w:cs="Arial" w:ascii="Arial" w:hAnsi="Arial"/>
            <w:sz w:val="20"/>
            <w:szCs w:val="20"/>
          </w:rPr>
        </w:r>
      </w:del>
    </w:p>
    <w:p>
      <w:pPr>
        <w:pStyle w:val="Normal"/>
        <w:ind w:hanging="0"/>
        <w:jc w:val="both"/>
        <w:rPr>
          <w:rFonts w:ascii="Arial" w:hAnsi="Arial" w:cs="Arial"/>
          <w:sz w:val="20"/>
          <w:szCs w:val="20"/>
          <w:del w:id="1494" w:author="Unknown Author" w:date="2022-02-15T16:49:37Z"/>
        </w:rPr>
      </w:pPr>
      <w:del w:id="1493" w:author="Unknown Author" w:date="2022-02-15T16:49:37Z">
        <w:r>
          <w:rPr>
            <w:rFonts w:cs="Arial" w:ascii="Arial" w:hAnsi="Arial"/>
            <w:sz w:val="20"/>
            <w:szCs w:val="20"/>
          </w:rPr>
        </w:r>
      </w:del>
    </w:p>
    <w:p>
      <w:pPr>
        <w:pStyle w:val="Normal"/>
        <w:jc w:val="both"/>
        <w:rPr>
          <w:rFonts w:ascii="Arial" w:hAnsi="Arial" w:cs="Arial"/>
          <w:sz w:val="20"/>
          <w:szCs w:val="20"/>
          <w:del w:id="1496" w:author="Unknown Author" w:date="2022-02-15T16:49:37Z"/>
        </w:rPr>
      </w:pPr>
      <w:del w:id="1495" w:author="Unknown Author" w:date="2022-02-15T16:49:37Z">
        <w:r>
          <w:rPr>
            <w:rFonts w:cs="Arial" w:ascii="Arial" w:hAnsi="Arial"/>
            <w:sz w:val="20"/>
            <w:szCs w:val="20"/>
          </w:rPr>
        </w:r>
      </w:del>
    </w:p>
    <w:p>
      <w:pPr>
        <w:pStyle w:val="Normal"/>
        <w:rPr>
          <w:rFonts w:ascii="Arial" w:hAnsi="Arial" w:cs="Arial"/>
          <w:sz w:val="20"/>
          <w:szCs w:val="20"/>
          <w:del w:id="1498" w:author="Unknown Author" w:date="2022-02-15T16:49:37Z"/>
        </w:rPr>
      </w:pPr>
      <w:del w:id="1497" w:author="Unknown Author" w:date="2022-02-15T16:49:37Z">
        <w:r>
          <w:rPr>
            <w:rFonts w:cs="Arial" w:ascii="Arial" w:hAnsi="Arial"/>
            <w:sz w:val="20"/>
            <w:szCs w:val="20"/>
          </w:rPr>
        </w:r>
      </w:del>
    </w:p>
    <w:p>
      <w:pPr>
        <w:pStyle w:val="Normal"/>
        <w:jc w:val="center"/>
        <w:rPr>
          <w:rFonts w:ascii="Arial" w:hAnsi="Arial" w:cs="Arial"/>
          <w:b/>
          <w:b/>
          <w:color w:val="C00000"/>
          <w:sz w:val="36"/>
          <w:szCs w:val="36"/>
          <w:del w:id="1500" w:author="Unknown Author" w:date="2022-02-15T16:49:37Z"/>
        </w:rPr>
      </w:pPr>
      <w:del w:id="1499"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02" w:author="Unknown Author" w:date="2022-02-15T16:49:37Z"/>
        </w:rPr>
      </w:pPr>
      <w:del w:id="1501"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04" w:author="Unknown Author" w:date="2022-02-15T16:49:37Z"/>
        </w:rPr>
      </w:pPr>
      <w:del w:id="1503"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06" w:author="Unknown Author" w:date="2022-02-15T16:49:37Z"/>
        </w:rPr>
      </w:pPr>
      <w:del w:id="1505"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08" w:author="Unknown Author" w:date="2022-02-15T16:49:37Z"/>
        </w:rPr>
      </w:pPr>
      <w:del w:id="1507"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del w:id="1510" w:author="Unknown Author" w:date="2022-02-15T16:49:37Z"/>
        </w:rPr>
      </w:pPr>
      <w:del w:id="1509" w:author="Unknown Author" w:date="2022-02-15T16:49:37Z">
        <w:r>
          <w:rPr>
            <w:rFonts w:cs="Arial" w:ascii="Arial" w:hAnsi="Arial"/>
            <w:b/>
            <w:color w:val="C00000"/>
            <w:sz w:val="36"/>
            <w:szCs w:val="36"/>
          </w:rPr>
        </w:r>
      </w:del>
    </w:p>
    <w:p>
      <w:pPr>
        <w:pStyle w:val="Normal"/>
        <w:jc w:val="center"/>
        <w:rPr>
          <w:rFonts w:ascii="Arial" w:hAnsi="Arial" w:cs="Arial"/>
          <w:b/>
          <w:b/>
          <w:color w:val="C00000"/>
          <w:sz w:val="36"/>
          <w:szCs w:val="36"/>
        </w:rPr>
      </w:pPr>
      <w:r>
        <w:rPr>
          <w:rFonts w:cs="Arial" w:ascii="Arial" w:hAnsi="Arial"/>
          <w:b/>
          <w:color w:val="C00000"/>
          <w:sz w:val="36"/>
          <w:szCs w:val="36"/>
        </w:rPr>
        <w:t>Criteria, Standards and Indicators</w:t>
      </w:r>
    </w:p>
    <w:p>
      <w:pPr>
        <w:pStyle w:val="Default"/>
        <w:rPr>
          <w:rFonts w:ascii="Arial" w:hAnsi="Arial" w:cs="Arial"/>
          <w:b/>
          <w:b/>
          <w:bCs/>
          <w:color w:val="92D050"/>
          <w:sz w:val="28"/>
          <w:szCs w:val="28"/>
        </w:rPr>
      </w:pPr>
      <w:r>
        <w:rPr>
          <w:rFonts w:cs="Arial" w:ascii="Arial" w:hAnsi="Arial"/>
          <w:b/>
          <w:bCs/>
          <w:color w:val="92D050"/>
          <w:sz w:val="28"/>
          <w:szCs w:val="28"/>
        </w:rPr>
      </w:r>
    </w:p>
    <w:p>
      <w:pPr>
        <w:pStyle w:val="Default"/>
        <w:ind w:left="-180" w:hanging="0"/>
        <w:rPr>
          <w:rFonts w:ascii="Arial" w:hAnsi="Arial" w:cs="Arial"/>
          <w:b/>
          <w:b/>
          <w:bCs/>
          <w:color w:val="C00000"/>
          <w:sz w:val="28"/>
          <w:szCs w:val="28"/>
        </w:rPr>
      </w:pPr>
      <w:r>
        <w:rPr>
          <w:rFonts w:cs="Arial" w:ascii="Arial" w:hAnsi="Arial"/>
          <w:b/>
          <w:bCs/>
          <w:color w:val="C00000"/>
          <w:sz w:val="28"/>
          <w:szCs w:val="28"/>
        </w:rPr>
        <w:t>Criteria 3: Implementation of Mission</w:t>
      </w:r>
    </w:p>
    <w:p>
      <w:pPr>
        <w:pStyle w:val="Default"/>
        <w:ind w:left="-180" w:hanging="0"/>
        <w:jc w:val="center"/>
        <w:rPr>
          <w:rFonts w:ascii="Arial" w:hAnsi="Arial" w:cs="Arial"/>
          <w:b/>
          <w:b/>
          <w:bCs/>
          <w:color w:val="auto"/>
          <w:sz w:val="20"/>
          <w:szCs w:val="20"/>
        </w:rPr>
      </w:pPr>
      <w:r>
        <w:rPr>
          <w:rFonts w:cs="Arial" w:ascii="Arial" w:hAnsi="Arial"/>
          <w:b/>
          <w:bCs/>
          <w:color w:val="auto"/>
          <w:sz w:val="20"/>
          <w:szCs w:val="20"/>
        </w:rPr>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An effective affiliate provides high quality client-focused direct service programs which demonstrate improved client outcomes in key areas.  </w:t>
      </w:r>
    </w:p>
    <w:p>
      <w:pPr>
        <w:pStyle w:val="Normal"/>
        <w:jc w:val="both"/>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8"/>
          <w:szCs w:val="28"/>
        </w:rPr>
      </w:pPr>
      <w:r>
        <w:rPr>
          <w:rFonts w:cs="Arial" w:ascii="Arial" w:hAnsi="Arial"/>
          <w:b/>
          <w:color w:val="C00000"/>
          <w:sz w:val="28"/>
          <w:szCs w:val="28"/>
        </w:rPr>
        <w:t xml:space="preserve">Program Quality </w:t>
      </w:r>
    </w:p>
    <w:p>
      <w:pPr>
        <w:pStyle w:val="Normal"/>
        <w:ind w:left="1980" w:hanging="1980"/>
        <w:jc w:val="both"/>
        <w:rPr>
          <w:rFonts w:ascii="Arial" w:hAnsi="Arial" w:cs="Arial"/>
          <w:sz w:val="20"/>
          <w:szCs w:val="20"/>
        </w:rPr>
      </w:pPr>
      <w:r>
        <w:rPr>
          <w:rFonts w:cs="Arial" w:ascii="Arial" w:hAnsi="Arial"/>
          <w:b/>
          <w:color w:val="C00000"/>
          <w:sz w:val="24"/>
          <w:szCs w:val="24"/>
        </w:rPr>
        <w:t>Standard 1</w:t>
      </w:r>
      <w:r>
        <w:rPr>
          <w:rFonts w:cs="Arial" w:ascii="Arial" w:hAnsi="Arial"/>
          <w:sz w:val="20"/>
          <w:szCs w:val="20"/>
        </w:rPr>
        <w:t xml:space="preserve">The affiliate has and uses procedures for ensuring clients receive professional services that address their individual needs. </w:t>
      </w:r>
    </w:p>
    <w:p>
      <w:pPr>
        <w:pStyle w:val="Normal"/>
        <w:ind w:left="1980" w:hanging="1980"/>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color w:val="C00000"/>
          <w:sz w:val="24"/>
          <w:szCs w:val="24"/>
        </w:rPr>
      </w:pPr>
      <w:r>
        <w:rPr>
          <w:rFonts w:cs="Arial" w:ascii="Arial" w:hAnsi="Arial"/>
          <w:b/>
          <w:color w:val="C00000"/>
          <w:sz w:val="24"/>
          <w:szCs w:val="24"/>
        </w:rPr>
        <w:t>Indicators of Effectiveness</w:t>
      </w:r>
    </w:p>
    <w:p>
      <w:pPr>
        <w:pStyle w:val="Normal"/>
        <w:ind w:firstLine="2160"/>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1.1</w:t>
      </w:r>
      <w:r>
        <w:rPr>
          <w:rFonts w:cs="Arial" w:ascii="Arial" w:hAnsi="Arial"/>
          <w:b/>
          <w:sz w:val="20"/>
          <w:szCs w:val="20"/>
        </w:rPr>
        <w:t xml:space="preserve"> </w:t>
      </w:r>
      <w:r>
        <w:rPr>
          <w:rFonts w:cs="Arial" w:ascii="Arial" w:hAnsi="Arial"/>
          <w:sz w:val="20"/>
          <w:szCs w:val="20"/>
        </w:rPr>
        <w:tab/>
      </w:r>
      <w:r>
        <w:rPr>
          <w:rFonts w:cs="Arial" w:ascii="Arial" w:hAnsi="Arial"/>
          <w:b/>
          <w:color w:val="C00000"/>
          <w:sz w:val="20"/>
          <w:szCs w:val="20"/>
        </w:rPr>
        <w:t>Professional Quality Overview</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has a professional quality overview of programs. The overview includes at a minimum; the needs addressed through the program(s), description of the services, and length of program, participation requirements and expected client outcomes. Content, delivery and format should be culturally relevant and where appropriate materials should be available in languages that reflect the population served. </w:t>
      </w:r>
    </w:p>
    <w:p>
      <w:pPr>
        <w:pStyle w:val="Normal"/>
        <w:ind w:left="2520" w:firstLine="360"/>
        <w:jc w:val="both"/>
        <w:rPr>
          <w:rFonts w:ascii="Arial" w:hAnsi="Arial" w:cs="Arial"/>
          <w:sz w:val="20"/>
          <w:szCs w:val="20"/>
        </w:rPr>
      </w:pPr>
      <w:r>
        <w:rPr>
          <w:rFonts w:cs="Arial" w:ascii="Arial" w:hAnsi="Arial"/>
          <w:sz w:val="20"/>
          <w:szCs w:val="20"/>
        </w:rPr>
        <w:t>_</w:t>
      </w:r>
      <w:ins w:id="1511" w:author="Unknown Author" w:date="2022-02-11T19:03:09Z">
        <w:r>
          <w:rPr>
            <w:rFonts w:cs="Arial" w:ascii="Arial" w:hAnsi="Arial"/>
            <w:sz w:val="20"/>
            <w:szCs w:val="20"/>
          </w:rPr>
          <w:t>${c3_s1_1_1_checkbox_1_yes}</w:t>
        </w:r>
      </w:ins>
      <w:del w:id="1512" w:author="Unknown Author" w:date="2022-02-11T19:03:13Z">
        <w:r>
          <w:rPr>
            <w:rFonts w:cs="Arial" w:ascii="Arial" w:hAnsi="Arial"/>
            <w:sz w:val="20"/>
            <w:szCs w:val="20"/>
            <w:u w:val="single"/>
          </w:rPr>
          <w:delText>X</w:delText>
        </w:r>
      </w:del>
      <w:r>
        <w:rPr>
          <w:rFonts w:cs="Arial" w:ascii="Arial" w:hAnsi="Arial"/>
          <w:sz w:val="20"/>
          <w:szCs w:val="20"/>
        </w:rPr>
        <w:t>__ Yes</w:t>
        <w:tab/>
        <w:tab/>
        <w:t>_</w:t>
      </w:r>
      <w:ins w:id="1513" w:author="Unknown Author" w:date="2022-02-11T19:03:16Z">
        <w:r>
          <w:rPr>
            <w:rFonts w:cs="Arial" w:ascii="Arial" w:hAnsi="Arial"/>
            <w:sz w:val="20"/>
            <w:szCs w:val="20"/>
          </w:rPr>
          <w:t>${c3_s1_1_1_checkbox_1_no}</w:t>
        </w:r>
      </w:ins>
      <w:r>
        <w:rPr>
          <w:rFonts w:cs="Arial" w:ascii="Arial" w:hAnsi="Arial"/>
          <w:sz w:val="20"/>
          <w:szCs w:val="20"/>
        </w:rPr>
        <w:t>__ No</w:t>
      </w:r>
    </w:p>
    <w:p>
      <w:pPr>
        <w:pStyle w:val="Normal"/>
        <w:ind w:left="1980" w:hanging="198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514" w:author="Unknown Author" w:date="2022-02-15T16:53:46Z">
        <w:r>
          <w:rPr>
            <w:rFonts w:cs="Arial" w:ascii="Arial" w:hAnsi="Arial"/>
            <w:b/>
            <w:i/>
            <w:sz w:val="20"/>
            <w:szCs w:val="20"/>
          </w:rPr>
          <w:delText>ULHC has a listing of all programs offered to the community.  The program overview provides a description of each program, the length of each program, funding sources, etc.  The affiliate’s programs are centered around youth, families and supportive services.</w:delText>
        </w:r>
      </w:del>
      <w:ins w:id="1515" w:author="Unknown Author" w:date="2022-02-15T16:53:46Z">
        <w:r>
          <w:rPr>
            <w:rFonts w:cs="Arial" w:ascii="Arial" w:hAnsi="Arial"/>
            <w:b/>
            <w:i/>
            <w:sz w:val="20"/>
            <w:szCs w:val="20"/>
          </w:rPr>
          <w:t>${c3_s1_1_1_comment_1}</w:t>
        </w:r>
      </w:ins>
      <w:r>
        <w:rPr>
          <w:rFonts w:cs="Arial" w:ascii="Arial" w:hAnsi="Arial"/>
          <w:b/>
          <w:i/>
          <w:sz w:val="20"/>
          <w:szCs w:val="20"/>
        </w:rPr>
        <w:t xml:space="preserve">  </w:t>
      </w:r>
      <w:bookmarkStart w:id="1" w:name="OLE_LINK3"/>
      <w:bookmarkStart w:id="2" w:name="OLE_LINK4"/>
      <w:bookmarkEnd w:id="1"/>
      <w:bookmarkEnd w:id="2"/>
    </w:p>
    <w:p>
      <w:pPr>
        <w:pStyle w:val="Normal"/>
        <w:rPr>
          <w:rFonts w:ascii="Arial" w:hAnsi="Arial" w:cs="Arial"/>
          <w:b/>
          <w:b/>
          <w:sz w:val="20"/>
          <w:szCs w:val="20"/>
        </w:rPr>
      </w:pPr>
      <w:r>
        <w:rPr>
          <w:rFonts w:cs="Arial" w:ascii="Arial" w:hAnsi="Arial"/>
          <w:b/>
          <w:sz w:val="20"/>
          <w:szCs w:val="20"/>
        </w:rPr>
        <w:t xml:space="preserve">            </w:t>
      </w:r>
    </w:p>
    <w:p>
      <w:pPr>
        <w:pStyle w:val="Normal"/>
        <w:numPr>
          <w:ilvl w:val="1"/>
          <w:numId w:val="37"/>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Comprehensive Client Intake.</w:t>
      </w:r>
      <w:r>
        <w:rPr>
          <w:rFonts w:cs="Arial" w:ascii="Arial" w:hAnsi="Arial"/>
          <w:b/>
          <w:color w:val="365F91" w:themeColor="accent1" w:themeShade="bf"/>
          <w:sz w:val="20"/>
          <w:szCs w:val="20"/>
        </w:rPr>
        <w:t xml:space="preserve"> </w:t>
      </w:r>
      <w:r>
        <w:rPr>
          <w:rFonts w:cs="Arial" w:ascii="Arial" w:hAnsi="Arial"/>
          <w:sz w:val="20"/>
          <w:szCs w:val="20"/>
        </w:rPr>
        <w:t>The affiliate has a system for conducting a comprehensive client intake as appropriate. At a minimum, the Intake should include background information; identify client needs; and program interest. Specific intake information required by programmatic area should be included.  All clients are assigned a unique identification number at Intake which is used to track and monitor participation and outcomes over the service and follow-up period. The use of an electronic client management system is preferred.</w:t>
      </w:r>
    </w:p>
    <w:p>
      <w:pPr>
        <w:pStyle w:val="Normal"/>
        <w:ind w:left="2160" w:firstLine="720"/>
        <w:jc w:val="both"/>
        <w:rPr>
          <w:rFonts w:ascii="Arial" w:hAnsi="Arial" w:cs="Arial"/>
          <w:sz w:val="20"/>
          <w:szCs w:val="20"/>
        </w:rPr>
      </w:pPr>
      <w:r>
        <w:rPr>
          <w:rFonts w:cs="Arial" w:ascii="Arial" w:hAnsi="Arial"/>
          <w:sz w:val="20"/>
          <w:szCs w:val="20"/>
        </w:rPr>
        <w:t>_</w:t>
      </w:r>
      <w:del w:id="1516" w:author="Unknown Author" w:date="2022-02-11T19:03:32Z">
        <w:r>
          <w:rPr>
            <w:rFonts w:cs="Arial" w:ascii="Arial" w:hAnsi="Arial"/>
            <w:sz w:val="20"/>
            <w:szCs w:val="20"/>
            <w:u w:val="single"/>
          </w:rPr>
          <w:delText>X</w:delText>
        </w:r>
      </w:del>
      <w:ins w:id="1517" w:author="Unknown Author" w:date="2022-02-11T19:03:33Z">
        <w:r>
          <w:rPr>
            <w:rFonts w:cs="Arial" w:ascii="Arial" w:hAnsi="Arial"/>
            <w:sz w:val="20"/>
            <w:szCs w:val="20"/>
            <w:u w:val="single"/>
          </w:rPr>
          <w:t>${c3_s1_1_2_checkbox_1_yes}</w:t>
        </w:r>
      </w:ins>
      <w:r>
        <w:rPr>
          <w:rFonts w:cs="Arial" w:ascii="Arial" w:hAnsi="Arial"/>
          <w:sz w:val="20"/>
          <w:szCs w:val="20"/>
        </w:rPr>
        <w:t>__ Yes</w:t>
        <w:tab/>
        <w:tab/>
        <w:t>__</w:t>
      </w:r>
      <w:ins w:id="1518" w:author="Unknown Author" w:date="2022-02-11T19:03:38Z">
        <w:r>
          <w:rPr>
            <w:rFonts w:cs="Arial" w:ascii="Arial" w:hAnsi="Arial"/>
            <w:sz w:val="20"/>
            <w:szCs w:val="20"/>
          </w:rPr>
          <w:t>${c3_s1_1_2_checkbox_1_no}</w:t>
        </w:r>
      </w:ins>
      <w:r>
        <w:rPr>
          <w:rFonts w:cs="Arial" w:ascii="Arial" w:hAnsi="Arial"/>
          <w:sz w:val="20"/>
          <w:szCs w:val="20"/>
        </w:rPr>
        <w:t>_ No</w:t>
      </w:r>
    </w:p>
    <w:p>
      <w:pPr>
        <w:pStyle w:val="Normal"/>
        <w:ind w:left="2160" w:firstLine="72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519" w:author="Unknown Author" w:date="2022-02-15T16:54:03Z">
        <w:r>
          <w:rPr>
            <w:rFonts w:cs="Arial" w:ascii="Arial" w:hAnsi="Arial"/>
            <w:b/>
            <w:i/>
            <w:sz w:val="20"/>
            <w:szCs w:val="20"/>
          </w:rPr>
          <w:delText>ULHC</w:delText>
        </w:r>
      </w:del>
      <w:del w:id="1520" w:author="Unknown Author" w:date="2022-02-15T16:54:03Z">
        <w:r>
          <w:rPr>
            <w:rFonts w:cs="Arial" w:ascii="Arial" w:hAnsi="Arial"/>
            <w:b/>
            <w:i/>
            <w:color w:val="C00000"/>
            <w:sz w:val="20"/>
            <w:szCs w:val="20"/>
          </w:rPr>
          <w:delText xml:space="preserve"> </w:delText>
        </w:r>
      </w:del>
      <w:del w:id="1521" w:author="Unknown Author" w:date="2022-02-15T16:54:03Z">
        <w:r>
          <w:rPr>
            <w:rFonts w:cs="Arial" w:ascii="Arial" w:hAnsi="Arial"/>
            <w:b/>
            <w:i/>
            <w:sz w:val="20"/>
            <w:szCs w:val="20"/>
          </w:rPr>
          <w:delText>has client intake forms/applications for its childcare, youth and senior services programs.</w:delText>
        </w:r>
      </w:del>
      <w:ins w:id="1522" w:author="Unknown Author" w:date="2022-02-15T16:54:03Z">
        <w:r>
          <w:rPr>
            <w:rFonts w:cs="Arial" w:ascii="Arial" w:hAnsi="Arial"/>
            <w:b/>
            <w:i/>
            <w:sz w:val="20"/>
            <w:szCs w:val="20"/>
          </w:rPr>
          <w:t xml:space="preserve">${c3_s1_1_2_comment_1}  </w:t>
        </w:r>
      </w:ins>
    </w:p>
    <w:p>
      <w:pPr>
        <w:pStyle w:val="Normal"/>
        <w:jc w:val="both"/>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1.3</w:t>
      </w:r>
      <w:r>
        <w:rPr>
          <w:rFonts w:cs="Arial" w:ascii="Arial" w:hAnsi="Arial"/>
          <w:b/>
          <w:sz w:val="20"/>
          <w:szCs w:val="20"/>
        </w:rPr>
        <w:tab/>
      </w:r>
      <w:r>
        <w:rPr>
          <w:rFonts w:cs="Arial" w:ascii="Arial" w:hAnsi="Arial"/>
          <w:b/>
          <w:color w:val="C00000"/>
          <w:sz w:val="20"/>
          <w:szCs w:val="20"/>
        </w:rPr>
        <w:t>Client Action Plans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program(s) develops and monitors client action plans as appropriate. The action plan includes measurable goals and benchmarks and is developed in partnership with the client.</w:t>
      </w:r>
    </w:p>
    <w:p>
      <w:pPr>
        <w:pStyle w:val="Normal"/>
        <w:ind w:left="2520" w:firstLine="360"/>
        <w:jc w:val="both"/>
        <w:rPr>
          <w:rFonts w:ascii="Arial" w:hAnsi="Arial" w:cs="Arial"/>
          <w:ins w:id="1526" w:author="Unknown Author" w:date="2022-02-18T18:39:45Z"/>
          <w:sz w:val="20"/>
          <w:szCs w:val="20"/>
        </w:rPr>
      </w:pPr>
      <w:r>
        <w:rPr>
          <w:rFonts w:cs="Arial" w:ascii="Arial" w:hAnsi="Arial"/>
          <w:sz w:val="20"/>
          <w:szCs w:val="20"/>
        </w:rPr>
        <w:t>_</w:t>
      </w:r>
      <w:del w:id="1523" w:author="Unknown Author" w:date="2022-02-11T19:03:50Z">
        <w:r>
          <w:rPr>
            <w:rFonts w:cs="Arial" w:ascii="Arial" w:hAnsi="Arial"/>
            <w:sz w:val="20"/>
            <w:szCs w:val="20"/>
            <w:u w:val="single"/>
          </w:rPr>
          <w:delText>X</w:delText>
        </w:r>
      </w:del>
      <w:ins w:id="1524" w:author="Unknown Author" w:date="2022-02-11T19:03:52Z">
        <w:r>
          <w:rPr>
            <w:rFonts w:cs="Arial" w:ascii="Arial" w:hAnsi="Arial"/>
            <w:sz w:val="20"/>
            <w:szCs w:val="20"/>
            <w:u w:val="single"/>
          </w:rPr>
          <w:t>${c3_s1_1_3_checkbox_1_yes}</w:t>
        </w:r>
      </w:ins>
      <w:r>
        <w:rPr>
          <w:rFonts w:cs="Arial" w:ascii="Arial" w:hAnsi="Arial"/>
          <w:sz w:val="20"/>
          <w:szCs w:val="20"/>
        </w:rPr>
        <w:t>__ Yes</w:t>
        <w:tab/>
        <w:tab/>
        <w:t>_</w:t>
      </w:r>
      <w:ins w:id="1525" w:author="Unknown Author" w:date="2022-02-11T19:03:57Z">
        <w:r>
          <w:rPr>
            <w:rFonts w:cs="Arial" w:ascii="Arial" w:hAnsi="Arial"/>
            <w:sz w:val="20"/>
            <w:szCs w:val="20"/>
          </w:rPr>
          <w:t>${c3_s1_1_3_checkbox_1_no}</w:t>
        </w:r>
      </w:ins>
      <w:r>
        <w:rPr>
          <w:rFonts w:cs="Arial" w:ascii="Arial" w:hAnsi="Arial"/>
          <w:sz w:val="20"/>
          <w:szCs w:val="20"/>
        </w:rPr>
        <w:t>__No</w:t>
      </w:r>
      <w:r>
        <w:br w:type="page"/>
      </w:r>
    </w:p>
    <w:p>
      <w:pPr>
        <w:pStyle w:val="Normal"/>
        <w:ind w:left="2520" w:firstLine="360"/>
        <w:jc w:val="both"/>
        <w:rPr>
          <w:del w:id="1528" w:author="Unknown Author" w:date="2022-02-18T18:39:47Z"/>
        </w:rPr>
      </w:pPr>
      <w:del w:id="1527" w:author="Unknown Author" w:date="2022-02-18T18:39:47Z">
        <w:r>
          <w:rPr/>
        </w:r>
      </w:del>
    </w:p>
    <w:p>
      <w:pPr>
        <w:pStyle w:val="Normal"/>
        <w:ind w:left="1980" w:hanging="720"/>
        <w:jc w:val="both"/>
        <w:rPr>
          <w:rFonts w:ascii="Arial" w:hAnsi="Arial" w:cs="Arial"/>
          <w:b/>
          <w:b/>
          <w:sz w:val="20"/>
          <w:szCs w:val="20"/>
          <w:del w:id="1530" w:author="Unknown Author" w:date="2022-02-18T18:22:07Z"/>
        </w:rPr>
      </w:pPr>
      <w:del w:id="1529" w:author="Unknown Author" w:date="2022-02-18T18:22:07Z">
        <w:r>
          <w:rPr>
            <w:rFonts w:cs="Arial" w:ascii="Arial" w:hAnsi="Arial"/>
            <w:b/>
            <w:sz w:val="20"/>
            <w:szCs w:val="20"/>
          </w:rPr>
        </w:r>
      </w:del>
    </w:p>
    <w:p>
      <w:pPr>
        <w:pStyle w:val="Normal"/>
        <w:ind w:left="1980" w:hanging="720"/>
        <w:jc w:val="both"/>
        <w:rPr>
          <w:rFonts w:ascii="Arial" w:hAnsi="Arial" w:cs="Arial"/>
          <w:b/>
          <w:b/>
          <w:sz w:val="20"/>
          <w:szCs w:val="20"/>
          <w:del w:id="1532" w:author="Unknown Author" w:date="2022-02-18T18:22:07Z"/>
        </w:rPr>
      </w:pPr>
      <w:del w:id="1531" w:author="Unknown Author" w:date="2022-02-18T18:22:07Z">
        <w:r>
          <w:rPr>
            <w:rFonts w:cs="Arial" w:ascii="Arial" w:hAnsi="Arial"/>
            <w:b/>
            <w:sz w:val="20"/>
            <w:szCs w:val="20"/>
          </w:rPr>
        </w:r>
      </w:del>
    </w:p>
    <w:p>
      <w:pPr>
        <w:pStyle w:val="Normal"/>
        <w:jc w:val="both"/>
        <w:rPr>
          <w:rFonts w:ascii="Arial" w:hAnsi="Arial" w:cs="Arial"/>
          <w:b/>
          <w:b/>
          <w:bCs/>
          <w:color w:val="C00000"/>
        </w:rPr>
      </w:pPr>
      <w:r>
        <w:rPr>
          <w:rFonts w:cs="Arial" w:ascii="Arial" w:hAnsi="Arial"/>
          <w:b/>
          <w:bCs/>
          <w:color w:val="C00000"/>
        </w:rPr>
      </w:r>
    </w:p>
    <w:p>
      <w:pPr>
        <w:pStyle w:val="Normal"/>
        <w:jc w:val="both"/>
        <w:rPr>
          <w:rFonts w:ascii="Arial" w:hAnsi="Arial" w:cs="Arial"/>
          <w:sz w:val="20"/>
          <w:szCs w:val="20"/>
        </w:rPr>
      </w:pPr>
      <w:r>
        <w:rPr>
          <w:rFonts w:cs="Arial" w:ascii="Arial" w:hAnsi="Arial"/>
          <w:b/>
          <w:bCs/>
          <w:color w:val="C00000"/>
        </w:rPr>
        <w:t>Criteria 3: Implementation of Mission</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33" w:author="Unknown Author" w:date="2022-02-15T16:54:14Z">
        <w:r>
          <w:rPr>
            <w:rFonts w:cs="Arial" w:ascii="Arial" w:hAnsi="Arial"/>
            <w:b/>
            <w:i/>
            <w:sz w:val="20"/>
            <w:szCs w:val="20"/>
          </w:rPr>
          <w:delText>Client Action Plans are integrated in the youth and childcare programs. We recommend that they be implemented across all programs.</w:delText>
        </w:r>
      </w:del>
      <w:ins w:id="1534" w:author="Unknown Author" w:date="2022-02-15T16:55:03Z">
        <w:r>
          <w:rPr>
            <w:rFonts w:cs="Arial" w:ascii="Arial" w:hAnsi="Arial"/>
            <w:b/>
            <w:i/>
            <w:sz w:val="20"/>
            <w:szCs w:val="20"/>
          </w:rPr>
          <w:t>$</w:t>
        </w:r>
      </w:ins>
      <w:ins w:id="1535" w:author="Unknown Author" w:date="2022-02-15T16:54:14Z">
        <w:r>
          <w:rPr>
            <w:rFonts w:cs="Arial" w:ascii="Arial" w:hAnsi="Arial"/>
            <w:b/>
            <w:i/>
            <w:sz w:val="20"/>
            <w:szCs w:val="20"/>
          </w:rPr>
          <w:t xml:space="preserve">{c3_s1_1_3_comment_1}  </w:t>
        </w:r>
      </w:ins>
    </w:p>
    <w:p>
      <w:pPr>
        <w:pStyle w:val="Normal"/>
        <w:ind w:left="1980" w:hanging="0"/>
        <w:jc w:val="both"/>
        <w:rPr>
          <w:rFonts w:ascii="Arial" w:hAnsi="Arial" w:cs="Arial"/>
          <w:b/>
          <w:b/>
          <w:i/>
          <w:i/>
          <w:color w:val="187276"/>
          <w:sz w:val="20"/>
          <w:szCs w:val="20"/>
        </w:rPr>
      </w:pPr>
      <w:r>
        <w:rPr>
          <w:rFonts w:cs="Arial" w:ascii="Arial" w:hAnsi="Arial"/>
          <w:b/>
          <w:i/>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1.4   </w:t>
        <w:tab/>
      </w:r>
      <w:r>
        <w:rPr>
          <w:rFonts w:cs="Arial" w:ascii="Arial" w:hAnsi="Arial"/>
          <w:b/>
          <w:color w:val="C00000"/>
          <w:sz w:val="20"/>
          <w:szCs w:val="20"/>
        </w:rPr>
        <w:t xml:space="preserve">Service Contracts.  </w:t>
      </w:r>
      <w:r>
        <w:rPr>
          <w:rFonts w:cs="Arial" w:ascii="Arial" w:hAnsi="Arial"/>
          <w:sz w:val="20"/>
          <w:szCs w:val="20"/>
        </w:rPr>
        <w:t>The affiliate program(s) requires client and provider to sign a service contract which outlines both client and program responsibilities.</w:t>
      </w:r>
    </w:p>
    <w:p>
      <w:pPr>
        <w:pStyle w:val="Normal"/>
        <w:ind w:left="2520" w:hanging="360"/>
        <w:jc w:val="both"/>
        <w:rPr>
          <w:rFonts w:ascii="Arial" w:hAnsi="Arial" w:cs="Arial"/>
          <w:sz w:val="20"/>
          <w:szCs w:val="20"/>
        </w:rPr>
      </w:pPr>
      <w:r>
        <w:rPr>
          <w:rFonts w:cs="Arial" w:ascii="Arial" w:hAnsi="Arial"/>
          <w:sz w:val="20"/>
          <w:szCs w:val="20"/>
        </w:rPr>
        <w:t>_</w:t>
      </w:r>
      <w:ins w:id="1536" w:author="Unknown Author" w:date="2022-02-11T19:04:13Z">
        <w:r>
          <w:rPr>
            <w:rFonts w:cs="Arial" w:ascii="Arial" w:hAnsi="Arial"/>
            <w:sz w:val="20"/>
            <w:szCs w:val="20"/>
          </w:rPr>
          <w:t>${c3_s1_1_4_checkbox_1_yes}</w:t>
        </w:r>
      </w:ins>
      <w:r>
        <w:rPr>
          <w:rFonts w:cs="Arial" w:ascii="Arial" w:hAnsi="Arial"/>
          <w:sz w:val="20"/>
          <w:szCs w:val="20"/>
        </w:rPr>
        <w:t>_</w:t>
      </w:r>
      <w:del w:id="1537" w:author="Unknown Author" w:date="2022-02-11T19:04:19Z">
        <w:r>
          <w:rPr>
            <w:rFonts w:cs="Arial" w:ascii="Arial" w:hAnsi="Arial"/>
            <w:sz w:val="20"/>
            <w:szCs w:val="20"/>
            <w:u w:val="single"/>
          </w:rPr>
          <w:delText>X</w:delText>
        </w:r>
      </w:del>
      <w:r>
        <w:rPr>
          <w:rFonts w:cs="Arial" w:ascii="Arial" w:hAnsi="Arial"/>
          <w:sz w:val="20"/>
          <w:szCs w:val="20"/>
        </w:rPr>
        <w:t>_ Yes</w:t>
        <w:tab/>
        <w:tab/>
        <w:t>_</w:t>
      </w:r>
      <w:ins w:id="1538" w:author="Unknown Author" w:date="2022-02-11T19:04:57Z">
        <w:r>
          <w:rPr>
            <w:rFonts w:cs="Arial" w:ascii="Arial" w:hAnsi="Arial"/>
            <w:sz w:val="20"/>
            <w:szCs w:val="20"/>
          </w:rPr>
          <w:t>${c3_s1_1_4_checkbox_1_no}</w:t>
        </w:r>
      </w:ins>
      <w:r>
        <w:rPr>
          <w:rFonts w:cs="Arial" w:ascii="Arial" w:hAnsi="Arial"/>
          <w:sz w:val="20"/>
          <w:szCs w:val="20"/>
        </w:rPr>
        <w:t>__No</w:t>
      </w:r>
    </w:p>
    <w:p>
      <w:pPr>
        <w:pStyle w:val="Normal"/>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color w:val="C00000"/>
          <w:sz w:val="20"/>
          <w:szCs w:val="20"/>
        </w:rPr>
      </w:pPr>
      <w:r>
        <w:rPr>
          <w:rFonts w:cs="Arial" w:ascii="Arial" w:hAnsi="Arial"/>
          <w:b/>
          <w:color w:val="C00000"/>
          <w:sz w:val="20"/>
          <w:szCs w:val="20"/>
        </w:rPr>
        <w:t xml:space="preserve">NUL Comments/Recommendations: </w:t>
      </w:r>
      <w:r>
        <w:rPr>
          <w:rFonts w:cs="Arial" w:ascii="Arial" w:hAnsi="Arial"/>
          <w:color w:val="C00000"/>
          <w:sz w:val="20"/>
          <w:szCs w:val="20"/>
        </w:rPr>
        <w:t xml:space="preserve"> </w:t>
      </w:r>
      <w:ins w:id="1539" w:author="Unknown Author" w:date="2022-02-15T16:54:23Z">
        <w:r>
          <w:rPr>
            <w:rFonts w:cs="Arial" w:ascii="Arial" w:hAnsi="Arial"/>
            <w:color w:val="C00000"/>
            <w:sz w:val="20"/>
            <w:szCs w:val="20"/>
          </w:rPr>
          <w:t xml:space="preserve"> </w:t>
        </w:r>
      </w:ins>
      <w:ins w:id="1540" w:author="Unknown Author" w:date="2022-02-15T16:54:23Z">
        <w:r>
          <w:rPr>
            <w:rFonts w:cs="Arial" w:ascii="Arial" w:hAnsi="Arial"/>
            <w:b/>
            <w:bCs/>
            <w:i/>
            <w:iCs/>
            <w:color w:val="000000"/>
            <w:sz w:val="20"/>
            <w:szCs w:val="20"/>
          </w:rPr>
          <w:t xml:space="preserve">${c3_s1_1_4_comment_1}  </w:t>
        </w:r>
      </w:ins>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1.5 </w:t>
        <w:tab/>
      </w:r>
      <w:r>
        <w:rPr>
          <w:rFonts w:cs="Arial" w:ascii="Arial" w:hAnsi="Arial"/>
          <w:b/>
          <w:color w:val="C00000"/>
          <w:sz w:val="20"/>
          <w:szCs w:val="20"/>
        </w:rPr>
        <w:t>Skills and Aptitude Assessments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uses validated assessments to assess client skills and aptitude, where appropriate.</w:t>
      </w:r>
    </w:p>
    <w:p>
      <w:pPr>
        <w:pStyle w:val="Normal"/>
        <w:ind w:left="2520" w:hanging="360"/>
        <w:jc w:val="both"/>
        <w:rPr>
          <w:rFonts w:ascii="Arial" w:hAnsi="Arial" w:cs="Arial"/>
          <w:sz w:val="20"/>
          <w:szCs w:val="20"/>
        </w:rPr>
      </w:pPr>
      <w:r>
        <w:rPr>
          <w:rFonts w:cs="Arial" w:ascii="Arial" w:hAnsi="Arial"/>
          <w:sz w:val="20"/>
          <w:szCs w:val="20"/>
        </w:rPr>
        <w:t>_</w:t>
      </w:r>
      <w:del w:id="1541" w:author="Unknown Author" w:date="2022-02-11T19:05:10Z">
        <w:r>
          <w:rPr>
            <w:rFonts w:cs="Arial" w:ascii="Arial" w:hAnsi="Arial"/>
            <w:sz w:val="20"/>
            <w:szCs w:val="20"/>
            <w:u w:val="single"/>
          </w:rPr>
          <w:delText>X</w:delText>
        </w:r>
      </w:del>
      <w:ins w:id="1542" w:author="Unknown Author" w:date="2022-02-11T19:05:11Z">
        <w:r>
          <w:rPr>
            <w:rFonts w:cs="Arial" w:ascii="Arial" w:hAnsi="Arial"/>
            <w:sz w:val="20"/>
            <w:szCs w:val="20"/>
            <w:u w:val="single"/>
          </w:rPr>
          <w:t>${c3_s1_1_5_checkbox_1_yes}</w:t>
        </w:r>
      </w:ins>
      <w:r>
        <w:rPr>
          <w:rFonts w:cs="Arial" w:ascii="Arial" w:hAnsi="Arial"/>
          <w:sz w:val="20"/>
          <w:szCs w:val="20"/>
        </w:rPr>
        <w:t>__ Yes</w:t>
        <w:tab/>
        <w:tab/>
        <w:t>_</w:t>
      </w:r>
      <w:ins w:id="1543" w:author="Unknown Author" w:date="2022-02-11T19:05:16Z">
        <w:r>
          <w:rPr>
            <w:rFonts w:cs="Arial" w:ascii="Arial" w:hAnsi="Arial"/>
            <w:sz w:val="20"/>
            <w:szCs w:val="20"/>
          </w:rPr>
          <w:t>${c3_s1_1_5_checkbox_1_no}</w:t>
        </w:r>
      </w:ins>
      <w:r>
        <w:rPr>
          <w:rFonts w:cs="Arial" w:ascii="Arial" w:hAnsi="Arial"/>
          <w:sz w:val="20"/>
          <w:szCs w:val="20"/>
        </w:rPr>
        <w:t>__ No</w:t>
      </w:r>
    </w:p>
    <w:p>
      <w:pPr>
        <w:pStyle w:val="Normal"/>
        <w:ind w:hanging="36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sz w:val="20"/>
          <w:szCs w:val="20"/>
        </w:rPr>
      </w:pPr>
      <w:r>
        <w:rPr>
          <w:rFonts w:cs="Arial" w:ascii="Arial" w:hAnsi="Arial"/>
          <w:b/>
          <w:color w:val="C00000"/>
          <w:sz w:val="20"/>
          <w:szCs w:val="20"/>
        </w:rPr>
        <w:t xml:space="preserve">NUL Comments/Recommendations: </w:t>
      </w:r>
      <w:del w:id="1544" w:author="Unknown Author" w:date="2022-02-15T16:55:33Z">
        <w:r>
          <w:rPr>
            <w:rFonts w:cs="Arial" w:ascii="Arial" w:hAnsi="Arial"/>
            <w:b/>
            <w:i/>
            <w:sz w:val="20"/>
            <w:szCs w:val="20"/>
          </w:rPr>
          <w:delText xml:space="preserve">ULHC’s CEO-OTARY program utilizes pre &amp; post assessments for at-risk youth participants of the program to measure the program’s effectiveness.   </w:delText>
        </w:r>
      </w:del>
      <w:ins w:id="1545" w:author="Unknown Author" w:date="2022-02-15T16:55:33Z">
        <w:r>
          <w:rPr>
            <w:rFonts w:cs="Arial" w:ascii="Arial" w:hAnsi="Arial"/>
            <w:b/>
            <w:bCs/>
            <w:i/>
            <w:iCs/>
            <w:color w:val="000000"/>
            <w:sz w:val="20"/>
            <w:szCs w:val="20"/>
          </w:rPr>
          <w:t xml:space="preserve">${c3_s1_1_5_comment_1}  </w:t>
        </w:r>
      </w:ins>
    </w:p>
    <w:p>
      <w:pPr>
        <w:pStyle w:val="Normal"/>
        <w:ind w:left="1980" w:hanging="0"/>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1.6 </w:t>
        <w:tab/>
      </w:r>
      <w:r>
        <w:rPr>
          <w:rFonts w:cs="Arial" w:ascii="Arial" w:hAnsi="Arial"/>
          <w:b/>
          <w:color w:val="C00000"/>
          <w:sz w:val="20"/>
          <w:szCs w:val="20"/>
        </w:rPr>
        <w:t>Written Referral Network</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a written referral network for individuals and families seeking services not provided by the affiliate.</w:t>
      </w:r>
    </w:p>
    <w:p>
      <w:pPr>
        <w:pStyle w:val="Normal"/>
        <w:ind w:left="2520" w:hanging="360"/>
        <w:jc w:val="both"/>
        <w:rPr>
          <w:rFonts w:ascii="Arial" w:hAnsi="Arial" w:cs="Arial"/>
          <w:sz w:val="20"/>
          <w:szCs w:val="20"/>
        </w:rPr>
      </w:pPr>
      <w:r>
        <w:rPr>
          <w:rFonts w:cs="Arial" w:ascii="Arial" w:hAnsi="Arial"/>
          <w:sz w:val="20"/>
          <w:szCs w:val="20"/>
        </w:rPr>
        <w:t>_</w:t>
      </w:r>
      <w:del w:id="1546" w:author="Unknown Author" w:date="2022-02-11T19:05:59Z">
        <w:r>
          <w:rPr>
            <w:rFonts w:cs="Arial" w:ascii="Arial" w:hAnsi="Arial"/>
            <w:sz w:val="20"/>
            <w:szCs w:val="20"/>
            <w:u w:val="single"/>
          </w:rPr>
          <w:delText>X</w:delText>
        </w:r>
      </w:del>
      <w:ins w:id="1547" w:author="Unknown Author" w:date="2022-02-11T19:05:59Z">
        <w:r>
          <w:rPr>
            <w:rFonts w:cs="Arial" w:ascii="Arial" w:hAnsi="Arial"/>
            <w:sz w:val="20"/>
            <w:szCs w:val="20"/>
            <w:u w:val="single"/>
          </w:rPr>
          <w:t>$</w:t>
        </w:r>
      </w:ins>
      <w:ins w:id="1548" w:author="Unknown Author" w:date="2022-02-11T19:06:00Z">
        <w:r>
          <w:rPr>
            <w:rFonts w:cs="Arial" w:ascii="Arial" w:hAnsi="Arial"/>
            <w:sz w:val="20"/>
            <w:szCs w:val="20"/>
            <w:u w:val="single"/>
          </w:rPr>
          <w:t>{c3_s1_1_6_checkbox_1_yes}</w:t>
        </w:r>
      </w:ins>
      <w:r>
        <w:rPr>
          <w:rFonts w:cs="Arial" w:ascii="Arial" w:hAnsi="Arial"/>
          <w:sz w:val="20"/>
          <w:szCs w:val="20"/>
        </w:rPr>
        <w:t>__ Yes</w:t>
        <w:tab/>
        <w:tab/>
        <w:t>_</w:t>
      </w:r>
      <w:ins w:id="1549" w:author="Unknown Author" w:date="2022-02-11T19:06:04Z">
        <w:r>
          <w:rPr>
            <w:rFonts w:cs="Arial" w:ascii="Arial" w:hAnsi="Arial"/>
            <w:sz w:val="20"/>
            <w:szCs w:val="20"/>
          </w:rPr>
          <w:t>${c3_s1_1_6_checkbox_1_no}</w:t>
        </w:r>
      </w:ins>
      <w:r>
        <w:rPr>
          <w:rFonts w:cs="Arial" w:ascii="Arial" w:hAnsi="Arial"/>
          <w:sz w:val="20"/>
          <w:szCs w:val="20"/>
        </w:rPr>
        <w:t>__ No</w:t>
      </w:r>
    </w:p>
    <w:p>
      <w:pPr>
        <w:pStyle w:val="Normal"/>
        <w:ind w:left="1980" w:hanging="540"/>
        <w:jc w:val="both"/>
        <w:rPr>
          <w:rFonts w:ascii="Arial" w:hAnsi="Arial" w:cs="Arial"/>
          <w:sz w:val="20"/>
          <w:szCs w:val="20"/>
        </w:rPr>
      </w:pPr>
      <w:r>
        <w:rPr>
          <w:rFonts w:cs="Arial" w:ascii="Arial" w:hAnsi="Arial"/>
          <w:sz w:val="20"/>
          <w:szCs w:val="20"/>
        </w:rPr>
        <w:tab/>
        <w:tab/>
        <w:tab/>
      </w:r>
    </w:p>
    <w:p>
      <w:pPr>
        <w:pStyle w:val="Normal"/>
        <w:widowControl/>
        <w:suppressAutoHyphens w:val="true"/>
        <w:bidi w:val="0"/>
        <w:spacing w:lineRule="auto" w:line="240" w:before="0" w:after="0"/>
        <w:ind w:left="1417" w:right="0" w:hanging="57"/>
        <w:jc w:val="both"/>
        <w:rPr>
          <w:rFonts w:ascii="Arial" w:hAnsi="Arial" w:cs="Arial"/>
          <w:b/>
          <w:b/>
          <w:i/>
          <w:i/>
          <w:color w:val="C00000"/>
          <w:sz w:val="20"/>
          <w:szCs w:val="20"/>
        </w:rPr>
      </w:pPr>
      <w:del w:id="1550" w:author="Unknown Author" w:date="2022-02-28T18:36:18Z">
        <w:r>
          <w:rPr>
            <w:rFonts w:cs="Arial" w:ascii="Arial" w:hAnsi="Arial"/>
            <w:color w:val="C00000"/>
            <w:sz w:val="20"/>
            <w:szCs w:val="20"/>
          </w:rPr>
          <w:tab/>
        </w:r>
      </w:del>
      <w:r>
        <w:rPr>
          <w:rFonts w:cs="Arial" w:ascii="Arial" w:hAnsi="Arial"/>
          <w:b/>
          <w:color w:val="C00000"/>
          <w:sz w:val="20"/>
          <w:szCs w:val="20"/>
        </w:rPr>
        <w:t xml:space="preserve">NUL Comments/Recommendations: </w:t>
      </w:r>
      <w:del w:id="1551" w:author="Unknown Author" w:date="2022-02-15T16:55:43Z">
        <w:r>
          <w:rPr>
            <w:rFonts w:cs="Arial" w:ascii="Arial" w:hAnsi="Arial"/>
            <w:b/>
            <w:i/>
            <w:sz w:val="20"/>
            <w:szCs w:val="20"/>
          </w:rPr>
          <w:delText>ULHC has dedicated referral relationships with the Division of Childcare Protection &amp; Services for its childcare programs, and the Department of Human Services Office of the Aging for its Senior programs.</w:delText>
        </w:r>
      </w:del>
      <w:ins w:id="1552" w:author="Unknown Author" w:date="2022-02-15T16:55:43Z">
        <w:r>
          <w:rPr>
            <w:rFonts w:cs="Arial" w:ascii="Arial" w:hAnsi="Arial"/>
            <w:b/>
            <w:bCs/>
            <w:i/>
            <w:iCs/>
            <w:color w:val="000000"/>
            <w:sz w:val="20"/>
            <w:szCs w:val="20"/>
          </w:rPr>
          <w:t xml:space="preserve">${c3_s1_1_6_comment_1}  </w:t>
        </w:r>
      </w:ins>
    </w:p>
    <w:p>
      <w:pPr>
        <w:pStyle w:val="Normal"/>
        <w:ind w:left="1980" w:hanging="540"/>
        <w:jc w:val="both"/>
        <w:rPr>
          <w:rFonts w:ascii="Arial" w:hAnsi="Arial" w:cs="Arial"/>
          <w:sz w:val="20"/>
          <w:szCs w:val="20"/>
        </w:rPr>
      </w:pPr>
      <w:r>
        <w:rPr>
          <w:rFonts w:cs="Arial" w:ascii="Arial" w:hAnsi="Arial"/>
          <w:sz w:val="20"/>
          <w:szCs w:val="20"/>
        </w:rPr>
        <w:t xml:space="preserve"> </w:t>
      </w:r>
    </w:p>
    <w:p>
      <w:pPr>
        <w:pStyle w:val="Normal"/>
        <w:numPr>
          <w:ilvl w:val="1"/>
          <w:numId w:val="38"/>
        </w:numPr>
        <w:tabs>
          <w:tab w:val="clear" w:pos="720"/>
        </w:tabs>
        <w:ind w:left="1440" w:hanging="720"/>
        <w:jc w:val="both"/>
        <w:rPr>
          <w:rFonts w:ascii="Arial" w:hAnsi="Arial" w:cs="Arial"/>
          <w:sz w:val="20"/>
          <w:szCs w:val="20"/>
        </w:rPr>
      </w:pPr>
      <w:r>
        <w:rPr>
          <w:rFonts w:cs="Arial" w:ascii="Arial" w:hAnsi="Arial"/>
          <w:b/>
          <w:color w:val="C00000"/>
          <w:sz w:val="20"/>
          <w:szCs w:val="20"/>
        </w:rPr>
        <w:t>Client Evaluation Form</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with a user-friendly survey to evaluate services received. </w:t>
      </w:r>
    </w:p>
    <w:p>
      <w:pPr>
        <w:pStyle w:val="Normal"/>
        <w:ind w:left="2160" w:hanging="720"/>
        <w:jc w:val="both"/>
        <w:rPr>
          <w:rFonts w:ascii="Arial" w:hAnsi="Arial" w:cs="Arial"/>
          <w:sz w:val="20"/>
          <w:szCs w:val="20"/>
        </w:rPr>
      </w:pPr>
      <w:r>
        <w:rPr>
          <w:rFonts w:cs="Arial" w:ascii="Arial" w:hAnsi="Arial"/>
          <w:b/>
          <w:sz w:val="20"/>
          <w:szCs w:val="20"/>
        </w:rPr>
        <w:t xml:space="preserve"> </w:t>
      </w:r>
      <w:r>
        <w:rPr>
          <w:rFonts w:cs="Arial" w:ascii="Arial" w:hAnsi="Arial"/>
          <w:b/>
          <w:sz w:val="20"/>
          <w:szCs w:val="20"/>
        </w:rPr>
        <w:tab/>
      </w:r>
      <w:r>
        <w:rPr>
          <w:rFonts w:cs="Arial" w:ascii="Arial" w:hAnsi="Arial"/>
          <w:sz w:val="20"/>
          <w:szCs w:val="20"/>
        </w:rPr>
        <w:t>_</w:t>
      </w:r>
      <w:del w:id="1553" w:author="Unknown Author" w:date="2022-02-11T19:06:19Z">
        <w:r>
          <w:rPr>
            <w:rFonts w:cs="Arial" w:ascii="Arial" w:hAnsi="Arial"/>
            <w:sz w:val="20"/>
            <w:szCs w:val="20"/>
            <w:u w:val="single"/>
          </w:rPr>
          <w:delText>X</w:delText>
        </w:r>
      </w:del>
      <w:ins w:id="1554" w:author="Unknown Author" w:date="2022-02-11T19:06:20Z">
        <w:r>
          <w:rPr>
            <w:rFonts w:cs="Arial" w:ascii="Arial" w:hAnsi="Arial"/>
            <w:sz w:val="20"/>
            <w:szCs w:val="20"/>
            <w:u w:val="single"/>
          </w:rPr>
          <w:t>${c3_s1_1_7_checkbox_1_yes}</w:t>
        </w:r>
      </w:ins>
      <w:r>
        <w:rPr>
          <w:rFonts w:cs="Arial" w:ascii="Arial" w:hAnsi="Arial"/>
          <w:sz w:val="20"/>
          <w:szCs w:val="20"/>
        </w:rPr>
        <w:t>__ Yes</w:t>
        <w:tab/>
        <w:tab/>
        <w:t>_</w:t>
      </w:r>
      <w:ins w:id="1555" w:author="Unknown Author" w:date="2022-02-11T19:06:26Z">
        <w:r>
          <w:rPr>
            <w:rFonts w:cs="Arial" w:ascii="Arial" w:hAnsi="Arial"/>
            <w:sz w:val="20"/>
            <w:szCs w:val="20"/>
          </w:rPr>
          <w:t>${c3_s1_1_7_checkbox_1_no}</w:t>
        </w:r>
      </w:ins>
      <w:r>
        <w:rPr>
          <w:rFonts w:cs="Arial" w:ascii="Arial" w:hAnsi="Arial"/>
          <w:sz w:val="20"/>
          <w:szCs w:val="20"/>
        </w:rPr>
        <w:t>__No</w:t>
      </w:r>
    </w:p>
    <w:p>
      <w:pPr>
        <w:pStyle w:val="Normal"/>
        <w:ind w:left="1260" w:hanging="54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ins w:id="1556" w:author="Unknown Author" w:date="2022-02-15T16:55:52Z">
        <w:r>
          <w:rPr>
            <w:rFonts w:cs="Arial" w:ascii="Arial" w:hAnsi="Arial"/>
            <w:b/>
            <w:bCs/>
            <w:i/>
            <w:iCs/>
            <w:color w:val="000000"/>
            <w:sz w:val="20"/>
            <w:szCs w:val="20"/>
          </w:rPr>
          <w:t xml:space="preserve">${c3_s1_1_7_comment_1}  </w:t>
        </w:r>
      </w:ins>
    </w:p>
    <w:p>
      <w:pPr>
        <w:pStyle w:val="Normal"/>
        <w:ind w:left="1260" w:firstLine="720"/>
        <w:jc w:val="both"/>
        <w:rPr>
          <w:rFonts w:ascii="Arial" w:hAnsi="Arial" w:cs="Arial"/>
          <w:color w:val="4F6228" w:themeColor="accent3" w:themeShade="80"/>
          <w:sz w:val="20"/>
          <w:szCs w:val="20"/>
        </w:rPr>
      </w:pPr>
      <w:r>
        <w:rPr>
          <w:rFonts w:cs="Arial" w:ascii="Arial" w:hAnsi="Arial"/>
          <w:color w:val="4F6228" w:themeColor="accent3" w:themeShade="80"/>
          <w:sz w:val="20"/>
          <w:szCs w:val="20"/>
        </w:rPr>
      </w:r>
    </w:p>
    <w:p>
      <w:pPr>
        <w:pStyle w:val="Normal"/>
        <w:ind w:left="1440" w:hanging="1440"/>
        <w:jc w:val="both"/>
        <w:rPr>
          <w:rFonts w:ascii="Arial" w:hAnsi="Arial" w:cs="Arial"/>
          <w:ins w:id="1558" w:author="Unknown Author" w:date="2022-02-18T13:00:27Z"/>
          <w:sz w:val="20"/>
          <w:szCs w:val="20"/>
        </w:rPr>
      </w:pPr>
      <w:ins w:id="1557" w:author="Unknown Author" w:date="2022-02-18T13:00:27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2</w:t>
      </w:r>
      <w:r>
        <w:rPr>
          <w:rFonts w:cs="Arial" w:ascii="Arial" w:hAnsi="Arial"/>
          <w:b/>
          <w:sz w:val="20"/>
          <w:szCs w:val="20"/>
        </w:rPr>
        <w:tab/>
      </w:r>
      <w:r>
        <w:rPr>
          <w:rFonts w:cs="Arial" w:ascii="Arial" w:hAnsi="Arial"/>
          <w:sz w:val="20"/>
          <w:szCs w:val="20"/>
        </w:rPr>
        <w:t xml:space="preserve">The affiliate has procedures to protect the rights, dignity and privacy of clients participating in programs.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ind w:left="1980" w:hanging="0"/>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2.1</w:t>
        <w:tab/>
      </w:r>
      <w:r>
        <w:rPr>
          <w:rFonts w:cs="Arial" w:ascii="Arial" w:hAnsi="Arial"/>
          <w:b/>
          <w:color w:val="C00000"/>
          <w:sz w:val="20"/>
          <w:szCs w:val="20"/>
        </w:rPr>
        <w:t>Statement of Clients Rights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 xml:space="preserve">The affiliate provides clients a written statement of their rights when seeking social services, including their right to grieve the service provided. </w:t>
      </w:r>
    </w:p>
    <w:p>
      <w:pPr>
        <w:pStyle w:val="Normal"/>
        <w:ind w:left="1440" w:firstLine="720"/>
        <w:jc w:val="both"/>
        <w:rPr>
          <w:rFonts w:ascii="Arial" w:hAnsi="Arial" w:cs="Arial"/>
          <w:sz w:val="20"/>
          <w:szCs w:val="20"/>
        </w:rPr>
      </w:pPr>
      <w:r>
        <w:rPr>
          <w:rFonts w:cs="Arial" w:ascii="Arial" w:hAnsi="Arial"/>
          <w:sz w:val="20"/>
          <w:szCs w:val="20"/>
        </w:rPr>
        <w:t>_</w:t>
      </w:r>
      <w:del w:id="1559" w:author="Unknown Author" w:date="2022-02-11T19:06:45Z">
        <w:r>
          <w:rPr>
            <w:rFonts w:cs="Arial" w:ascii="Arial" w:hAnsi="Arial"/>
            <w:sz w:val="20"/>
            <w:szCs w:val="20"/>
            <w:u w:val="single"/>
          </w:rPr>
          <w:delText>X</w:delText>
        </w:r>
      </w:del>
      <w:ins w:id="1560" w:author="Unknown Author" w:date="2022-02-11T19:06:45Z">
        <w:r>
          <w:rPr>
            <w:rFonts w:cs="Arial" w:ascii="Arial" w:hAnsi="Arial"/>
            <w:sz w:val="20"/>
            <w:szCs w:val="20"/>
            <w:u w:val="single"/>
          </w:rPr>
          <w:t>${c3_s2_2_1_checkbox_1_yes}</w:t>
        </w:r>
      </w:ins>
      <w:r>
        <w:rPr>
          <w:rFonts w:cs="Arial" w:ascii="Arial" w:hAnsi="Arial"/>
          <w:sz w:val="20"/>
          <w:szCs w:val="20"/>
        </w:rPr>
        <w:t>__ Yes</w:t>
        <w:tab/>
        <w:tab/>
        <w:t>_</w:t>
      </w:r>
      <w:ins w:id="1561" w:author="Unknown Author" w:date="2022-02-11T19:06:52Z">
        <w:r>
          <w:rPr>
            <w:rFonts w:cs="Arial" w:ascii="Arial" w:hAnsi="Arial"/>
            <w:sz w:val="20"/>
            <w:szCs w:val="20"/>
          </w:rPr>
          <w:t>${c3_s2_2_1_checkbox_1_no}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widowControl/>
        <w:suppressAutoHyphens w:val="true"/>
        <w:bidi w:val="0"/>
        <w:spacing w:lineRule="auto" w:line="240" w:before="0" w:after="0"/>
        <w:ind w:left="1417" w:right="0" w:hanging="0"/>
        <w:jc w:val="both"/>
        <w:rPr>
          <w:rFonts w:ascii="Arial" w:hAnsi="Arial" w:cs="Arial"/>
          <w:b/>
          <w:b/>
          <w:i/>
          <w:i/>
          <w:sz w:val="20"/>
          <w:szCs w:val="20"/>
        </w:rPr>
      </w:pPr>
      <w:del w:id="1562" w:author="Unknown Author" w:date="2022-02-28T18:36:49Z">
        <w:r>
          <w:rPr>
            <w:rFonts w:cs="Arial" w:ascii="Arial" w:hAnsi="Arial"/>
            <w:color w:val="C00000"/>
            <w:sz w:val="20"/>
            <w:szCs w:val="20"/>
          </w:rPr>
          <w:delText xml:space="preserve"> </w:delText>
        </w:r>
      </w:del>
      <w:del w:id="1563" w:author="Unknown Author" w:date="2022-02-28T18:36:49Z">
        <w:r>
          <w:rPr>
            <w:rFonts w:cs="Arial" w:ascii="Arial" w:hAnsi="Arial"/>
            <w:color w:val="C00000"/>
            <w:sz w:val="20"/>
            <w:szCs w:val="20"/>
          </w:rPr>
          <w:tab/>
        </w:r>
      </w:del>
      <w:r>
        <w:rPr>
          <w:rFonts w:cs="Arial" w:ascii="Arial" w:hAnsi="Arial"/>
          <w:b/>
          <w:color w:val="C00000"/>
          <w:sz w:val="20"/>
          <w:szCs w:val="20"/>
        </w:rPr>
        <w:t xml:space="preserve">NUL Comments/Recommendations: </w:t>
      </w:r>
      <w:del w:id="1564" w:author="Unknown Author" w:date="2022-02-15T16:57:03Z">
        <w:r>
          <w:rPr>
            <w:rFonts w:cs="Arial" w:ascii="Arial" w:hAnsi="Arial"/>
            <w:b/>
            <w:i/>
            <w:sz w:val="20"/>
            <w:szCs w:val="20"/>
          </w:rPr>
          <w:delText>ULHC</w:delText>
        </w:r>
      </w:del>
      <w:del w:id="1565" w:author="Unknown Author" w:date="2022-02-15T16:57:03Z">
        <w:r>
          <w:rPr>
            <w:rFonts w:cs="Arial" w:ascii="Arial" w:hAnsi="Arial"/>
            <w:i/>
            <w:sz w:val="20"/>
            <w:szCs w:val="20"/>
          </w:rPr>
          <w:delText xml:space="preserve"> </w:delText>
        </w:r>
      </w:del>
      <w:del w:id="1566" w:author="Unknown Author" w:date="2022-02-15T16:57:03Z">
        <w:r>
          <w:rPr>
            <w:rFonts w:cs="Arial" w:ascii="Arial" w:hAnsi="Arial"/>
            <w:b/>
            <w:i/>
            <w:sz w:val="20"/>
            <w:szCs w:val="20"/>
          </w:rPr>
          <w:delText>has a statement of client rights in place that outlines client expectations for services offered by the affiliate.</w:delText>
        </w:r>
      </w:del>
      <w:ins w:id="1567" w:author="Unknown Author" w:date="2022-02-15T16:57:04Z">
        <w:r>
          <w:rPr>
            <w:rFonts w:cs="Arial" w:ascii="Arial" w:hAnsi="Arial"/>
            <w:b/>
            <w:i/>
            <w:sz w:val="20"/>
            <w:szCs w:val="20"/>
          </w:rPr>
          <w:t>${c3_s2_2_1_comment_1}</w:t>
        </w:r>
      </w:ins>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440" w:hanging="720"/>
        <w:jc w:val="both"/>
        <w:rPr>
          <w:rFonts w:ascii="Arial" w:hAnsi="Arial" w:cs="Arial"/>
          <w:b/>
          <w:b/>
          <w:i/>
          <w:i/>
          <w:sz w:val="20"/>
          <w:szCs w:val="20"/>
        </w:rPr>
      </w:pPr>
      <w:r>
        <w:rPr>
          <w:rFonts w:cs="Arial" w:ascii="Arial" w:hAnsi="Arial"/>
          <w:b/>
          <w:i/>
          <w:sz w:val="20"/>
          <w:szCs w:val="20"/>
        </w:rPr>
      </w:r>
    </w:p>
    <w:p>
      <w:pPr>
        <w:pStyle w:val="Normal"/>
        <w:ind w:left="1980" w:hanging="720"/>
        <w:jc w:val="both"/>
        <w:rPr>
          <w:rFonts w:ascii="Arial" w:hAnsi="Arial" w:cs="Arial"/>
          <w:i/>
          <w:i/>
          <w:sz w:val="20"/>
          <w:szCs w:val="20"/>
        </w:rPr>
      </w:pPr>
      <w:r>
        <w:rPr>
          <w:rFonts w:cs="Arial" w:ascii="Arial" w:hAnsi="Arial"/>
          <w:i/>
          <w:sz w:val="20"/>
          <w:szCs w:val="20"/>
        </w:rPr>
      </w:r>
    </w:p>
    <w:p>
      <w:pPr>
        <w:pStyle w:val="Normal"/>
        <w:ind w:left="1980" w:hanging="720"/>
        <w:jc w:val="both"/>
        <w:rPr>
          <w:rFonts w:ascii="Arial" w:hAnsi="Arial" w:cs="Arial"/>
          <w:sz w:val="20"/>
          <w:szCs w:val="20"/>
        </w:rPr>
      </w:pPr>
      <w:r>
        <w:rPr>
          <w:rFonts w:cs="Arial" w:ascii="Arial" w:hAnsi="Arial"/>
          <w:sz w:val="20"/>
          <w:szCs w:val="20"/>
        </w:rPr>
      </w:r>
    </w:p>
    <w:p>
      <w:pPr>
        <w:pStyle w:val="Normal"/>
        <w:jc w:val="both"/>
        <w:rPr>
          <w:rFonts w:ascii="Arial" w:hAnsi="Arial" w:cs="Arial"/>
          <w:b/>
          <w:b/>
          <w:bCs/>
          <w:color w:val="C00000"/>
          <w:ins w:id="1569" w:author="Unknown Author" w:date="2022-02-18T18:34:09Z"/>
        </w:rPr>
      </w:pPr>
      <w:ins w:id="1568" w:author="Unknown Author" w:date="2022-02-18T18:34:09Z">
        <w:r>
          <w:rPr>
            <w:rFonts w:cs="Arial" w:ascii="Arial" w:hAnsi="Arial"/>
            <w:b/>
            <w:bCs/>
            <w:color w:val="C00000"/>
          </w:rPr>
        </w:r>
      </w:ins>
      <w:r>
        <w:br w:type="page"/>
      </w:r>
    </w:p>
    <w:p>
      <w:pPr>
        <w:pStyle w:val="Normal"/>
        <w:jc w:val="both"/>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sz w:val="20"/>
          <w:szCs w:val="20"/>
        </w:rPr>
      </w:pPr>
      <w:r>
        <w:rPr>
          <w:rFonts w:cs="Arial" w:ascii="Arial" w:hAnsi="Arial"/>
          <w:sz w:val="20"/>
          <w:szCs w:val="20"/>
        </w:rPr>
      </w:r>
    </w:p>
    <w:p>
      <w:pPr>
        <w:pStyle w:val="Normal"/>
        <w:numPr>
          <w:ilvl w:val="1"/>
          <w:numId w:val="39"/>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Grievance Procedures</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A grievance process is in place and written procedures for filing a grievance are available to clients.</w:t>
      </w:r>
    </w:p>
    <w:p>
      <w:pPr>
        <w:pStyle w:val="Normal"/>
        <w:ind w:left="1440" w:firstLine="720"/>
        <w:jc w:val="both"/>
        <w:rPr>
          <w:rFonts w:ascii="Arial" w:hAnsi="Arial" w:cs="Arial"/>
          <w:sz w:val="20"/>
          <w:szCs w:val="20"/>
        </w:rPr>
      </w:pPr>
      <w:r>
        <w:rPr>
          <w:rFonts w:cs="Arial" w:ascii="Arial" w:hAnsi="Arial"/>
          <w:sz w:val="20"/>
          <w:szCs w:val="20"/>
        </w:rPr>
        <w:t>_</w:t>
      </w:r>
      <w:del w:id="1570" w:author="Unknown Author" w:date="2022-02-11T19:07:07Z">
        <w:r>
          <w:rPr>
            <w:rFonts w:cs="Arial" w:ascii="Arial" w:hAnsi="Arial"/>
            <w:sz w:val="20"/>
            <w:szCs w:val="20"/>
            <w:u w:val="single"/>
          </w:rPr>
          <w:delText>X</w:delText>
        </w:r>
      </w:del>
      <w:ins w:id="1571" w:author="Unknown Author" w:date="2022-02-11T19:07:08Z">
        <w:r>
          <w:rPr>
            <w:rFonts w:cs="Arial" w:ascii="Arial" w:hAnsi="Arial"/>
            <w:sz w:val="20"/>
            <w:szCs w:val="20"/>
            <w:u w:val="single"/>
          </w:rPr>
          <w:t>${c3_s2_2_2_checkbox_1_yes}</w:t>
        </w:r>
      </w:ins>
      <w:r>
        <w:rPr>
          <w:rFonts w:cs="Arial" w:ascii="Arial" w:hAnsi="Arial"/>
          <w:sz w:val="20"/>
          <w:szCs w:val="20"/>
        </w:rPr>
        <w:t>__ Yes</w:t>
        <w:tab/>
        <w:tab/>
        <w:t>_</w:t>
      </w:r>
      <w:ins w:id="1572" w:author="Unknown Author" w:date="2022-02-11T19:07:14Z">
        <w:r>
          <w:rPr>
            <w:rFonts w:cs="Arial" w:ascii="Arial" w:hAnsi="Arial"/>
            <w:sz w:val="20"/>
            <w:szCs w:val="20"/>
          </w:rPr>
          <w:t>${c3_s2_2_2_checkbox_1_no}</w:t>
        </w:r>
      </w:ins>
      <w:r>
        <w:rPr>
          <w:rFonts w:cs="Arial" w:ascii="Arial" w:hAnsi="Arial"/>
          <w:sz w:val="20"/>
          <w:szCs w:val="20"/>
        </w:rPr>
        <w:t>__No</w:t>
      </w:r>
    </w:p>
    <w:p>
      <w:pPr>
        <w:pStyle w:val="Normal"/>
        <w:ind w:left="1980" w:hanging="0"/>
        <w:jc w:val="both"/>
        <w:rPr>
          <w:rFonts w:ascii="Arial" w:hAnsi="Arial" w:cs="Arial"/>
          <w:sz w:val="20"/>
          <w:szCs w:val="20"/>
        </w:rPr>
      </w:pPr>
      <w:r>
        <w:rPr>
          <w:rFonts w:cs="Arial" w:ascii="Arial" w:hAnsi="Arial"/>
          <w:sz w:val="20"/>
          <w:szCs w:val="20"/>
        </w:rPr>
        <w:tab/>
        <w:tab/>
      </w:r>
    </w:p>
    <w:p>
      <w:pPr>
        <w:pStyle w:val="Normal"/>
        <w:ind w:left="1440" w:hanging="0"/>
        <w:jc w:val="both"/>
        <w:rPr>
          <w:rFonts w:ascii="Arial" w:hAnsi="Arial" w:cs="Arial"/>
          <w:b/>
          <w:b/>
          <w:i/>
          <w:i/>
          <w:color w:val="C00000"/>
          <w:sz w:val="20"/>
          <w:szCs w:val="20"/>
        </w:rPr>
      </w:pPr>
      <w:r>
        <w:rPr>
          <w:rFonts w:cs="Arial" w:ascii="Arial" w:hAnsi="Arial"/>
          <w:b/>
          <w:color w:val="C00000"/>
          <w:sz w:val="20"/>
          <w:szCs w:val="20"/>
        </w:rPr>
        <w:t xml:space="preserve">NUL Comments/Recommendations: </w:t>
      </w:r>
      <w:del w:id="1573" w:author="Unknown Author" w:date="2022-02-15T16:57:11Z">
        <w:r>
          <w:rPr>
            <w:rFonts w:cs="Arial" w:ascii="Arial" w:hAnsi="Arial"/>
            <w:b/>
            <w:i/>
            <w:sz w:val="20"/>
            <w:szCs w:val="20"/>
          </w:rPr>
          <w:delText>ULHC has grievance procedures in place for its childcare, youth and senior programs.</w:delText>
        </w:r>
      </w:del>
      <w:ins w:id="1574" w:author="Unknown Author" w:date="2022-02-15T16:57:11Z">
        <w:r>
          <w:rPr>
            <w:rFonts w:eastAsia="Calibri" w:cs="Arial" w:ascii="Arial" w:hAnsi="Arial" w:eastAsiaTheme="minorHAnsi"/>
            <w:b/>
            <w:i/>
            <w:color w:val="auto"/>
            <w:kern w:val="0"/>
            <w:sz w:val="20"/>
            <w:szCs w:val="20"/>
            <w:lang w:val="en-US" w:eastAsia="en-US" w:bidi="ar-SA"/>
          </w:rPr>
          <w:t>${c3_s2_2_2_comment_1}</w:t>
        </w:r>
      </w:ins>
    </w:p>
    <w:p>
      <w:pPr>
        <w:pStyle w:val="Normal"/>
        <w:rPr>
          <w:rFonts w:ascii="Arial" w:hAnsi="Arial" w:cs="Arial"/>
          <w:i/>
          <w:i/>
          <w:sz w:val="20"/>
          <w:szCs w:val="20"/>
        </w:rPr>
      </w:pPr>
      <w:r>
        <w:rPr>
          <w:rFonts w:cs="Arial" w:ascii="Arial" w:hAnsi="Arial"/>
          <w:i/>
          <w:sz w:val="20"/>
          <w:szCs w:val="20"/>
        </w:rPr>
      </w:r>
    </w:p>
    <w:p>
      <w:pPr>
        <w:pStyle w:val="Normal"/>
        <w:numPr>
          <w:ilvl w:val="1"/>
          <w:numId w:val="40"/>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Protect Client Confidentiality. </w:t>
      </w:r>
      <w:r>
        <w:rPr>
          <w:rFonts w:cs="Arial" w:ascii="Arial" w:hAnsi="Arial"/>
          <w:sz w:val="20"/>
          <w:szCs w:val="20"/>
        </w:rPr>
        <w:t>The affiliate has in place procedures for collecting and sharing confidential and personal information. The affiliate provides private areas for collecting confidential information.</w:t>
      </w:r>
    </w:p>
    <w:p>
      <w:pPr>
        <w:pStyle w:val="Normal"/>
        <w:ind w:left="2160" w:hanging="0"/>
        <w:jc w:val="both"/>
        <w:rPr>
          <w:rFonts w:ascii="Arial" w:hAnsi="Arial" w:cs="Arial"/>
          <w:sz w:val="20"/>
          <w:szCs w:val="20"/>
        </w:rPr>
      </w:pPr>
      <w:r>
        <w:rPr>
          <w:rFonts w:cs="Arial" w:ascii="Arial" w:hAnsi="Arial"/>
          <w:sz w:val="20"/>
          <w:szCs w:val="20"/>
        </w:rPr>
        <w:t>_</w:t>
      </w:r>
      <w:del w:id="1575" w:author="Unknown Author" w:date="2022-02-11T19:07:34Z">
        <w:r>
          <w:rPr>
            <w:rFonts w:cs="Arial" w:ascii="Arial" w:hAnsi="Arial"/>
            <w:sz w:val="20"/>
            <w:szCs w:val="20"/>
            <w:u w:val="single"/>
          </w:rPr>
          <w:delText>X</w:delText>
        </w:r>
      </w:del>
      <w:ins w:id="1576" w:author="Unknown Author" w:date="2022-02-11T19:07:34Z">
        <w:r>
          <w:rPr>
            <w:rFonts w:cs="Arial" w:ascii="Arial" w:hAnsi="Arial"/>
            <w:sz w:val="20"/>
            <w:szCs w:val="20"/>
            <w:u w:val="single"/>
          </w:rPr>
          <w:t>${c3_s2_2_3_checkbox_1_yes}</w:t>
        </w:r>
      </w:ins>
      <w:r>
        <w:rPr>
          <w:rFonts w:cs="Arial" w:ascii="Arial" w:hAnsi="Arial"/>
          <w:sz w:val="20"/>
          <w:szCs w:val="20"/>
        </w:rPr>
        <w:t>__ Yes</w:t>
        <w:tab/>
        <w:tab/>
        <w:t>_</w:t>
      </w:r>
      <w:ins w:id="1577" w:author="Unknown Author" w:date="2022-02-11T19:07:39Z">
        <w:r>
          <w:rPr>
            <w:rFonts w:cs="Arial" w:ascii="Arial" w:hAnsi="Arial"/>
            <w:sz w:val="20"/>
            <w:szCs w:val="20"/>
          </w:rPr>
          <w:t>${c3_s2_2_3_checkbox_1_no}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i/>
          <w:i/>
          <w:color w:val="C00000"/>
          <w:sz w:val="20"/>
          <w:szCs w:val="20"/>
          <w:del w:id="1579" w:author="Unknown Author" w:date="2022-02-15T16:57:26Z"/>
        </w:rPr>
      </w:pPr>
      <w:r>
        <w:rPr>
          <w:rFonts w:cs="Arial" w:ascii="Arial" w:hAnsi="Arial"/>
          <w:b/>
          <w:color w:val="C00000"/>
          <w:sz w:val="20"/>
          <w:szCs w:val="20"/>
        </w:rPr>
        <w:t xml:space="preserve">NUL Comments/Recommendations: </w:t>
      </w:r>
      <w:del w:id="1578" w:author="Unknown Author" w:date="2022-02-15T16:57:26Z">
        <w:r>
          <w:rPr>
            <w:rFonts w:cs="Arial" w:ascii="Arial" w:hAnsi="Arial"/>
            <w:b/>
            <w:i/>
            <w:sz w:val="20"/>
            <w:szCs w:val="20"/>
          </w:rPr>
          <w:delText>ULHC has in place a client confidentiality policy in place – this is specifically needed for childcare services and supervised visitation programs.</w:delText>
        </w:r>
      </w:del>
    </w:p>
    <w:p>
      <w:pPr>
        <w:pStyle w:val="Normal"/>
        <w:widowControl/>
        <w:suppressAutoHyphens w:val="true"/>
        <w:bidi w:val="0"/>
        <w:spacing w:lineRule="auto" w:line="240" w:before="0" w:after="0"/>
        <w:ind w:left="1440" w:hanging="0"/>
        <w:jc w:val="both"/>
        <w:rPr>
          <w:rFonts w:ascii="Arial" w:hAnsi="Arial" w:eastAsia="Calibri" w:cs="Arial" w:eastAsiaTheme="minorHAnsi"/>
          <w:b/>
          <w:b/>
          <w:i/>
          <w:i/>
          <w:color w:val="auto"/>
          <w:kern w:val="0"/>
          <w:sz w:val="20"/>
          <w:szCs w:val="20"/>
          <w:lang w:val="en-US" w:eastAsia="en-US" w:bidi="ar-SA"/>
        </w:rPr>
      </w:pPr>
      <w:ins w:id="1580" w:author="Unknown Author" w:date="2022-02-15T16:57:26Z">
        <w:r>
          <w:rPr>
            <w:rFonts w:eastAsia="Calibri" w:cs="Arial" w:ascii="Arial" w:hAnsi="Arial" w:eastAsiaTheme="minorHAnsi"/>
            <w:b/>
            <w:i/>
            <w:color w:val="auto"/>
            <w:kern w:val="0"/>
            <w:sz w:val="20"/>
            <w:szCs w:val="20"/>
            <w:lang w:val="en-US" w:eastAsia="en-US" w:bidi="ar-SA"/>
          </w:rPr>
          <w:t>${c3_s2_2_3_comment_1}</w:t>
        </w:r>
      </w:ins>
    </w:p>
    <w:p>
      <w:pPr>
        <w:pStyle w:val="Default"/>
        <w:rPr>
          <w:rFonts w:ascii="Arial" w:hAnsi="Arial" w:cs="Arial"/>
          <w:b/>
          <w:b/>
          <w:bCs/>
          <w:color w:val="C00000"/>
        </w:rPr>
      </w:pPr>
      <w:r>
        <w:rPr>
          <w:rFonts w:cs="Arial" w:ascii="Arial" w:hAnsi="Arial"/>
          <w:b/>
          <w:bCs/>
          <w:color w:val="C00000"/>
        </w:rPr>
      </w:r>
    </w:p>
    <w:p>
      <w:pPr>
        <w:pStyle w:val="Normal"/>
        <w:ind w:left="1440" w:hanging="1440"/>
        <w:jc w:val="both"/>
        <w:rPr>
          <w:rFonts w:ascii="Arial" w:hAnsi="Arial" w:cs="Arial"/>
          <w:ins w:id="1582" w:author="Unknown Author" w:date="2022-02-18T13:05:55Z"/>
          <w:sz w:val="20"/>
          <w:szCs w:val="20"/>
        </w:rPr>
      </w:pPr>
      <w:ins w:id="1581" w:author="Unknown Author" w:date="2022-02-18T13:05:55Z">
        <w:r>
          <w:rPr>
            <w:rFonts w:cs="Arial" w:ascii="Arial" w:hAnsi="Arial"/>
            <w:sz w:val="20"/>
            <w:szCs w:val="20"/>
          </w:rPr>
        </w:r>
      </w:ins>
      <w:r>
        <w:br w:type="page"/>
      </w:r>
    </w:p>
    <w:p>
      <w:pPr>
        <w:pStyle w:val="Normal"/>
        <w:ind w:left="1440" w:hanging="1440"/>
        <w:jc w:val="both"/>
        <w:rPr>
          <w:rFonts w:ascii="Arial" w:hAnsi="Arial" w:cs="Arial"/>
          <w:sz w:val="20"/>
          <w:szCs w:val="20"/>
        </w:rPr>
      </w:pPr>
      <w:r>
        <w:rPr>
          <w:rFonts w:cs="Arial" w:ascii="Arial" w:hAnsi="Arial"/>
          <w:b/>
          <w:color w:val="C00000"/>
          <w:sz w:val="24"/>
          <w:szCs w:val="24"/>
        </w:rPr>
        <w:t>Standard 3</w:t>
      </w:r>
      <w:r>
        <w:rPr>
          <w:rFonts w:cs="Arial" w:ascii="Arial" w:hAnsi="Arial"/>
          <w:sz w:val="20"/>
          <w:szCs w:val="20"/>
        </w:rPr>
        <w:tab/>
        <w:t xml:space="preserve">The affiliate has in place a record keeping system that supports client services, program evaluation and protects client confidentiality and privacy. </w:t>
      </w:r>
    </w:p>
    <w:p>
      <w:pPr>
        <w:pStyle w:val="Normal"/>
        <w:ind w:left="1980" w:hanging="1980"/>
        <w:jc w:val="both"/>
        <w:rPr>
          <w:rFonts w:ascii="Arial" w:hAnsi="Arial" w:cs="Arial"/>
          <w:sz w:val="20"/>
          <w:szCs w:val="20"/>
        </w:rPr>
      </w:pPr>
      <w:r>
        <w:rPr>
          <w:rFonts w:cs="Arial" w:ascii="Arial" w:hAnsi="Arial"/>
          <w:sz w:val="20"/>
          <w:szCs w:val="20"/>
        </w:rPr>
      </w:r>
    </w:p>
    <w:p>
      <w:pPr>
        <w:pStyle w:val="Normal"/>
        <w:tabs>
          <w:tab w:val="clear" w:pos="720"/>
          <w:tab w:val="left" w:pos="1350" w:leader="none"/>
        </w:tabs>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4"/>
          <w:szCs w:val="24"/>
        </w:rPr>
      </w:pPr>
      <w:r>
        <w:rPr>
          <w:rFonts w:cs="Arial" w:ascii="Arial" w:hAnsi="Arial"/>
          <w:color w:val="187276"/>
          <w:sz w:val="24"/>
          <w:szCs w:val="24"/>
        </w:rPr>
        <w:tab/>
      </w:r>
    </w:p>
    <w:p>
      <w:pPr>
        <w:pStyle w:val="Normal"/>
        <w:ind w:left="1440" w:hanging="720"/>
        <w:jc w:val="both"/>
        <w:rPr>
          <w:rFonts w:ascii="Arial" w:hAnsi="Arial" w:cs="Arial"/>
          <w:sz w:val="20"/>
          <w:szCs w:val="20"/>
        </w:rPr>
      </w:pPr>
      <w:r>
        <w:rPr>
          <w:rFonts w:cs="Arial" w:ascii="Arial" w:hAnsi="Arial"/>
          <w:sz w:val="20"/>
          <w:szCs w:val="20"/>
        </w:rPr>
        <w:t>3.1</w:t>
        <w:tab/>
      </w:r>
      <w:r>
        <w:rPr>
          <w:rFonts w:cs="Arial" w:ascii="Arial" w:hAnsi="Arial"/>
          <w:b/>
          <w:color w:val="C00000"/>
          <w:sz w:val="20"/>
          <w:szCs w:val="20"/>
        </w:rPr>
        <w:t xml:space="preserve">Client Management System. </w:t>
      </w:r>
      <w:r>
        <w:rPr>
          <w:rFonts w:cs="Arial" w:ascii="Arial" w:hAnsi="Arial"/>
          <w:sz w:val="20"/>
          <w:szCs w:val="20"/>
        </w:rPr>
        <w:t xml:space="preserve">The affiliate has in place a client management system to collect and maintain client records. An electronic system is preferred. Paper and electronic files are maintained in either secure file cabinets or electronically in a secure data system.  </w:t>
      </w:r>
    </w:p>
    <w:p>
      <w:pPr>
        <w:pStyle w:val="Normal"/>
        <w:ind w:left="1440" w:firstLine="720"/>
        <w:jc w:val="both"/>
        <w:rPr>
          <w:rFonts w:ascii="Arial" w:hAnsi="Arial" w:cs="Arial"/>
          <w:sz w:val="20"/>
          <w:szCs w:val="20"/>
        </w:rPr>
      </w:pPr>
      <w:r>
        <w:rPr>
          <w:rFonts w:cs="Arial" w:ascii="Arial" w:hAnsi="Arial"/>
          <w:sz w:val="20"/>
          <w:szCs w:val="20"/>
        </w:rPr>
        <w:t>_</w:t>
      </w:r>
      <w:del w:id="1583" w:author="Unknown Author" w:date="2022-02-11T19:16:36Z">
        <w:r>
          <w:rPr>
            <w:rFonts w:cs="Arial" w:ascii="Arial" w:hAnsi="Arial"/>
            <w:sz w:val="20"/>
            <w:szCs w:val="20"/>
            <w:u w:val="single"/>
          </w:rPr>
          <w:delText>X</w:delText>
        </w:r>
      </w:del>
      <w:ins w:id="1584" w:author="Unknown Author" w:date="2022-02-11T19:16:36Z">
        <w:r>
          <w:rPr>
            <w:rFonts w:cs="Arial" w:ascii="Arial" w:hAnsi="Arial"/>
            <w:sz w:val="20"/>
            <w:szCs w:val="20"/>
            <w:u w:val="single"/>
          </w:rPr>
          <w:t>${c3_s3_3_1_checkbox_1_yes}</w:t>
        </w:r>
      </w:ins>
      <w:r>
        <w:rPr>
          <w:rFonts w:cs="Arial" w:ascii="Arial" w:hAnsi="Arial"/>
          <w:sz w:val="20"/>
          <w:szCs w:val="20"/>
        </w:rPr>
        <w:t>__ Yes</w:t>
        <w:tab/>
        <w:tab/>
        <w:t>_</w:t>
      </w:r>
      <w:ins w:id="1585" w:author="Unknown Author" w:date="2022-02-11T19:16:44Z">
        <w:r>
          <w:rPr>
            <w:rFonts w:cs="Arial" w:ascii="Arial" w:hAnsi="Arial"/>
            <w:sz w:val="20"/>
            <w:szCs w:val="20"/>
          </w:rPr>
          <w:t>${c3_s3_3_1_checkbox_1_no}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both"/>
        <w:rPr>
          <w:rFonts w:ascii="Arial" w:hAnsi="Arial" w:cs="Arial"/>
          <w:b/>
          <w:b/>
          <w:color w:val="C00000"/>
          <w:sz w:val="20"/>
          <w:szCs w:val="20"/>
        </w:rPr>
      </w:pPr>
      <w:del w:id="1586" w:author="Unknown Author" w:date="2022-02-28T18:37:15Z">
        <w:r>
          <w:rPr>
            <w:rFonts w:cs="Arial" w:ascii="Arial" w:hAnsi="Arial"/>
            <w:color w:val="C00000"/>
            <w:sz w:val="20"/>
            <w:szCs w:val="20"/>
          </w:rPr>
          <w:tab/>
        </w:r>
      </w:del>
      <w:r>
        <w:rPr>
          <w:rFonts w:cs="Arial" w:ascii="Arial" w:hAnsi="Arial"/>
          <w:b/>
          <w:color w:val="C00000"/>
          <w:sz w:val="20"/>
          <w:szCs w:val="20"/>
        </w:rPr>
        <w:t xml:space="preserve">NUL Comments/Recommendations: </w:t>
      </w:r>
      <w:del w:id="1587" w:author="Unknown Author" w:date="2022-02-15T16:58:52Z">
        <w:r>
          <w:rPr>
            <w:rFonts w:cs="Arial" w:ascii="Arial" w:hAnsi="Arial"/>
            <w:b/>
            <w:color w:val="C00000"/>
            <w:sz w:val="20"/>
            <w:szCs w:val="20"/>
          </w:rPr>
          <w:delText xml:space="preserve">Both the </w:delText>
        </w:r>
      </w:del>
      <w:del w:id="1588" w:author="Unknown Author" w:date="2022-02-15T16:58:52Z">
        <w:r>
          <w:rPr>
            <w:rFonts w:cs="Arial" w:ascii="Arial" w:hAnsi="Arial"/>
            <w:b/>
            <w:sz w:val="20"/>
            <w:szCs w:val="20"/>
          </w:rPr>
          <w:delText>NJ Cares for Kids  and the Workforce NJ programs  utilize the online database ‘NACRA’, as well as maintaining paper files in cabinets. All other client programs files are kept in file cabinets.</w:delText>
        </w:r>
      </w:del>
      <w:ins w:id="1589" w:author="Unknown Author" w:date="2022-02-15T16:58:53Z">
        <w:r>
          <w:rPr>
            <w:rFonts w:cs="Arial" w:ascii="Arial" w:hAnsi="Arial"/>
            <w:b/>
            <w:i/>
            <w:iCs/>
            <w:color w:val="000000"/>
            <w:sz w:val="20"/>
            <w:szCs w:val="20"/>
          </w:rPr>
          <w:t>${c3_s3_3_1_comment_1}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3.2</w:t>
        <w:tab/>
      </w:r>
      <w:r>
        <w:rPr>
          <w:rFonts w:cs="Arial" w:ascii="Arial" w:hAnsi="Arial"/>
          <w:b/>
          <w:color w:val="C00000"/>
          <w:sz w:val="20"/>
          <w:szCs w:val="20"/>
        </w:rPr>
        <w:t xml:space="preserve">Maintaining Client Records. </w:t>
      </w:r>
      <w:r>
        <w:rPr>
          <w:rFonts w:cs="Arial" w:ascii="Arial" w:hAnsi="Arial"/>
          <w:sz w:val="20"/>
          <w:szCs w:val="20"/>
        </w:rPr>
        <w:t xml:space="preserve">The affiliate has in place procedures for maintaining client records in an easily retrieval format for at least 3 years or in accordance with programmatic requirements. </w:t>
      </w:r>
    </w:p>
    <w:p>
      <w:pPr>
        <w:pStyle w:val="Normal"/>
        <w:ind w:left="2160" w:hanging="0"/>
        <w:jc w:val="both"/>
        <w:rPr>
          <w:rFonts w:ascii="Arial" w:hAnsi="Arial" w:cs="Arial"/>
          <w:sz w:val="20"/>
          <w:szCs w:val="20"/>
        </w:rPr>
      </w:pPr>
      <w:r>
        <w:rPr>
          <w:rFonts w:cs="Arial" w:ascii="Arial" w:hAnsi="Arial"/>
          <w:sz w:val="20"/>
          <w:szCs w:val="20"/>
        </w:rPr>
        <w:t>_</w:t>
      </w:r>
      <w:del w:id="1590" w:author="Unknown Author" w:date="2022-02-11T19:16:58Z">
        <w:r>
          <w:rPr>
            <w:rFonts w:cs="Arial" w:ascii="Arial" w:hAnsi="Arial"/>
            <w:sz w:val="20"/>
            <w:szCs w:val="20"/>
            <w:u w:val="single"/>
          </w:rPr>
          <w:delText>X</w:delText>
        </w:r>
      </w:del>
      <w:ins w:id="1591" w:author="Unknown Author" w:date="2022-02-11T19:16:59Z">
        <w:r>
          <w:rPr>
            <w:rFonts w:cs="Arial" w:ascii="Arial" w:hAnsi="Arial"/>
            <w:sz w:val="20"/>
            <w:szCs w:val="20"/>
            <w:u w:val="single"/>
          </w:rPr>
          <w:t>$</w:t>
        </w:r>
      </w:ins>
      <w:ins w:id="1592" w:author="Unknown Author" w:date="2022-02-11T19:17:00Z">
        <w:r>
          <w:rPr>
            <w:rFonts w:cs="Arial" w:ascii="Arial" w:hAnsi="Arial"/>
            <w:sz w:val="20"/>
            <w:szCs w:val="20"/>
            <w:u w:val="single"/>
          </w:rPr>
          <w:t>{c3_s3_3_2_checkbox_1_yes}</w:t>
        </w:r>
      </w:ins>
      <w:r>
        <w:rPr>
          <w:rFonts w:cs="Arial" w:ascii="Arial" w:hAnsi="Arial"/>
          <w:sz w:val="20"/>
          <w:szCs w:val="20"/>
        </w:rPr>
        <w:t>__ Yes</w:t>
        <w:tab/>
        <w:tab/>
        <w:t>_</w:t>
      </w:r>
      <w:ins w:id="1593" w:author="Unknown Author" w:date="2022-02-11T19:17:04Z">
        <w:r>
          <w:rPr>
            <w:rFonts w:cs="Arial" w:ascii="Arial" w:hAnsi="Arial"/>
            <w:sz w:val="20"/>
            <w:szCs w:val="20"/>
          </w:rPr>
          <w:t>${c3_s3_3_2_checkbox_1_no}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sz w:val="20"/>
          <w:szCs w:val="20"/>
        </w:rPr>
      </w:pPr>
      <w:r>
        <w:rPr>
          <w:rFonts w:cs="Arial" w:ascii="Arial" w:hAnsi="Arial"/>
          <w:b/>
          <w:color w:val="C00000"/>
          <w:sz w:val="20"/>
          <w:szCs w:val="20"/>
        </w:rPr>
        <w:t xml:space="preserve">NUL Comments/Recommendations: </w:t>
      </w:r>
      <w:del w:id="1594" w:author="Unknown Author" w:date="2022-02-15T16:59:09Z">
        <w:r>
          <w:rPr>
            <w:rFonts w:cs="Arial" w:ascii="Arial" w:hAnsi="Arial"/>
            <w:b/>
            <w:sz w:val="20"/>
            <w:szCs w:val="20"/>
          </w:rPr>
          <w:delText>ULHC has a record retention schedule.</w:delText>
        </w:r>
      </w:del>
      <w:ins w:id="1595" w:author="Unknown Author" w:date="2022-02-15T16:59:09Z">
        <w:r>
          <w:rPr>
            <w:rFonts w:cs="Arial" w:ascii="Arial" w:hAnsi="Arial"/>
            <w:b/>
            <w:i/>
            <w:iCs/>
            <w:color w:val="000000"/>
            <w:sz w:val="20"/>
            <w:szCs w:val="20"/>
          </w:rPr>
          <w:t>${c3_s3_3_2_comment_1}</w:t>
        </w:r>
      </w:ins>
    </w:p>
    <w:p>
      <w:pPr>
        <w:pStyle w:val="Normal"/>
        <w:ind w:left="1440" w:hanging="720"/>
        <w:jc w:val="both"/>
        <w:rPr>
          <w:rFonts w:ascii="Arial" w:hAnsi="Arial" w:cs="Arial"/>
          <w:sz w:val="20"/>
          <w:szCs w:val="20"/>
        </w:rPr>
      </w:pPr>
      <w:r>
        <w:rPr>
          <w:rFonts w:cs="Arial" w:ascii="Arial" w:hAnsi="Arial"/>
          <w:sz w:val="20"/>
          <w:szCs w:val="20"/>
        </w:rPr>
        <w:t xml:space="preserve"> </w:t>
      </w:r>
      <w:r>
        <w:rPr>
          <w:rFonts w:cs="Arial" w:ascii="Arial" w:hAnsi="Arial"/>
          <w:sz w:val="20"/>
          <w:szCs w:val="20"/>
        </w:rPr>
        <w:t>3.3</w:t>
        <w:tab/>
      </w:r>
      <w:r>
        <w:rPr>
          <w:rFonts w:cs="Arial" w:ascii="Arial" w:hAnsi="Arial"/>
          <w:b/>
          <w:color w:val="C00000"/>
          <w:sz w:val="20"/>
          <w:szCs w:val="20"/>
        </w:rPr>
        <w:t>Destroying Records.</w:t>
      </w:r>
      <w:r>
        <w:rPr>
          <w:rFonts w:cs="Arial" w:ascii="Arial" w:hAnsi="Arial"/>
          <w:color w:val="C00000"/>
          <w:sz w:val="20"/>
          <w:szCs w:val="20"/>
        </w:rPr>
        <w:t xml:space="preserve">  </w:t>
      </w:r>
      <w:r>
        <w:rPr>
          <w:rFonts w:cs="Arial" w:ascii="Arial" w:hAnsi="Arial"/>
          <w:sz w:val="20"/>
          <w:szCs w:val="20"/>
        </w:rPr>
        <w:t>The affiliate has written guidelines for destroying client records and when appropriate shreds client records to protect sensitive client information.</w:t>
      </w:r>
    </w:p>
    <w:p>
      <w:pPr>
        <w:pStyle w:val="Normal"/>
        <w:ind w:left="2160" w:hanging="0"/>
        <w:jc w:val="both"/>
        <w:rPr>
          <w:rFonts w:ascii="Arial" w:hAnsi="Arial" w:cs="Arial"/>
          <w:sz w:val="20"/>
          <w:szCs w:val="20"/>
        </w:rPr>
      </w:pPr>
      <w:r>
        <w:rPr>
          <w:rFonts w:cs="Arial" w:ascii="Arial" w:hAnsi="Arial"/>
          <w:sz w:val="20"/>
          <w:szCs w:val="20"/>
        </w:rPr>
        <w:t>_</w:t>
      </w:r>
      <w:del w:id="1596" w:author="Unknown Author" w:date="2022-02-11T19:17:14Z">
        <w:r>
          <w:rPr>
            <w:rFonts w:cs="Arial" w:ascii="Arial" w:hAnsi="Arial"/>
            <w:sz w:val="20"/>
            <w:szCs w:val="20"/>
            <w:u w:val="single"/>
          </w:rPr>
          <w:delText>X</w:delText>
        </w:r>
      </w:del>
      <w:ins w:id="1597" w:author="Unknown Author" w:date="2022-02-11T19:17:15Z">
        <w:r>
          <w:rPr>
            <w:rFonts w:cs="Arial" w:ascii="Arial" w:hAnsi="Arial"/>
            <w:sz w:val="20"/>
            <w:szCs w:val="20"/>
            <w:u w:val="single"/>
          </w:rPr>
          <w:t>${c3_s3_3_3_checkbox_1_yes}</w:t>
        </w:r>
      </w:ins>
      <w:r>
        <w:rPr>
          <w:rFonts w:cs="Arial" w:ascii="Arial" w:hAnsi="Arial"/>
          <w:sz w:val="20"/>
          <w:szCs w:val="20"/>
        </w:rPr>
        <w:t>__ Yes</w:t>
        <w:tab/>
        <w:tab/>
        <w:t>_</w:t>
      </w:r>
      <w:ins w:id="1598" w:author="Unknown Author" w:date="2022-02-11T19:17:22Z">
        <w:r>
          <w:rPr>
            <w:rFonts w:cs="Arial" w:ascii="Arial" w:hAnsi="Arial"/>
            <w:sz w:val="20"/>
            <w:szCs w:val="20"/>
          </w:rPr>
          <w:t>${c3_s3_3_3_checkbox_1_no}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Default"/>
        <w:widowControl w:val="false"/>
        <w:suppressAutoHyphens w:val="true"/>
        <w:bidi w:val="0"/>
        <w:spacing w:lineRule="auto" w:line="240" w:before="0" w:after="0"/>
        <w:ind w:left="1417" w:right="0" w:hanging="0"/>
        <w:jc w:val="left"/>
        <w:rPr>
          <w:rFonts w:ascii="Arial" w:hAnsi="Arial" w:cs="Arial"/>
          <w:b/>
          <w:b/>
          <w:bCs/>
          <w:color w:val="C00000"/>
        </w:rPr>
      </w:pPr>
      <w:r>
        <w:rPr>
          <w:rFonts w:cs="Arial" w:ascii="Arial" w:hAnsi="Arial"/>
          <w:b/>
          <w:color w:val="C00000"/>
          <w:sz w:val="20"/>
          <w:szCs w:val="20"/>
        </w:rPr>
        <w:t xml:space="preserve">NUL Comments/Recommendations: </w:t>
      </w:r>
      <w:del w:id="1599" w:author="Unknown Author" w:date="2022-02-15T16:59:17Z">
        <w:r>
          <w:rPr>
            <w:rFonts w:cs="Arial" w:ascii="Arial" w:hAnsi="Arial"/>
            <w:b/>
            <w:sz w:val="20"/>
            <w:szCs w:val="20"/>
          </w:rPr>
          <w:delText>See comments in standard 3.2</w:delText>
        </w:r>
      </w:del>
      <w:ins w:id="1600" w:author="Unknown Author" w:date="2022-02-15T16:59:17Z">
        <w:r>
          <w:rPr>
            <w:rFonts w:cs="Arial" w:ascii="Arial" w:hAnsi="Arial"/>
            <w:b/>
            <w:bCs/>
            <w:i/>
            <w:iCs/>
            <w:color w:val="000000"/>
            <w:sz w:val="20"/>
            <w:szCs w:val="20"/>
          </w:rPr>
          <w:t>${c3_s3_3_3_comment_1}</w:t>
        </w:r>
      </w:ins>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602" w:author="Unknown Author" w:date="2022-02-18T13:33:02Z"/>
        </w:rPr>
      </w:pPr>
      <w:ins w:id="1601" w:author="Unknown Author" w:date="2022-02-18T13:33:02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r>
    </w:p>
    <w:p>
      <w:pPr>
        <w:pStyle w:val="Default"/>
        <w:rPr>
          <w:rFonts w:ascii="Arial" w:hAnsi="Arial" w:cs="Arial"/>
          <w:b/>
          <w:b/>
          <w:bCs/>
          <w:color w:val="C00000"/>
        </w:rPr>
      </w:pPr>
      <w:r>
        <w:rPr>
          <w:rFonts w:cs="Arial" w:ascii="Arial" w:hAnsi="Arial"/>
          <w:b/>
          <w:bCs/>
          <w:color w:val="C00000"/>
        </w:rPr>
        <w:t>Criteria 3: Implementation of Mission</w:t>
      </w:r>
    </w:p>
    <w:p>
      <w:pPr>
        <w:pStyle w:val="Normal"/>
        <w:jc w:val="both"/>
        <w:rPr>
          <w:rFonts w:ascii="Arial" w:hAnsi="Arial" w:cs="Arial"/>
          <w:color w:val="187276"/>
          <w:sz w:val="20"/>
          <w:szCs w:val="20"/>
        </w:rPr>
      </w:pPr>
      <w:r>
        <w:rPr>
          <w:rFonts w:cs="Arial" w:ascii="Arial" w:hAnsi="Arial"/>
          <w:color w:val="187276"/>
          <w:sz w:val="20"/>
          <w:szCs w:val="20"/>
        </w:rPr>
      </w:r>
    </w:p>
    <w:p>
      <w:pPr>
        <w:pStyle w:val="Normal"/>
        <w:rPr>
          <w:rFonts w:ascii="Arial" w:hAnsi="Arial" w:cs="Arial"/>
          <w:b/>
          <w:b/>
          <w:color w:val="C00000"/>
          <w:sz w:val="28"/>
          <w:szCs w:val="28"/>
        </w:rPr>
      </w:pPr>
      <w:r>
        <w:rPr>
          <w:rFonts w:cs="Arial" w:ascii="Arial" w:hAnsi="Arial"/>
          <w:b/>
          <w:color w:val="C00000"/>
          <w:sz w:val="28"/>
          <w:szCs w:val="28"/>
        </w:rPr>
        <w:t>Personnel Standards</w:t>
      </w:r>
    </w:p>
    <w:p>
      <w:pPr>
        <w:pStyle w:val="Normal"/>
        <w:ind w:left="1440" w:hanging="1440"/>
        <w:jc w:val="both"/>
        <w:rPr>
          <w:rFonts w:ascii="Arial" w:hAnsi="Arial" w:cs="Arial"/>
          <w:sz w:val="20"/>
          <w:szCs w:val="20"/>
        </w:rPr>
      </w:pPr>
      <w:r>
        <w:rPr>
          <w:rFonts w:cs="Arial" w:ascii="Arial" w:hAnsi="Arial"/>
          <w:b/>
          <w:color w:val="C00000"/>
          <w:sz w:val="24"/>
          <w:szCs w:val="24"/>
        </w:rPr>
        <w:t>Standard 4</w:t>
      </w:r>
      <w:r>
        <w:rPr>
          <w:rFonts w:cs="Arial" w:ascii="Arial" w:hAnsi="Arial"/>
          <w:sz w:val="20"/>
          <w:szCs w:val="20"/>
        </w:rPr>
        <w:tab/>
        <w:t xml:space="preserve">The affiliate recruits, hires and trains qualified program staff for quality direct services.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720" w:firstLine="72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365F91" w:themeColor="accent1" w:themeShade="bf"/>
          <w:sz w:val="24"/>
          <w:szCs w:val="24"/>
        </w:rPr>
      </w:pPr>
      <w:r>
        <w:rPr>
          <w:rFonts w:cs="Arial" w:ascii="Arial" w:hAnsi="Arial"/>
          <w:color w:val="365F91" w:themeColor="accent1" w:themeShade="bf"/>
          <w:sz w:val="24"/>
          <w:szCs w:val="24"/>
        </w:rPr>
      </w:r>
    </w:p>
    <w:p>
      <w:pPr>
        <w:pStyle w:val="Normal"/>
        <w:ind w:left="1440" w:hanging="720"/>
        <w:jc w:val="both"/>
        <w:rPr>
          <w:rFonts w:ascii="Arial" w:hAnsi="Arial" w:cs="Arial"/>
          <w:sz w:val="20"/>
          <w:szCs w:val="20"/>
        </w:rPr>
      </w:pPr>
      <w:r>
        <w:rPr>
          <w:rFonts w:cs="Arial" w:ascii="Arial" w:hAnsi="Arial"/>
          <w:sz w:val="20"/>
          <w:szCs w:val="20"/>
        </w:rPr>
        <w:t>4.1</w:t>
        <w:tab/>
      </w:r>
      <w:r>
        <w:rPr>
          <w:rFonts w:cs="Arial" w:ascii="Arial" w:hAnsi="Arial"/>
          <w:b/>
          <w:color w:val="C00000"/>
          <w:sz w:val="20"/>
          <w:szCs w:val="20"/>
        </w:rPr>
        <w:t xml:space="preserve">Core Competencies. </w:t>
      </w:r>
      <w:r>
        <w:rPr>
          <w:rFonts w:cs="Arial" w:ascii="Arial" w:hAnsi="Arial"/>
          <w:sz w:val="20"/>
          <w:szCs w:val="20"/>
        </w:rPr>
        <w:t xml:space="preserve">The affiliate has written core competences for program staff which are used in recruiting, interviewing and hiring. Core competencies should include strong knowledge in the service area as demonstrated by experience, educational level, and certification. Specific core competencies for programmatic areas should be incorporated in hiring procedures as appropriate  </w:t>
      </w:r>
    </w:p>
    <w:p>
      <w:pPr>
        <w:pStyle w:val="Normal"/>
        <w:ind w:left="1440" w:firstLine="720"/>
        <w:jc w:val="both"/>
        <w:rPr>
          <w:rFonts w:ascii="Arial" w:hAnsi="Arial" w:cs="Arial"/>
          <w:sz w:val="20"/>
          <w:szCs w:val="20"/>
        </w:rPr>
      </w:pPr>
      <w:r>
        <w:rPr>
          <w:rFonts w:cs="Arial" w:ascii="Arial" w:hAnsi="Arial"/>
          <w:sz w:val="20"/>
          <w:szCs w:val="20"/>
        </w:rPr>
        <w:t>_</w:t>
      </w:r>
      <w:del w:id="1603" w:author="Unknown Author" w:date="2022-02-11T19:17:38Z">
        <w:r>
          <w:rPr>
            <w:rFonts w:cs="Arial" w:ascii="Arial" w:hAnsi="Arial"/>
            <w:sz w:val="20"/>
            <w:szCs w:val="20"/>
            <w:u w:val="single"/>
          </w:rPr>
          <w:delText>X</w:delText>
        </w:r>
      </w:del>
      <w:ins w:id="1604" w:author="Unknown Author" w:date="2022-02-11T19:17:39Z">
        <w:r>
          <w:rPr>
            <w:rFonts w:cs="Arial" w:ascii="Arial" w:hAnsi="Arial"/>
            <w:sz w:val="20"/>
            <w:szCs w:val="20"/>
            <w:u w:val="single"/>
          </w:rPr>
          <w:t>${c3_s4_4_1_checkbox_1_yes}</w:t>
        </w:r>
      </w:ins>
      <w:r>
        <w:rPr>
          <w:rFonts w:cs="Arial" w:ascii="Arial" w:hAnsi="Arial"/>
          <w:sz w:val="20"/>
          <w:szCs w:val="20"/>
        </w:rPr>
        <w:t>__ Yes</w:t>
        <w:tab/>
        <w:tab/>
        <w:t>_</w:t>
      </w:r>
      <w:ins w:id="1605" w:author="Unknown Author" w:date="2022-02-11T19:17:47Z">
        <w:r>
          <w:rPr>
            <w:rFonts w:cs="Arial" w:ascii="Arial" w:hAnsi="Arial"/>
            <w:sz w:val="20"/>
            <w:szCs w:val="20"/>
          </w:rPr>
          <w:t>${c3_s4_4_1_checkbox_1_no}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06" w:author="Unknown Author" w:date="2022-02-15T16:59:40Z">
        <w:r>
          <w:rPr>
            <w:rFonts w:cs="Arial" w:ascii="Arial" w:hAnsi="Arial"/>
            <w:b/>
            <w:i/>
            <w:iCs/>
            <w:color w:val="000000"/>
            <w:sz w:val="20"/>
            <w:szCs w:val="20"/>
          </w:rPr>
          <w:t>${c3_s4_4_1_comment_1}</w:t>
        </w:r>
      </w:ins>
    </w:p>
    <w:p>
      <w:pPr>
        <w:pStyle w:val="Normal"/>
        <w:ind w:left="1980" w:hanging="720"/>
        <w:jc w:val="both"/>
        <w:rPr>
          <w:rFonts w:ascii="Arial" w:hAnsi="Arial" w:cs="Arial"/>
          <w:b/>
          <w:b/>
          <w:color w:val="365F91" w:themeColor="accent1" w:themeShade="bf"/>
          <w:sz w:val="20"/>
          <w:szCs w:val="20"/>
        </w:rPr>
      </w:pPr>
      <w:r>
        <w:rPr>
          <w:rFonts w:cs="Arial" w:ascii="Arial" w:hAnsi="Arial"/>
          <w:b/>
          <w:color w:val="365F91" w:themeColor="accent1" w:themeShade="bf"/>
          <w:sz w:val="20"/>
          <w:szCs w:val="20"/>
        </w:rPr>
      </w:r>
    </w:p>
    <w:p>
      <w:pPr>
        <w:pStyle w:val="Normal"/>
        <w:ind w:left="1440" w:hanging="720"/>
        <w:jc w:val="both"/>
        <w:rPr>
          <w:rFonts w:ascii="Arial" w:hAnsi="Arial" w:cs="Arial"/>
          <w:sz w:val="20"/>
          <w:szCs w:val="20"/>
        </w:rPr>
      </w:pPr>
      <w:r>
        <w:rPr>
          <w:rFonts w:cs="Arial" w:ascii="Arial" w:hAnsi="Arial"/>
          <w:sz w:val="20"/>
          <w:szCs w:val="20"/>
        </w:rPr>
        <w:t>4.2</w:t>
        <w:tab/>
      </w:r>
      <w:r>
        <w:rPr>
          <w:rFonts w:cs="Arial" w:ascii="Arial" w:hAnsi="Arial"/>
          <w:b/>
          <w:color w:val="C00000"/>
          <w:sz w:val="20"/>
          <w:szCs w:val="20"/>
        </w:rPr>
        <w:t xml:space="preserve">Educational Requirements.  </w:t>
      </w:r>
      <w:r>
        <w:rPr>
          <w:rFonts w:cs="Arial" w:ascii="Arial" w:hAnsi="Arial"/>
          <w:sz w:val="20"/>
          <w:szCs w:val="20"/>
        </w:rPr>
        <w:t>The affiliate has required educational levels for program staff. Bachelors’ degrees in appropriate areas are encouraged for staff working directly with clients.</w:t>
      </w:r>
    </w:p>
    <w:p>
      <w:pPr>
        <w:pStyle w:val="Normal"/>
        <w:ind w:left="1440" w:firstLine="720"/>
        <w:jc w:val="both"/>
        <w:rPr>
          <w:rFonts w:ascii="Arial" w:hAnsi="Arial" w:cs="Arial"/>
          <w:sz w:val="20"/>
          <w:szCs w:val="20"/>
        </w:rPr>
      </w:pPr>
      <w:r>
        <w:rPr>
          <w:rFonts w:cs="Arial" w:ascii="Arial" w:hAnsi="Arial"/>
          <w:sz w:val="20"/>
          <w:szCs w:val="20"/>
        </w:rPr>
        <w:t>_</w:t>
      </w:r>
      <w:del w:id="1607" w:author="Unknown Author" w:date="2022-02-11T19:18:00Z">
        <w:r>
          <w:rPr>
            <w:rFonts w:cs="Arial" w:ascii="Arial" w:hAnsi="Arial"/>
            <w:sz w:val="20"/>
            <w:szCs w:val="20"/>
            <w:u w:val="single"/>
          </w:rPr>
          <w:delText>X</w:delText>
        </w:r>
      </w:del>
      <w:ins w:id="1608" w:author="Unknown Author" w:date="2022-02-11T19:18:00Z">
        <w:r>
          <w:rPr>
            <w:rFonts w:cs="Arial" w:ascii="Arial" w:hAnsi="Arial"/>
            <w:sz w:val="20"/>
            <w:szCs w:val="20"/>
            <w:u w:val="single"/>
          </w:rPr>
          <w:t>${c3_s4_4_2_checkbox_1_yes}</w:t>
        </w:r>
      </w:ins>
      <w:r>
        <w:rPr>
          <w:rFonts w:cs="Arial" w:ascii="Arial" w:hAnsi="Arial"/>
          <w:sz w:val="20"/>
          <w:szCs w:val="20"/>
        </w:rPr>
        <w:t>__ Yes</w:t>
        <w:tab/>
        <w:tab/>
        <w:t>_</w:t>
      </w:r>
      <w:ins w:id="1609" w:author="Unknown Author" w:date="2022-02-11T19:18:05Z">
        <w:r>
          <w:rPr>
            <w:rFonts w:cs="Arial" w:ascii="Arial" w:hAnsi="Arial"/>
            <w:sz w:val="20"/>
            <w:szCs w:val="20"/>
          </w:rPr>
          <w:t>${c3_s4_4_2_checkbox_1_no}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ins w:id="1610" w:author="Unknown Author" w:date="2022-02-15T16:59:51Z">
        <w:r>
          <w:rPr>
            <w:rFonts w:cs="Arial" w:ascii="Arial" w:hAnsi="Arial"/>
            <w:b/>
            <w:i/>
            <w:iCs/>
            <w:color w:val="000000"/>
            <w:sz w:val="20"/>
            <w:szCs w:val="20"/>
          </w:rPr>
          <w:t>${c3_s4_4_2_comment_1}</w:t>
        </w:r>
      </w:ins>
    </w:p>
    <w:p>
      <w:pPr>
        <w:pStyle w:val="Normal"/>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4.3</w:t>
        <w:tab/>
      </w:r>
      <w:r>
        <w:rPr>
          <w:rFonts w:cs="Arial" w:ascii="Arial" w:hAnsi="Arial"/>
          <w:b/>
          <w:color w:val="C00000"/>
          <w:sz w:val="20"/>
          <w:szCs w:val="20"/>
        </w:rPr>
        <w:t xml:space="preserve">Continuing Education. </w:t>
      </w:r>
      <w:r>
        <w:rPr>
          <w:rFonts w:cs="Arial" w:ascii="Arial" w:hAnsi="Arial"/>
          <w:sz w:val="20"/>
          <w:szCs w:val="20"/>
        </w:rPr>
        <w:t xml:space="preserve">The affiliate encourages staff to receive additional continuing education and provides relevant information and referrals. </w:t>
      </w:r>
    </w:p>
    <w:p>
      <w:pPr>
        <w:pStyle w:val="Normal"/>
        <w:ind w:left="2520" w:hanging="360"/>
        <w:jc w:val="both"/>
        <w:rPr>
          <w:rFonts w:ascii="Arial" w:hAnsi="Arial" w:cs="Arial"/>
          <w:sz w:val="20"/>
          <w:szCs w:val="20"/>
        </w:rPr>
      </w:pPr>
      <w:r>
        <w:rPr>
          <w:rFonts w:cs="Arial" w:ascii="Arial" w:hAnsi="Arial"/>
          <w:sz w:val="20"/>
          <w:szCs w:val="20"/>
        </w:rPr>
        <w:t>_</w:t>
      </w:r>
      <w:ins w:id="1611" w:author="Unknown Author" w:date="2022-02-11T19:18:20Z">
        <w:r>
          <w:rPr>
            <w:rFonts w:cs="Arial" w:ascii="Arial" w:hAnsi="Arial"/>
            <w:sz w:val="20"/>
            <w:szCs w:val="20"/>
          </w:rPr>
          <w:t>${c3_s4_4_3_checkbox_1_yes}</w:t>
        </w:r>
      </w:ins>
      <w:r>
        <w:rPr>
          <w:rFonts w:cs="Arial" w:ascii="Arial" w:hAnsi="Arial"/>
          <w:sz w:val="20"/>
          <w:szCs w:val="20"/>
        </w:rPr>
        <w:t>__Yes</w:t>
        <w:tab/>
        <w:tab/>
        <w:tab/>
        <w:t>_</w:t>
      </w:r>
      <w:del w:id="1612" w:author="Unknown Author" w:date="2022-02-11T19:18:25Z">
        <w:r>
          <w:rPr>
            <w:rFonts w:cs="Arial" w:ascii="Arial" w:hAnsi="Arial"/>
            <w:sz w:val="20"/>
            <w:szCs w:val="20"/>
            <w:u w:val="single"/>
          </w:rPr>
          <w:delText>X</w:delText>
        </w:r>
      </w:del>
      <w:ins w:id="1613" w:author="Unknown Author" w:date="2022-02-11T19:18:26Z">
        <w:r>
          <w:rPr>
            <w:rFonts w:cs="Arial" w:ascii="Arial" w:hAnsi="Arial"/>
            <w:sz w:val="20"/>
            <w:szCs w:val="20"/>
            <w:u w:val="single"/>
          </w:rPr>
          <w:t>${c3_s4_4_3_checkbox_1_no}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14" w:author="Unknown Author" w:date="2022-02-15T16:59:58Z">
        <w:r>
          <w:rPr>
            <w:rFonts w:cs="Arial" w:ascii="Arial" w:hAnsi="Arial"/>
            <w:b/>
            <w:sz w:val="20"/>
            <w:szCs w:val="20"/>
          </w:rPr>
          <w:delText xml:space="preserve">ULHC personnel manual speaks to not allowing outside work or pursuing education conflict with urban league employment.  Nothing in the personnel manual spoke to affiliate staff having the chance to pursuing additional education opportunities. </w:delText>
        </w:r>
      </w:del>
      <w:ins w:id="1615" w:author="Unknown Author" w:date="2022-02-15T16:59:59Z">
        <w:r>
          <w:rPr>
            <w:rFonts w:cs="Arial" w:ascii="Arial" w:hAnsi="Arial"/>
            <w:b/>
            <w:i/>
            <w:iCs/>
            <w:color w:val="000000"/>
            <w:sz w:val="20"/>
            <w:szCs w:val="20"/>
          </w:rPr>
          <w:t>${c3_s4_4_3_comment_1}</w:t>
        </w:r>
      </w:ins>
    </w:p>
    <w:p>
      <w:pPr>
        <w:pStyle w:val="Normal"/>
        <w:ind w:left="1980" w:hanging="0"/>
        <w:jc w:val="both"/>
        <w:rPr>
          <w:rFonts w:ascii="Arial" w:hAnsi="Arial" w:cs="Arial"/>
          <w:b/>
          <w:b/>
          <w:color w:val="C00000"/>
          <w:sz w:val="20"/>
          <w:szCs w:val="20"/>
        </w:rPr>
      </w:pPr>
      <w:r>
        <w:rPr>
          <w:rFonts w:cs="Arial" w:ascii="Arial" w:hAnsi="Arial"/>
          <w:b/>
          <w:color w:val="C00000"/>
          <w:sz w:val="20"/>
          <w:szCs w:val="20"/>
        </w:rPr>
        <w:t xml:space="preserve"> </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720"/>
        <w:rPr>
          <w:rFonts w:ascii="Arial" w:hAnsi="Arial" w:cs="Arial"/>
          <w:sz w:val="20"/>
          <w:szCs w:val="20"/>
        </w:rPr>
      </w:pPr>
      <w:r>
        <w:rPr>
          <w:rFonts w:cs="Arial" w:ascii="Arial" w:hAnsi="Arial"/>
          <w:sz w:val="20"/>
          <w:szCs w:val="20"/>
        </w:rPr>
        <w:t xml:space="preserve">4.4   </w:t>
        <w:tab/>
      </w:r>
      <w:r>
        <w:rPr>
          <w:rFonts w:cs="Arial" w:ascii="Arial" w:hAnsi="Arial"/>
          <w:b/>
          <w:color w:val="C00000"/>
          <w:sz w:val="20"/>
          <w:szCs w:val="20"/>
        </w:rPr>
        <w:t xml:space="preserve">Recruitment. </w:t>
      </w:r>
      <w:r>
        <w:rPr>
          <w:rFonts w:cs="Arial" w:ascii="Arial" w:hAnsi="Arial"/>
          <w:sz w:val="20"/>
          <w:szCs w:val="20"/>
        </w:rPr>
        <w:t>The affiliate posts available jobs externally and internally</w:t>
      </w:r>
    </w:p>
    <w:p>
      <w:pPr>
        <w:pStyle w:val="Normal"/>
        <w:ind w:left="2520" w:hanging="360"/>
        <w:jc w:val="both"/>
        <w:rPr>
          <w:rFonts w:ascii="Arial" w:hAnsi="Arial" w:cs="Arial"/>
          <w:sz w:val="20"/>
          <w:szCs w:val="20"/>
        </w:rPr>
      </w:pPr>
      <w:r>
        <w:rPr>
          <w:rFonts w:cs="Arial" w:ascii="Arial" w:hAnsi="Arial"/>
          <w:sz w:val="20"/>
          <w:szCs w:val="20"/>
        </w:rPr>
        <w:t>_</w:t>
      </w:r>
      <w:ins w:id="1616" w:author="Unknown Author" w:date="2022-02-11T19:18:40Z">
        <w:r>
          <w:rPr>
            <w:rFonts w:cs="Arial" w:ascii="Arial" w:hAnsi="Arial"/>
            <w:sz w:val="20"/>
            <w:szCs w:val="20"/>
          </w:rPr>
          <w:t>${c3_s4_4_4_checkbox_1_yes}</w:t>
        </w:r>
      </w:ins>
      <w:r>
        <w:rPr>
          <w:rFonts w:cs="Arial" w:ascii="Arial" w:hAnsi="Arial"/>
          <w:sz w:val="20"/>
          <w:szCs w:val="20"/>
        </w:rPr>
        <w:t>__Yes</w:t>
        <w:tab/>
        <w:tab/>
        <w:tab/>
        <w:t>_</w:t>
      </w:r>
      <w:del w:id="1617" w:author="Unknown Author" w:date="2022-02-11T19:18:45Z">
        <w:r>
          <w:rPr>
            <w:rFonts w:cs="Arial" w:ascii="Arial" w:hAnsi="Arial"/>
            <w:sz w:val="20"/>
            <w:szCs w:val="20"/>
            <w:u w:val="single"/>
          </w:rPr>
          <w:delText>X</w:delText>
        </w:r>
      </w:del>
      <w:ins w:id="1618" w:author="Unknown Author" w:date="2022-02-11T19:18:45Z">
        <w:r>
          <w:rPr>
            <w:rFonts w:cs="Arial" w:ascii="Arial" w:hAnsi="Arial"/>
            <w:sz w:val="20"/>
            <w:szCs w:val="20"/>
            <w:u w:val="single"/>
          </w:rPr>
          <w:t>${c3_s4_4_4_checkbox_1_no}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19" w:author="Unknown Author" w:date="2022-02-15T17:00:13Z">
        <w:r>
          <w:rPr>
            <w:rFonts w:cs="Arial" w:ascii="Arial" w:hAnsi="Arial"/>
            <w:b/>
            <w:sz w:val="20"/>
            <w:szCs w:val="20"/>
          </w:rPr>
          <w:delText>We did not evidence any information to support the assertion that jobs are posted internally and externally.</w:delText>
        </w:r>
      </w:del>
      <w:ins w:id="1620" w:author="Unknown Author" w:date="2022-02-15T17:00:13Z">
        <w:r>
          <w:rPr>
            <w:rFonts w:cs="Arial" w:ascii="Arial" w:hAnsi="Arial"/>
            <w:b/>
            <w:i/>
            <w:iCs/>
            <w:color w:val="000000"/>
            <w:sz w:val="20"/>
            <w:szCs w:val="20"/>
          </w:rPr>
          <w:t>${c3_s4_4_4_comment_1}</w:t>
        </w:r>
      </w:ins>
    </w:p>
    <w:p>
      <w:pPr>
        <w:pStyle w:val="Normal"/>
        <w:ind w:left="1980" w:hanging="720"/>
        <w:jc w:val="both"/>
        <w:rPr>
          <w:rFonts w:ascii="Arial" w:hAnsi="Arial" w:cs="Arial"/>
          <w:b/>
          <w:b/>
          <w:color w:val="C00000"/>
          <w:sz w:val="20"/>
          <w:szCs w:val="20"/>
        </w:rPr>
      </w:pPr>
      <w:r>
        <w:rPr>
          <w:rFonts w:cs="Arial" w:ascii="Arial" w:hAnsi="Arial"/>
          <w:b/>
          <w:color w:val="C00000"/>
          <w:sz w:val="20"/>
          <w:szCs w:val="20"/>
        </w:rPr>
      </w:r>
    </w:p>
    <w:p>
      <w:pPr>
        <w:pStyle w:val="Normal"/>
        <w:ind w:left="1980" w:hanging="720"/>
        <w:jc w:val="both"/>
        <w:rPr>
          <w:rFonts w:ascii="Arial" w:hAnsi="Arial" w:cs="Arial"/>
          <w:sz w:val="20"/>
          <w:szCs w:val="20"/>
        </w:rPr>
      </w:pPr>
      <w:r>
        <w:rPr>
          <w:rFonts w:cs="Arial" w:ascii="Arial" w:hAnsi="Arial"/>
          <w:sz w:val="20"/>
          <w:szCs w:val="20"/>
        </w:rPr>
        <w:t xml:space="preserve">  </w:t>
      </w:r>
    </w:p>
    <w:p>
      <w:pPr>
        <w:pStyle w:val="Normal"/>
        <w:ind w:left="1440" w:hanging="720"/>
        <w:jc w:val="both"/>
        <w:rPr>
          <w:rFonts w:ascii="Arial" w:hAnsi="Arial" w:cs="Arial"/>
          <w:sz w:val="20"/>
          <w:szCs w:val="20"/>
        </w:rPr>
      </w:pPr>
      <w:r>
        <w:rPr>
          <w:rFonts w:cs="Arial" w:ascii="Arial" w:hAnsi="Arial"/>
          <w:sz w:val="20"/>
          <w:szCs w:val="20"/>
        </w:rPr>
        <w:t xml:space="preserve">4.5    </w:t>
        <w:tab/>
      </w:r>
      <w:r>
        <w:rPr>
          <w:rFonts w:cs="Arial" w:ascii="Arial" w:hAnsi="Arial"/>
          <w:b/>
          <w:color w:val="C00000"/>
          <w:sz w:val="20"/>
          <w:szCs w:val="20"/>
        </w:rPr>
        <w:t xml:space="preserve">Orientation and Training. </w:t>
      </w:r>
      <w:r>
        <w:rPr>
          <w:rFonts w:cs="Arial" w:ascii="Arial" w:hAnsi="Arial"/>
          <w:sz w:val="20"/>
          <w:szCs w:val="20"/>
        </w:rPr>
        <w:t xml:space="preserve">The affiliate provides new staff a programmatic orientation and training during the first 3 months of employment. </w:t>
      </w:r>
    </w:p>
    <w:p>
      <w:pPr>
        <w:pStyle w:val="Normal"/>
        <w:ind w:left="2520" w:hanging="360"/>
        <w:jc w:val="both"/>
        <w:rPr>
          <w:rFonts w:ascii="Arial" w:hAnsi="Arial" w:cs="Arial"/>
          <w:sz w:val="20"/>
          <w:szCs w:val="20"/>
        </w:rPr>
      </w:pPr>
      <w:r>
        <w:rPr>
          <w:rFonts w:cs="Arial" w:ascii="Arial" w:hAnsi="Arial"/>
          <w:sz w:val="20"/>
          <w:szCs w:val="20"/>
        </w:rPr>
        <w:t>_</w:t>
      </w:r>
      <w:del w:id="1621" w:author="Unknown Author" w:date="2022-02-11T19:18:56Z">
        <w:r>
          <w:rPr>
            <w:rFonts w:cs="Arial" w:ascii="Arial" w:hAnsi="Arial"/>
            <w:sz w:val="20"/>
            <w:szCs w:val="20"/>
            <w:u w:val="single"/>
          </w:rPr>
          <w:delText>X</w:delText>
        </w:r>
      </w:del>
      <w:ins w:id="1622" w:author="Unknown Author" w:date="2022-02-11T19:18:56Z">
        <w:r>
          <w:rPr>
            <w:rFonts w:cs="Arial" w:ascii="Arial" w:hAnsi="Arial"/>
            <w:sz w:val="20"/>
            <w:szCs w:val="20"/>
            <w:u w:val="single"/>
          </w:rPr>
          <w:t>${c3_s4_4_5_checkbox_1_yes}</w:t>
        </w:r>
      </w:ins>
      <w:r>
        <w:rPr>
          <w:rFonts w:cs="Arial" w:ascii="Arial" w:hAnsi="Arial"/>
          <w:sz w:val="20"/>
          <w:szCs w:val="20"/>
        </w:rPr>
        <w:t>__ Yes</w:t>
        <w:tab/>
        <w:tab/>
        <w:t>_</w:t>
      </w:r>
      <w:ins w:id="1623" w:author="Unknown Author" w:date="2022-02-11T19:19:02Z">
        <w:r>
          <w:rPr>
            <w:rFonts w:cs="Arial" w:ascii="Arial" w:hAnsi="Arial"/>
            <w:sz w:val="20"/>
            <w:szCs w:val="20"/>
          </w:rPr>
          <w:t>${c3_s4_4_5_checkbox_1_no}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ins w:id="1626" w:author="Unknown Author" w:date="2022-02-15T17:00:21Z"/>
          <w:sz w:val="20"/>
          <w:szCs w:val="20"/>
        </w:rPr>
      </w:pPr>
      <w:r>
        <w:rPr>
          <w:rFonts w:cs="Arial" w:ascii="Arial" w:hAnsi="Arial"/>
          <w:b/>
          <w:color w:val="C00000"/>
          <w:sz w:val="20"/>
          <w:szCs w:val="20"/>
        </w:rPr>
        <w:t xml:space="preserve">NUL Comments/Recommendations: </w:t>
      </w:r>
      <w:del w:id="1624" w:author="Unknown Author" w:date="2022-02-15T17:00:21Z">
        <w:r>
          <w:rPr>
            <w:rFonts w:cs="Arial" w:ascii="Arial" w:hAnsi="Arial"/>
            <w:b/>
            <w:sz w:val="20"/>
            <w:szCs w:val="20"/>
          </w:rPr>
          <w:delText>ULHC staff attends continuous training, mostly for required certifications in their respective areas of work – Childcare, Youth Services and Senior Services.</w:delText>
        </w:r>
      </w:del>
      <w:ins w:id="1625" w:author="Unknown Author" w:date="2022-02-15T17:00:21Z">
        <w:r>
          <w:rPr>
            <w:rFonts w:cs="Arial" w:ascii="Arial" w:hAnsi="Arial"/>
            <w:b/>
            <w:i/>
            <w:iCs/>
            <w:color w:val="000000"/>
            <w:sz w:val="20"/>
            <w:szCs w:val="20"/>
          </w:rPr>
          <w:t>${c3_s4_4_5_comment_1}</w:t>
        </w:r>
      </w:ins>
    </w:p>
    <w:p>
      <w:pPr>
        <w:pStyle w:val="Normal"/>
        <w:ind w:left="1440" w:hanging="0"/>
        <w:jc w:val="both"/>
        <w:rPr>
          <w:rFonts w:ascii="Arial" w:hAnsi="Arial" w:cs="Arial"/>
          <w:b/>
          <w:b/>
          <w:color w:val="C00000"/>
          <w:ins w:id="1628" w:author="Unknown Author" w:date="2022-02-15T17:00:21Z"/>
          <w:sz w:val="20"/>
          <w:szCs w:val="20"/>
        </w:rPr>
      </w:pPr>
      <w:ins w:id="1627" w:author="Unknown Author" w:date="2022-02-15T17:00:21Z">
        <w:r>
          <w:rPr>
            <w:rFonts w:cs="Arial" w:ascii="Arial" w:hAnsi="Arial"/>
            <w:b/>
            <w:color w:val="C00000"/>
            <w:sz w:val="20"/>
            <w:szCs w:val="20"/>
          </w:rPr>
        </w:r>
      </w:ins>
    </w:p>
    <w:p>
      <w:pPr>
        <w:pStyle w:val="Normal"/>
        <w:ind w:left="1440" w:hanging="0"/>
        <w:jc w:val="both"/>
        <w:rPr>
          <w:rFonts w:ascii="Arial" w:hAnsi="Arial" w:cs="Arial"/>
          <w:b/>
          <w:b/>
          <w:color w:val="C00000"/>
          <w:sz w:val="20"/>
          <w:szCs w:val="20"/>
          <w:del w:id="1630" w:author="Unknown Author" w:date="2022-02-25T16:53:10Z"/>
        </w:rPr>
      </w:pPr>
      <w:del w:id="1629" w:author="Unknown Author" w:date="2022-02-25T16:53:10Z">
        <w:r>
          <w:rPr>
            <w:rFonts w:cs="Arial" w:ascii="Arial" w:hAnsi="Arial"/>
            <w:b/>
            <w:color w:val="C00000"/>
            <w:sz w:val="20"/>
            <w:szCs w:val="20"/>
          </w:rPr>
        </w:r>
      </w:del>
    </w:p>
    <w:p>
      <w:pPr>
        <w:pStyle w:val="Normal"/>
        <w:ind w:left="1980" w:hanging="0"/>
        <w:jc w:val="both"/>
        <w:rPr>
          <w:rFonts w:ascii="Arial" w:hAnsi="Arial" w:cs="Arial"/>
          <w:b/>
          <w:b/>
          <w:color w:val="C00000"/>
          <w:sz w:val="20"/>
          <w:szCs w:val="20"/>
          <w:del w:id="1632" w:author="Unknown Author" w:date="2022-02-25T16:53:10Z"/>
        </w:rPr>
      </w:pPr>
      <w:del w:id="1631" w:author="Unknown Author" w:date="2022-02-25T16:53:10Z">
        <w:r>
          <w:rPr>
            <w:rFonts w:cs="Arial" w:ascii="Arial" w:hAnsi="Arial"/>
            <w:b/>
            <w:color w:val="C00000"/>
            <w:sz w:val="20"/>
            <w:szCs w:val="20"/>
          </w:rPr>
          <w:delText xml:space="preserve"> </w:delText>
        </w:r>
      </w:del>
    </w:p>
    <w:p>
      <w:pPr>
        <w:pStyle w:val="Normal"/>
        <w:widowControl/>
        <w:suppressAutoHyphens w:val="true"/>
        <w:bidi w:val="0"/>
        <w:spacing w:lineRule="auto" w:line="240" w:before="0" w:after="0"/>
        <w:ind w:hanging="0"/>
        <w:jc w:val="both"/>
        <w:rPr>
          <w:rFonts w:ascii="Arial" w:hAnsi="Arial" w:cs="Arial"/>
          <w:b/>
          <w:b/>
          <w:color w:val="C00000"/>
          <w:ins w:id="1634" w:author="Unknown Author" w:date="2022-02-25T16:58:17Z"/>
          <w:sz w:val="20"/>
          <w:szCs w:val="20"/>
        </w:rPr>
      </w:pPr>
      <w:ins w:id="1633" w:author="Unknown Author" w:date="2022-02-25T16:58:17Z">
        <w:r>
          <w:rPr>
            <w:rFonts w:cs="Arial" w:ascii="Arial" w:hAnsi="Arial"/>
            <w:b/>
            <w:color w:val="C00000"/>
            <w:sz w:val="20"/>
            <w:szCs w:val="20"/>
          </w:rPr>
        </w:r>
      </w:ins>
      <w:r>
        <w:br w:type="page"/>
      </w:r>
    </w:p>
    <w:p>
      <w:pPr>
        <w:pStyle w:val="Normal"/>
        <w:widowControl/>
        <w:suppressAutoHyphens w:val="true"/>
        <w:bidi w:val="0"/>
        <w:spacing w:lineRule="auto" w:line="240" w:before="0" w:after="0"/>
        <w:ind w:hanging="0"/>
        <w:jc w:val="both"/>
        <w:rPr>
          <w:rFonts w:ascii="Arial" w:hAnsi="Arial" w:cs="Arial"/>
          <w:b/>
          <w:b/>
          <w:color w:val="C00000"/>
          <w:sz w:val="20"/>
          <w:szCs w:val="20"/>
        </w:rPr>
      </w:pPr>
      <w:r>
        <w:rPr>
          <w:rFonts w:cs="Arial" w:ascii="Arial" w:hAnsi="Arial"/>
          <w:b/>
          <w:bCs/>
          <w:color w:val="C00000"/>
        </w:rPr>
        <w:t>Criteria 3: Implementation of Mission</w:t>
      </w:r>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4.6 </w:t>
        <w:tab/>
      </w:r>
      <w:r>
        <w:rPr>
          <w:rFonts w:cs="Arial" w:ascii="Arial" w:hAnsi="Arial"/>
          <w:b/>
          <w:color w:val="C00000"/>
          <w:sz w:val="20"/>
          <w:szCs w:val="20"/>
        </w:rPr>
        <w:t>Staff Evaluation</w:t>
      </w:r>
      <w:r>
        <w:rPr>
          <w:rFonts w:cs="Arial" w:ascii="Arial" w:hAnsi="Arial"/>
          <w:color w:val="C00000"/>
          <w:sz w:val="20"/>
          <w:szCs w:val="20"/>
        </w:rPr>
        <w:t>.</w:t>
      </w:r>
      <w:r>
        <w:rPr>
          <w:rFonts w:cs="Arial" w:ascii="Arial" w:hAnsi="Arial"/>
          <w:b/>
          <w:color w:val="C00000"/>
          <w:sz w:val="20"/>
          <w:szCs w:val="20"/>
        </w:rPr>
        <w:t xml:space="preserve"> </w:t>
      </w:r>
      <w:r>
        <w:rPr>
          <w:rFonts w:cs="Arial" w:ascii="Arial" w:hAnsi="Arial"/>
          <w:sz w:val="20"/>
          <w:szCs w:val="20"/>
        </w:rPr>
        <w:t>The affiliate has in place a staff evaluation system which includes an initial follow-up for beginning staff and subsequent yearly evaluations.</w:t>
      </w:r>
    </w:p>
    <w:p>
      <w:pPr>
        <w:pStyle w:val="Normal"/>
        <w:ind w:left="2520" w:hanging="360"/>
        <w:jc w:val="both"/>
        <w:rPr>
          <w:rFonts w:ascii="Arial" w:hAnsi="Arial" w:cs="Arial"/>
          <w:sz w:val="20"/>
          <w:szCs w:val="20"/>
        </w:rPr>
      </w:pPr>
      <w:r>
        <w:rPr>
          <w:rFonts w:cs="Arial" w:ascii="Arial" w:hAnsi="Arial"/>
          <w:sz w:val="20"/>
          <w:szCs w:val="20"/>
        </w:rPr>
        <w:t>_</w:t>
      </w:r>
      <w:del w:id="1635" w:author="Unknown Author" w:date="2022-02-11T19:19:16Z">
        <w:r>
          <w:rPr>
            <w:rFonts w:cs="Arial" w:ascii="Arial" w:hAnsi="Arial"/>
            <w:sz w:val="20"/>
            <w:szCs w:val="20"/>
            <w:u w:val="single"/>
          </w:rPr>
          <w:delText>X</w:delText>
        </w:r>
      </w:del>
      <w:ins w:id="1636" w:author="Unknown Author" w:date="2022-02-11T19:19:17Z">
        <w:r>
          <w:rPr>
            <w:rFonts w:cs="Arial" w:ascii="Arial" w:hAnsi="Arial"/>
            <w:sz w:val="20"/>
            <w:szCs w:val="20"/>
            <w:u w:val="single"/>
          </w:rPr>
          <w:t>${c3_s4_4_6_checkbox_1_yes}</w:t>
        </w:r>
      </w:ins>
      <w:r>
        <w:rPr>
          <w:rFonts w:cs="Arial" w:ascii="Arial" w:hAnsi="Arial"/>
          <w:sz w:val="20"/>
          <w:szCs w:val="20"/>
        </w:rPr>
        <w:t>__ Yes</w:t>
        <w:tab/>
        <w:tab/>
        <w:t>_</w:t>
      </w:r>
      <w:ins w:id="1637" w:author="Unknown Author" w:date="2022-02-11T19:19:23Z">
        <w:r>
          <w:rPr>
            <w:rFonts w:cs="Arial" w:ascii="Arial" w:hAnsi="Arial"/>
            <w:sz w:val="20"/>
            <w:szCs w:val="20"/>
          </w:rPr>
          <w:t>${c3_s4_4_6_checkbox_1_no}</w:t>
        </w:r>
      </w:ins>
      <w:r>
        <w:rPr>
          <w:rFonts w:cs="Arial" w:ascii="Arial" w:hAnsi="Arial"/>
          <w:sz w:val="20"/>
          <w:szCs w:val="20"/>
        </w:rPr>
        <w:t>__No</w:t>
      </w:r>
    </w:p>
    <w:p>
      <w:pPr>
        <w:pStyle w:val="Normal"/>
        <w:ind w:left="1980" w:hanging="72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38" w:author="Unknown Author" w:date="2022-02-15T17:00:31Z">
        <w:r>
          <w:rPr>
            <w:rFonts w:cs="Arial" w:ascii="Arial" w:hAnsi="Arial"/>
            <w:b/>
            <w:sz w:val="20"/>
            <w:szCs w:val="20"/>
          </w:rPr>
          <w:delText xml:space="preserve">The majority of ULHC employees have performance evaluations completed for multiple years. 2018, had the highest number of employees who completed performance evaluations. Our recommendation is for performance evaluations for </w:delText>
        </w:r>
      </w:del>
      <w:del w:id="1639" w:author="Unknown Author" w:date="2022-02-15T17:00:31Z">
        <w:r>
          <w:rPr>
            <w:rFonts w:cs="Arial" w:ascii="Arial" w:hAnsi="Arial"/>
            <w:b/>
            <w:sz w:val="20"/>
            <w:szCs w:val="20"/>
            <w:u w:val="single"/>
          </w:rPr>
          <w:delText>all</w:delText>
        </w:r>
      </w:del>
      <w:del w:id="1640" w:author="Unknown Author" w:date="2022-02-15T17:00:31Z">
        <w:r>
          <w:rPr>
            <w:rFonts w:cs="Arial" w:ascii="Arial" w:hAnsi="Arial"/>
            <w:b/>
            <w:sz w:val="20"/>
            <w:szCs w:val="20"/>
          </w:rPr>
          <w:delText xml:space="preserve"> employees on an annual basis.</w:delText>
        </w:r>
      </w:del>
      <w:ins w:id="1641" w:author="Unknown Author" w:date="2022-02-15T17:00:31Z">
        <w:r>
          <w:rPr>
            <w:rFonts w:cs="Arial" w:ascii="Arial" w:hAnsi="Arial"/>
            <w:b/>
            <w:i/>
            <w:iCs/>
            <w:color w:val="000000"/>
            <w:sz w:val="20"/>
            <w:szCs w:val="20"/>
          </w:rPr>
          <w:t>${c3_s4_4_6_comment_1}</w:t>
        </w:r>
      </w:ins>
    </w:p>
    <w:p>
      <w:pPr>
        <w:pStyle w:val="Normal"/>
        <w:jc w:val="both"/>
        <w:rPr>
          <w:rFonts w:ascii="Arial" w:hAnsi="Arial" w:cs="Arial"/>
          <w:b/>
          <w:b/>
          <w:sz w:val="20"/>
          <w:szCs w:val="20"/>
        </w:rPr>
      </w:pPr>
      <w:r>
        <w:rPr>
          <w:rFonts w:cs="Arial" w:ascii="Arial" w:hAnsi="Arial"/>
          <w:b/>
          <w:sz w:val="20"/>
          <w:szCs w:val="20"/>
        </w:rPr>
      </w:r>
    </w:p>
    <w:p>
      <w:pPr>
        <w:pStyle w:val="Normal"/>
        <w:ind w:left="1440" w:hanging="720"/>
        <w:jc w:val="both"/>
        <w:rPr>
          <w:rFonts w:ascii="Arial" w:hAnsi="Arial" w:cs="Arial"/>
          <w:sz w:val="20"/>
          <w:szCs w:val="20"/>
        </w:rPr>
      </w:pPr>
      <w:r>
        <w:rPr>
          <w:rFonts w:cs="Arial" w:ascii="Arial" w:hAnsi="Arial"/>
          <w:sz w:val="20"/>
          <w:szCs w:val="20"/>
        </w:rPr>
        <w:t>4.7</w:t>
        <w:tab/>
      </w:r>
      <w:r>
        <w:rPr>
          <w:rFonts w:cs="Arial" w:ascii="Arial" w:hAnsi="Arial"/>
          <w:b/>
          <w:color w:val="C00000"/>
          <w:sz w:val="20"/>
          <w:szCs w:val="20"/>
        </w:rPr>
        <w:t xml:space="preserve">Code of Ethics. </w:t>
      </w:r>
      <w:r>
        <w:rPr>
          <w:rFonts w:cs="Arial" w:ascii="Arial" w:hAnsi="Arial"/>
          <w:sz w:val="20"/>
          <w:szCs w:val="20"/>
        </w:rPr>
        <w:t xml:space="preserve">The affiliate has a written code of ethics for staff. The code of ethics should include guidelines for professional behavior, conflict of interest, privacy and confidentiality, quality assurance and integrity. </w:t>
      </w:r>
    </w:p>
    <w:p>
      <w:pPr>
        <w:pStyle w:val="Normal"/>
        <w:ind w:left="2520" w:hanging="360"/>
        <w:jc w:val="both"/>
        <w:rPr>
          <w:rFonts w:ascii="Arial" w:hAnsi="Arial" w:cs="Arial"/>
          <w:sz w:val="20"/>
          <w:szCs w:val="20"/>
        </w:rPr>
      </w:pPr>
      <w:r>
        <w:rPr>
          <w:rFonts w:cs="Arial" w:ascii="Arial" w:hAnsi="Arial"/>
          <w:sz w:val="20"/>
          <w:szCs w:val="20"/>
        </w:rPr>
        <w:t>_</w:t>
      </w:r>
      <w:del w:id="1642" w:author="Unknown Author" w:date="2022-02-11T19:21:23Z">
        <w:r>
          <w:rPr>
            <w:rFonts w:cs="Arial" w:ascii="Arial" w:hAnsi="Arial"/>
            <w:sz w:val="20"/>
            <w:szCs w:val="20"/>
            <w:u w:val="single"/>
          </w:rPr>
          <w:delText>X</w:delText>
        </w:r>
      </w:del>
      <w:ins w:id="1643" w:author="Unknown Author" w:date="2022-02-11T19:21:24Z">
        <w:r>
          <w:rPr>
            <w:rFonts w:cs="Arial" w:ascii="Arial" w:hAnsi="Arial"/>
            <w:sz w:val="20"/>
            <w:szCs w:val="20"/>
            <w:u w:val="single"/>
          </w:rPr>
          <w:t>${c3_s4_4_7_checkbox_1_yes}</w:t>
        </w:r>
      </w:ins>
      <w:r>
        <w:rPr>
          <w:rFonts w:cs="Arial" w:ascii="Arial" w:hAnsi="Arial"/>
          <w:sz w:val="20"/>
          <w:szCs w:val="20"/>
        </w:rPr>
        <w:t>__ Yes</w:t>
        <w:tab/>
        <w:tab/>
        <w:t>_</w:t>
      </w:r>
      <w:ins w:id="1644" w:author="Unknown Author" w:date="2022-02-11T19:21:30Z">
        <w:r>
          <w:rPr>
            <w:rFonts w:cs="Arial" w:ascii="Arial" w:hAnsi="Arial"/>
            <w:sz w:val="20"/>
            <w:szCs w:val="20"/>
          </w:rPr>
          <w:t>${c3_s4_4_7_checkbox_1_no}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color w:val="92D050"/>
          <w:sz w:val="20"/>
          <w:szCs w:val="20"/>
        </w:rPr>
      </w:pPr>
      <w:r>
        <w:rPr>
          <w:rFonts w:cs="Arial" w:ascii="Arial" w:hAnsi="Arial"/>
          <w:b/>
          <w:color w:val="C00000"/>
          <w:sz w:val="20"/>
          <w:szCs w:val="20"/>
        </w:rPr>
        <w:t xml:space="preserve">NUL Comments/Recommendations: </w:t>
      </w:r>
      <w:del w:id="1645" w:author="Unknown Author" w:date="2022-02-15T17:00:41Z">
        <w:r>
          <w:rPr>
            <w:rFonts w:cs="Arial" w:ascii="Arial" w:hAnsi="Arial"/>
            <w:b/>
            <w:sz w:val="20"/>
            <w:szCs w:val="20"/>
          </w:rPr>
          <w:delText xml:space="preserve">ULHC provides its employees with code of ethics policies in its personnel manual – staff review and sign upon employment. We recommend that </w:delText>
          <w:softHyphen/>
        </w:r>
      </w:del>
      <w:del w:id="1646" w:author="Unknown Author" w:date="2022-02-15T17:00:41Z">
        <w:r>
          <w:rPr>
            <w:rFonts w:cs="Arial" w:ascii="Arial" w:hAnsi="Arial"/>
            <w:b/>
            <w:sz w:val="20"/>
            <w:szCs w:val="20"/>
            <w:u w:val="single"/>
          </w:rPr>
          <w:delText>all</w:delText>
        </w:r>
      </w:del>
      <w:del w:id="1647" w:author="Unknown Author" w:date="2022-02-15T17:00:41Z">
        <w:r>
          <w:rPr>
            <w:rFonts w:cs="Arial" w:ascii="Arial" w:hAnsi="Arial"/>
            <w:b/>
            <w:sz w:val="20"/>
            <w:szCs w:val="20"/>
          </w:rPr>
          <w:delText xml:space="preserve"> employees review and sign the code of ethics policies on an annual basis.</w:delText>
        </w:r>
      </w:del>
      <w:ins w:id="1648" w:author="Unknown Author" w:date="2022-02-15T17:00:41Z">
        <w:r>
          <w:rPr>
            <w:rFonts w:cs="Arial" w:ascii="Arial" w:hAnsi="Arial"/>
            <w:b/>
            <w:i/>
            <w:iCs/>
            <w:color w:val="000000"/>
            <w:sz w:val="20"/>
            <w:szCs w:val="20"/>
          </w:rPr>
          <w:t>${c3_s4_4_7_comment_1}</w:t>
        </w:r>
      </w:ins>
      <w:r>
        <w:rPr>
          <w:rFonts w:cs="Arial" w:ascii="Arial" w:hAnsi="Arial"/>
          <w:b/>
          <w:sz w:val="20"/>
          <w:szCs w:val="20"/>
        </w:rPr>
        <w:t xml:space="preserve">  </w:t>
      </w:r>
    </w:p>
    <w:p>
      <w:pPr>
        <w:pStyle w:val="Normal"/>
        <w:rPr>
          <w:rFonts w:ascii="Arial" w:hAnsi="Arial" w:cs="Arial"/>
          <w:b/>
          <w:b/>
          <w:color w:val="C00000"/>
          <w:sz w:val="28"/>
          <w:szCs w:val="28"/>
        </w:rPr>
      </w:pPr>
      <w:r>
        <w:rPr>
          <w:rFonts w:cs="Arial" w:ascii="Arial" w:hAnsi="Arial"/>
          <w:b/>
          <w:color w:val="C00000"/>
          <w:sz w:val="28"/>
          <w:szCs w:val="28"/>
        </w:rPr>
      </w:r>
    </w:p>
    <w:p>
      <w:pPr>
        <w:pStyle w:val="Normal"/>
        <w:rPr>
          <w:rFonts w:ascii="Arial" w:hAnsi="Arial" w:cs="Arial"/>
          <w:b/>
          <w:b/>
          <w:color w:val="C00000"/>
          <w:ins w:id="1650" w:author="Unknown Author" w:date="2022-02-18T13:33:17Z"/>
          <w:sz w:val="28"/>
          <w:szCs w:val="28"/>
        </w:rPr>
      </w:pPr>
      <w:ins w:id="1649" w:author="Unknown Author" w:date="2022-02-18T13:33:17Z">
        <w:r>
          <w:rPr>
            <w:rFonts w:cs="Arial" w:ascii="Arial" w:hAnsi="Arial"/>
            <w:b/>
            <w:color w:val="C00000"/>
            <w:sz w:val="28"/>
            <w:szCs w:val="28"/>
          </w:rPr>
        </w:r>
      </w:ins>
      <w:r>
        <w:br w:type="page"/>
      </w:r>
    </w:p>
    <w:p>
      <w:pPr>
        <w:pStyle w:val="Normal"/>
        <w:rPr>
          <w:rFonts w:ascii="Arial" w:hAnsi="Arial" w:cs="Arial"/>
          <w:b/>
          <w:b/>
          <w:color w:val="C00000"/>
          <w:ins w:id="1652" w:author="Unknown Author" w:date="2022-02-18T13:33:17Z"/>
          <w:sz w:val="28"/>
          <w:szCs w:val="28"/>
        </w:rPr>
      </w:pPr>
      <w:ins w:id="1651" w:author="Unknown Author" w:date="2022-02-18T13:33:17Z">
        <w:r>
          <w:rPr>
            <w:rFonts w:cs="Arial" w:ascii="Arial" w:hAnsi="Arial"/>
            <w:b/>
            <w:color w:val="C00000"/>
            <w:sz w:val="28"/>
            <w:szCs w:val="28"/>
          </w:rPr>
        </w:r>
      </w:ins>
    </w:p>
    <w:p>
      <w:pPr>
        <w:pStyle w:val="Normal"/>
        <w:rPr>
          <w:rFonts w:ascii="Arial" w:hAnsi="Arial" w:cs="Arial"/>
          <w:b/>
          <w:b/>
          <w:color w:val="C00000"/>
          <w:sz w:val="28"/>
          <w:szCs w:val="28"/>
        </w:rPr>
      </w:pPr>
      <w:r>
        <w:rPr>
          <w:rFonts w:cs="Arial" w:ascii="Arial" w:hAnsi="Arial"/>
          <w:b/>
          <w:color w:val="C00000"/>
          <w:sz w:val="28"/>
          <w:szCs w:val="28"/>
        </w:rPr>
        <w:t>Operational Standards</w:t>
      </w:r>
    </w:p>
    <w:p>
      <w:pPr>
        <w:pStyle w:val="Normal"/>
        <w:ind w:left="1440" w:hanging="1395"/>
        <w:rPr>
          <w:rFonts w:ascii="Arial" w:hAnsi="Arial" w:cs="Arial"/>
          <w:sz w:val="20"/>
          <w:szCs w:val="20"/>
        </w:rPr>
      </w:pPr>
      <w:r>
        <w:rPr>
          <w:rFonts w:cs="Arial" w:ascii="Arial" w:hAnsi="Arial"/>
          <w:b/>
          <w:color w:val="C00000"/>
          <w:sz w:val="24"/>
          <w:szCs w:val="24"/>
        </w:rPr>
        <w:t>Standard 5</w:t>
      </w:r>
      <w:r>
        <w:rPr>
          <w:rFonts w:cs="Arial" w:ascii="Arial" w:hAnsi="Arial"/>
          <w:b/>
          <w:sz w:val="20"/>
          <w:szCs w:val="20"/>
        </w:rPr>
        <w:tab/>
      </w:r>
      <w:r>
        <w:rPr>
          <w:rFonts w:cs="Arial" w:ascii="Arial" w:hAnsi="Arial"/>
          <w:sz w:val="20"/>
          <w:szCs w:val="20"/>
        </w:rPr>
        <w:t xml:space="preserve">Program facilities are safe, appropriate for activities, clean and conducive to reaching service goals.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ind w:left="1440" w:hanging="0"/>
        <w:jc w:val="both"/>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5.1</w:t>
        <w:tab/>
      </w:r>
      <w:r>
        <w:rPr>
          <w:rFonts w:cs="Arial" w:ascii="Arial" w:hAnsi="Arial"/>
          <w:b/>
          <w:color w:val="C00000"/>
          <w:sz w:val="20"/>
          <w:szCs w:val="20"/>
        </w:rPr>
        <w:t>Access.</w:t>
      </w:r>
      <w:r>
        <w:rPr>
          <w:rFonts w:cs="Arial" w:ascii="Arial" w:hAnsi="Arial"/>
          <w:b/>
          <w:color w:val="4F6228" w:themeColor="accent3" w:themeShade="80"/>
          <w:sz w:val="20"/>
          <w:szCs w:val="20"/>
        </w:rPr>
        <w:t xml:space="preserve"> </w:t>
      </w:r>
      <w:r>
        <w:rPr>
          <w:rFonts w:cs="Arial" w:ascii="Arial" w:hAnsi="Arial"/>
          <w:sz w:val="20"/>
          <w:szCs w:val="20"/>
        </w:rPr>
        <w:t>The affiliate provides convenient, realistic, and broad accessibility to program services for target populations.</w:t>
      </w:r>
    </w:p>
    <w:p>
      <w:pPr>
        <w:pStyle w:val="Normal"/>
        <w:ind w:left="2160" w:hanging="0"/>
        <w:jc w:val="both"/>
        <w:rPr>
          <w:rFonts w:ascii="Arial" w:hAnsi="Arial" w:cs="Arial"/>
          <w:sz w:val="20"/>
          <w:szCs w:val="20"/>
        </w:rPr>
      </w:pPr>
      <w:r>
        <w:rPr>
          <w:rFonts w:cs="Arial" w:ascii="Arial" w:hAnsi="Arial"/>
          <w:sz w:val="20"/>
          <w:szCs w:val="20"/>
        </w:rPr>
        <w:t>_</w:t>
      </w:r>
      <w:del w:id="1653" w:author="Unknown Author" w:date="2022-02-11T19:21:48Z">
        <w:r>
          <w:rPr>
            <w:rFonts w:cs="Arial" w:ascii="Arial" w:hAnsi="Arial"/>
            <w:sz w:val="20"/>
            <w:szCs w:val="20"/>
            <w:u w:val="single"/>
          </w:rPr>
          <w:delText>X</w:delText>
        </w:r>
      </w:del>
      <w:ins w:id="1654" w:author="Unknown Author" w:date="2022-02-11T19:21:48Z">
        <w:r>
          <w:rPr>
            <w:rFonts w:cs="Arial" w:ascii="Arial" w:hAnsi="Arial"/>
            <w:sz w:val="20"/>
            <w:szCs w:val="20"/>
            <w:u w:val="single"/>
          </w:rPr>
          <w:t>${c3_s5_5_1_checkbox_1_yes}</w:t>
        </w:r>
      </w:ins>
      <w:r>
        <w:rPr>
          <w:rFonts w:cs="Arial" w:ascii="Arial" w:hAnsi="Arial"/>
          <w:sz w:val="20"/>
          <w:szCs w:val="20"/>
        </w:rPr>
        <w:t>__ Yes</w:t>
        <w:tab/>
        <w:tab/>
        <w:t>_</w:t>
      </w:r>
      <w:ins w:id="1655" w:author="Unknown Author" w:date="2022-02-11T19:21:54Z">
        <w:r>
          <w:rPr>
            <w:rFonts w:cs="Arial" w:ascii="Arial" w:hAnsi="Arial"/>
            <w:sz w:val="20"/>
            <w:szCs w:val="20"/>
          </w:rPr>
          <w:t>${c3_s5_5_1_checkbox_1_no}</w:t>
        </w:r>
      </w:ins>
      <w:r>
        <w:rPr>
          <w:rFonts w:cs="Arial" w:ascii="Arial" w:hAnsi="Arial"/>
          <w:sz w:val="20"/>
          <w:szCs w:val="20"/>
        </w:rPr>
        <w:t>__ No</w:t>
      </w:r>
    </w:p>
    <w:p>
      <w:pPr>
        <w:pStyle w:val="Normal"/>
        <w:ind w:left="1980" w:hanging="72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56" w:author="Unknown Author" w:date="2022-02-15T17:01:00Z">
        <w:r>
          <w:rPr>
            <w:rFonts w:cs="Arial" w:ascii="Arial" w:hAnsi="Arial"/>
            <w:b/>
            <w:sz w:val="20"/>
            <w:szCs w:val="20"/>
          </w:rPr>
          <w:delText>ULHC is located in the heart of the African American community where there is the greatest need for the urban league services.</w:delText>
        </w:r>
      </w:del>
      <w:ins w:id="1657" w:author="Unknown Author" w:date="2022-02-15T17:01:00Z">
        <w:r>
          <w:rPr>
            <w:rFonts w:eastAsia="Calibri" w:cs="Arial" w:ascii="Arial" w:hAnsi="Arial" w:eastAsiaTheme="minorHAnsi"/>
            <w:b/>
            <w:i/>
            <w:iCs/>
            <w:color w:val="auto"/>
            <w:kern w:val="0"/>
            <w:sz w:val="20"/>
            <w:szCs w:val="20"/>
            <w:lang w:val="en-US" w:eastAsia="en-US" w:bidi="ar-SA"/>
          </w:rPr>
          <w:t>${c3_s5_5_1_comment_1}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rPr>
          <w:rFonts w:ascii="Arial" w:hAnsi="Arial" w:cs="Arial"/>
          <w:sz w:val="20"/>
          <w:szCs w:val="20"/>
        </w:rPr>
      </w:pPr>
      <w:r>
        <w:rPr>
          <w:rFonts w:cs="Arial" w:ascii="Arial" w:hAnsi="Arial"/>
          <w:sz w:val="20"/>
          <w:szCs w:val="20"/>
        </w:rPr>
        <w:t xml:space="preserve">5.2     </w:t>
        <w:tab/>
      </w:r>
      <w:r>
        <w:rPr>
          <w:rFonts w:cs="Arial" w:ascii="Arial" w:hAnsi="Arial"/>
          <w:b/>
          <w:color w:val="C00000"/>
          <w:sz w:val="20"/>
          <w:szCs w:val="20"/>
        </w:rPr>
        <w:t xml:space="preserve">Appropriate Space. </w:t>
      </w:r>
      <w:r>
        <w:rPr>
          <w:rFonts w:cs="Arial" w:ascii="Arial" w:hAnsi="Arial"/>
          <w:sz w:val="20"/>
          <w:szCs w:val="20"/>
        </w:rPr>
        <w:t>The affiliate provides an attractive and age appropriate space for program activities. The affiliate programs meet all industry and regulatory standards for operating programs.</w:t>
      </w:r>
    </w:p>
    <w:p>
      <w:pPr>
        <w:pStyle w:val="Normal"/>
        <w:ind w:left="2160" w:hanging="0"/>
        <w:jc w:val="both"/>
        <w:rPr>
          <w:rFonts w:ascii="Arial" w:hAnsi="Arial" w:cs="Arial"/>
          <w:sz w:val="20"/>
          <w:szCs w:val="20"/>
        </w:rPr>
      </w:pPr>
      <w:r>
        <w:rPr>
          <w:rFonts w:cs="Arial" w:ascii="Arial" w:hAnsi="Arial"/>
          <w:sz w:val="20"/>
          <w:szCs w:val="20"/>
        </w:rPr>
        <w:t>_</w:t>
      </w:r>
      <w:del w:id="1658" w:author="Unknown Author" w:date="2022-02-11T19:22:06Z">
        <w:r>
          <w:rPr>
            <w:rFonts w:cs="Arial" w:ascii="Arial" w:hAnsi="Arial"/>
            <w:sz w:val="20"/>
            <w:szCs w:val="20"/>
            <w:u w:val="single"/>
          </w:rPr>
          <w:delText>X</w:delText>
        </w:r>
      </w:del>
      <w:ins w:id="1659" w:author="Unknown Author" w:date="2022-02-11T19:22:07Z">
        <w:r>
          <w:rPr>
            <w:rFonts w:cs="Arial" w:ascii="Arial" w:hAnsi="Arial"/>
            <w:sz w:val="20"/>
            <w:szCs w:val="20"/>
            <w:u w:val="single"/>
          </w:rPr>
          <w:t>${c3_s5_5_2_checkbox_1_yes}</w:t>
        </w:r>
      </w:ins>
      <w:r>
        <w:rPr>
          <w:rFonts w:cs="Arial" w:ascii="Arial" w:hAnsi="Arial"/>
          <w:sz w:val="20"/>
          <w:szCs w:val="20"/>
        </w:rPr>
        <w:t>__ Yes</w:t>
        <w:tab/>
        <w:tab/>
        <w:t>_</w:t>
      </w:r>
      <w:ins w:id="1660" w:author="Unknown Author" w:date="2022-02-11T19:22:13Z">
        <w:r>
          <w:rPr>
            <w:rFonts w:cs="Arial" w:ascii="Arial" w:hAnsi="Arial"/>
            <w:sz w:val="20"/>
            <w:szCs w:val="20"/>
          </w:rPr>
          <w:t>${c3_s5_5_2_checkbox_1_no}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661" w:author="Unknown Author" w:date="2022-02-15T17:01:12Z">
        <w:r>
          <w:rPr>
            <w:rFonts w:cs="Arial" w:ascii="Arial" w:hAnsi="Arial"/>
            <w:b/>
            <w:sz w:val="20"/>
            <w:szCs w:val="20"/>
          </w:rPr>
          <w:delText>ULHC</w:delText>
        </w:r>
      </w:del>
      <w:del w:id="1662" w:author="Unknown Author" w:date="2022-02-15T17:01:12Z">
        <w:r>
          <w:rPr>
            <w:rFonts w:cs="Arial" w:ascii="Arial" w:hAnsi="Arial"/>
            <w:b/>
            <w:color w:val="C00000"/>
            <w:sz w:val="20"/>
            <w:szCs w:val="20"/>
          </w:rPr>
          <w:delText xml:space="preserve"> </w:delText>
        </w:r>
      </w:del>
      <w:del w:id="1663" w:author="Unknown Author" w:date="2022-02-15T17:01:12Z">
        <w:r>
          <w:rPr>
            <w:rFonts w:cs="Arial" w:ascii="Arial" w:hAnsi="Arial"/>
            <w:b/>
            <w:sz w:val="20"/>
            <w:szCs w:val="20"/>
          </w:rPr>
          <w:delText>headquarters is a large building on Martin Luther King, Jr. Boulevard and is home to all of the programs and administrative offices..</w:delText>
        </w:r>
      </w:del>
      <w:ins w:id="1664" w:author="Unknown Author" w:date="2022-02-15T17:01:12Z">
        <w:r>
          <w:rPr>
            <w:rFonts w:eastAsia="Calibri" w:cs="Arial" w:ascii="Arial" w:hAnsi="Arial" w:eastAsiaTheme="minorHAnsi"/>
            <w:b/>
            <w:color w:val="auto"/>
            <w:kern w:val="0"/>
            <w:sz w:val="20"/>
            <w:szCs w:val="20"/>
            <w:lang w:val="en-US" w:eastAsia="en-US" w:bidi="ar-SA"/>
          </w:rPr>
          <w:t>${c3_s5_5_2_comment_1}</w:t>
        </w:r>
      </w:ins>
    </w:p>
    <w:p>
      <w:pPr>
        <w:pStyle w:val="Normal"/>
        <w:rPr>
          <w:rFonts w:ascii="Arial" w:hAnsi="Arial" w:cs="Arial"/>
          <w:b/>
          <w:b/>
          <w:color w:val="187276"/>
          <w:sz w:val="20"/>
          <w:szCs w:val="20"/>
          <w:del w:id="1666" w:author="Unknown Author" w:date="2022-02-18T13:33:26Z"/>
        </w:rPr>
      </w:pPr>
      <w:del w:id="1665"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668" w:author="Unknown Author" w:date="2022-02-18T13:33:26Z"/>
        </w:rPr>
      </w:pPr>
      <w:del w:id="1667" w:author="Unknown Author" w:date="2022-02-18T13:33:26Z">
        <w:r>
          <w:rPr>
            <w:rFonts w:cs="Arial" w:ascii="Arial" w:hAnsi="Arial"/>
            <w:b/>
            <w:color w:val="187276"/>
            <w:sz w:val="20"/>
            <w:szCs w:val="20"/>
          </w:rPr>
        </w:r>
      </w:del>
    </w:p>
    <w:p>
      <w:pPr>
        <w:pStyle w:val="Normal"/>
        <w:rPr>
          <w:rFonts w:ascii="Arial" w:hAnsi="Arial" w:cs="Arial"/>
          <w:b/>
          <w:b/>
          <w:color w:val="187276"/>
          <w:sz w:val="20"/>
          <w:szCs w:val="20"/>
          <w:del w:id="1670" w:author="Unknown Author" w:date="2022-02-18T13:33:26Z"/>
        </w:rPr>
      </w:pPr>
      <w:del w:id="1669" w:author="Unknown Author" w:date="2022-02-18T13:33:26Z">
        <w:r>
          <w:rPr>
            <w:rFonts w:cs="Arial" w:ascii="Arial" w:hAnsi="Arial"/>
            <w:b/>
            <w:color w:val="187276"/>
            <w:sz w:val="20"/>
            <w:szCs w:val="20"/>
          </w:rPr>
        </w:r>
      </w:del>
    </w:p>
    <w:p>
      <w:pPr>
        <w:pStyle w:val="Normal"/>
        <w:ind w:hanging="0"/>
        <w:rPr>
          <w:rFonts w:ascii="Arial" w:hAnsi="Arial" w:cs="Arial"/>
          <w:b/>
          <w:b/>
          <w:bCs/>
          <w:color w:val="C00000"/>
        </w:rPr>
      </w:pPr>
      <w:r>
        <w:rPr>
          <w:rFonts w:cs="Arial" w:ascii="Arial" w:hAnsi="Arial"/>
          <w:b/>
          <w:bCs/>
          <w:color w:val="C00000"/>
        </w:rPr>
      </w:r>
    </w:p>
    <w:p>
      <w:pPr>
        <w:pStyle w:val="Default"/>
        <w:ind w:left="-180" w:hanging="0"/>
        <w:rPr>
          <w:rFonts w:ascii="Arial" w:hAnsi="Arial" w:cs="Arial"/>
          <w:b/>
          <w:b/>
          <w:bCs/>
          <w:color w:val="C00000"/>
        </w:rPr>
      </w:pPr>
      <w:r>
        <w:rPr>
          <w:rFonts w:cs="Arial" w:ascii="Arial" w:hAnsi="Arial"/>
          <w:b/>
          <w:bCs/>
          <w:color w:val="C00000"/>
        </w:rPr>
      </w:r>
    </w:p>
    <w:p>
      <w:pPr>
        <w:pStyle w:val="Default"/>
        <w:rPr>
          <w:rFonts w:ascii="Arial" w:hAnsi="Arial" w:cs="Arial"/>
          <w:b/>
          <w:b/>
          <w:bCs/>
          <w:color w:val="C00000"/>
          <w:ins w:id="1672" w:author="Unknown Author" w:date="2022-02-18T18:34:36Z"/>
        </w:rPr>
      </w:pPr>
      <w:ins w:id="1671" w:author="Unknown Author" w:date="2022-02-18T18:34:36Z">
        <w:r>
          <w:rPr>
            <w:rFonts w:cs="Arial" w:ascii="Arial" w:hAnsi="Arial"/>
            <w:b/>
            <w:bCs/>
            <w:color w:val="C00000"/>
          </w:rPr>
        </w:r>
      </w:ins>
      <w:r>
        <w:br w:type="page"/>
      </w:r>
    </w:p>
    <w:p>
      <w:pPr>
        <w:pStyle w:val="Default"/>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5.3</w:t>
        <w:tab/>
      </w:r>
      <w:r>
        <w:rPr>
          <w:rFonts w:cs="Arial" w:ascii="Arial" w:hAnsi="Arial"/>
          <w:b/>
          <w:color w:val="C00000"/>
          <w:sz w:val="20"/>
          <w:szCs w:val="20"/>
        </w:rPr>
        <w:t xml:space="preserve">Equipment. </w:t>
      </w:r>
      <w:r>
        <w:rPr>
          <w:rFonts w:cs="Arial" w:ascii="Arial" w:hAnsi="Arial"/>
          <w:sz w:val="20"/>
          <w:szCs w:val="20"/>
        </w:rPr>
        <w:t xml:space="preserve">The affiliate provides sufficient and up-to-date materials and equipment for program participants. </w:t>
      </w:r>
    </w:p>
    <w:p>
      <w:pPr>
        <w:pStyle w:val="Normal"/>
        <w:ind w:left="2520" w:hanging="360"/>
        <w:jc w:val="both"/>
        <w:rPr>
          <w:rFonts w:ascii="Arial" w:hAnsi="Arial" w:cs="Arial"/>
          <w:sz w:val="20"/>
          <w:szCs w:val="20"/>
        </w:rPr>
      </w:pPr>
      <w:r>
        <w:rPr>
          <w:rFonts w:cs="Arial" w:ascii="Arial" w:hAnsi="Arial"/>
          <w:sz w:val="20"/>
          <w:szCs w:val="20"/>
        </w:rPr>
        <w:t>_</w:t>
      </w:r>
      <w:del w:id="1673" w:author="Unknown Author" w:date="2022-02-11T19:22:26Z">
        <w:r>
          <w:rPr>
            <w:rFonts w:cs="Arial" w:ascii="Arial" w:hAnsi="Arial"/>
            <w:sz w:val="20"/>
            <w:szCs w:val="20"/>
            <w:u w:val="single"/>
          </w:rPr>
          <w:delText>X</w:delText>
        </w:r>
      </w:del>
      <w:ins w:id="1674" w:author="Unknown Author" w:date="2022-02-11T19:22:26Z">
        <w:r>
          <w:rPr>
            <w:rFonts w:cs="Arial" w:ascii="Arial" w:hAnsi="Arial"/>
            <w:sz w:val="20"/>
            <w:szCs w:val="20"/>
            <w:u w:val="single"/>
          </w:rPr>
          <w:t>${c3_s5_5_3_checkbox_1_yes}</w:t>
        </w:r>
      </w:ins>
      <w:r>
        <w:rPr>
          <w:rFonts w:cs="Arial" w:ascii="Arial" w:hAnsi="Arial"/>
          <w:sz w:val="20"/>
          <w:szCs w:val="20"/>
        </w:rPr>
        <w:t>__ Yes</w:t>
        <w:tab/>
        <w:tab/>
        <w:t>_</w:t>
      </w:r>
      <w:ins w:id="1675" w:author="Unknown Author" w:date="2022-02-11T19:22:31Z">
        <w:r>
          <w:rPr>
            <w:rFonts w:cs="Arial" w:ascii="Arial" w:hAnsi="Arial"/>
            <w:sz w:val="20"/>
            <w:szCs w:val="20"/>
          </w:rPr>
          <w:t>${c3_s5_5_3_checkbox_1_no}</w:t>
        </w:r>
      </w:ins>
      <w:r>
        <w:rPr>
          <w:rFonts w:cs="Arial" w:ascii="Arial" w:hAnsi="Arial"/>
          <w:sz w:val="20"/>
          <w:szCs w:val="20"/>
        </w:rPr>
        <w:t>__No</w:t>
      </w:r>
    </w:p>
    <w:p>
      <w:pPr>
        <w:pStyle w:val="Normal"/>
        <w:ind w:left="1980" w:hanging="720"/>
        <w:jc w:val="both"/>
        <w:rPr>
          <w:rFonts w:ascii="Arial" w:hAnsi="Arial" w:cs="Arial"/>
          <w:sz w:val="20"/>
          <w:szCs w:val="20"/>
        </w:rPr>
      </w:pPr>
      <w:r>
        <w:rPr>
          <w:rFonts w:cs="Arial" w:ascii="Arial" w:hAnsi="Arial"/>
          <w:sz w:val="20"/>
          <w:szCs w:val="20"/>
        </w:rPr>
        <w:tab/>
      </w:r>
    </w:p>
    <w:p>
      <w:pPr>
        <w:pStyle w:val="Normal"/>
        <w:ind w:left="1440" w:hanging="0"/>
        <w:rPr>
          <w:rFonts w:ascii="Arial" w:hAnsi="Arial" w:cs="Arial"/>
          <w:b/>
          <w:b/>
          <w:sz w:val="20"/>
          <w:szCs w:val="20"/>
        </w:rPr>
      </w:pPr>
      <w:r>
        <w:rPr>
          <w:rFonts w:cs="Arial" w:ascii="Arial" w:hAnsi="Arial"/>
          <w:b/>
          <w:color w:val="C00000"/>
          <w:sz w:val="20"/>
          <w:szCs w:val="20"/>
        </w:rPr>
        <w:t xml:space="preserve">NUL Comments/Recommendations: </w:t>
      </w:r>
      <w:del w:id="1676" w:author="Unknown Author" w:date="2022-02-15T17:01:22Z">
        <w:r>
          <w:rPr>
            <w:rFonts w:cs="Arial" w:ascii="Arial" w:hAnsi="Arial"/>
            <w:b/>
            <w:sz w:val="20"/>
            <w:szCs w:val="20"/>
          </w:rPr>
          <w:delText>ULHC equipment is modern and up-to-date with technology, space and the conference room is equipped with a smart board.</w:delText>
        </w:r>
      </w:del>
      <w:ins w:id="1677" w:author="Unknown Author" w:date="2022-02-15T17:01:22Z">
        <w:r>
          <w:rPr>
            <w:rFonts w:eastAsia="Calibri" w:cs="Arial" w:ascii="Arial" w:hAnsi="Arial" w:eastAsiaTheme="minorHAnsi"/>
            <w:b/>
            <w:i/>
            <w:iCs/>
            <w:color w:val="auto"/>
            <w:kern w:val="0"/>
            <w:sz w:val="20"/>
            <w:szCs w:val="20"/>
            <w:lang w:val="en-US" w:eastAsia="en-US" w:bidi="ar-SA"/>
          </w:rPr>
          <w:t>${c3_s5_5_3_comment_1}</w:t>
        </w:r>
      </w:ins>
    </w:p>
    <w:p>
      <w:pPr>
        <w:pStyle w:val="Normal"/>
        <w:ind w:firstLine="1980"/>
        <w:rPr>
          <w:rFonts w:ascii="Arial" w:hAnsi="Arial" w:cs="Arial"/>
          <w:color w:val="1C596E"/>
          <w:sz w:val="20"/>
          <w:szCs w:val="20"/>
        </w:rPr>
      </w:pPr>
      <w:r>
        <w:rPr>
          <w:rFonts w:cs="Arial" w:ascii="Arial" w:hAnsi="Arial"/>
          <w:color w:val="1C596E"/>
          <w:sz w:val="20"/>
          <w:szCs w:val="20"/>
        </w:rPr>
      </w:r>
    </w:p>
    <w:p>
      <w:pPr>
        <w:pStyle w:val="Normal"/>
        <w:ind w:left="1440" w:hanging="720"/>
        <w:jc w:val="both"/>
        <w:rPr>
          <w:rFonts w:ascii="Arial" w:hAnsi="Arial" w:cs="Arial"/>
          <w:sz w:val="20"/>
          <w:szCs w:val="20"/>
        </w:rPr>
      </w:pPr>
      <w:r>
        <w:rPr>
          <w:rFonts w:cs="Arial" w:ascii="Arial" w:hAnsi="Arial"/>
          <w:color w:val="1C596E"/>
          <w:sz w:val="20"/>
          <w:szCs w:val="20"/>
        </w:rPr>
        <w:t xml:space="preserve">5.4 </w:t>
        <w:tab/>
      </w:r>
      <w:r>
        <w:rPr>
          <w:rFonts w:cs="Arial" w:ascii="Arial" w:hAnsi="Arial"/>
          <w:b/>
          <w:color w:val="C00000"/>
          <w:sz w:val="20"/>
          <w:szCs w:val="20"/>
        </w:rPr>
        <w:t xml:space="preserve">Staff-Client Ratios. </w:t>
      </w:r>
      <w:r>
        <w:rPr>
          <w:rFonts w:cs="Arial" w:ascii="Arial" w:hAnsi="Arial"/>
          <w:sz w:val="20"/>
          <w:szCs w:val="20"/>
        </w:rPr>
        <w:t xml:space="preserve">The affiliate program(s) meets industry and regulatory staff-client ratios for program, activity and age groups. </w:t>
      </w:r>
    </w:p>
    <w:p>
      <w:pPr>
        <w:pStyle w:val="Normal"/>
        <w:ind w:left="1440" w:firstLine="720"/>
        <w:jc w:val="both"/>
        <w:rPr>
          <w:rFonts w:ascii="Arial" w:hAnsi="Arial" w:cs="Arial"/>
          <w:sz w:val="20"/>
          <w:szCs w:val="20"/>
        </w:rPr>
      </w:pPr>
      <w:r>
        <w:rPr>
          <w:rFonts w:cs="Arial" w:ascii="Arial" w:hAnsi="Arial"/>
          <w:sz w:val="20"/>
          <w:szCs w:val="20"/>
        </w:rPr>
        <w:t>_</w:t>
      </w:r>
      <w:ins w:id="1678" w:author="Unknown Author" w:date="2022-02-11T19:22:45Z">
        <w:r>
          <w:rPr>
            <w:rFonts w:cs="Arial" w:ascii="Arial" w:hAnsi="Arial"/>
            <w:sz w:val="20"/>
            <w:szCs w:val="20"/>
          </w:rPr>
          <w:t>${c3_s5_5_4_checkbox_1_yes}</w:t>
        </w:r>
      </w:ins>
      <w:r>
        <w:rPr>
          <w:rFonts w:cs="Arial" w:ascii="Arial" w:hAnsi="Arial"/>
          <w:sz w:val="20"/>
          <w:szCs w:val="20"/>
        </w:rPr>
        <w:t>_</w:t>
      </w:r>
      <w:del w:id="1679" w:author="Unknown Author" w:date="2022-02-11T19:22:44Z">
        <w:r>
          <w:rPr>
            <w:rFonts w:cs="Arial" w:ascii="Arial" w:hAnsi="Arial"/>
            <w:sz w:val="20"/>
            <w:szCs w:val="20"/>
            <w:u w:val="single"/>
          </w:rPr>
          <w:delText>X</w:delText>
        </w:r>
      </w:del>
      <w:r>
        <w:rPr>
          <w:rFonts w:cs="Arial" w:ascii="Arial" w:hAnsi="Arial"/>
          <w:sz w:val="20"/>
          <w:szCs w:val="20"/>
        </w:rPr>
        <w:t>_ Yes</w:t>
        <w:tab/>
        <w:tab/>
        <w:t>_</w:t>
      </w:r>
      <w:ins w:id="1680" w:author="Unknown Author" w:date="2022-02-11T19:22:53Z">
        <w:r>
          <w:rPr>
            <w:rFonts w:cs="Arial" w:ascii="Arial" w:hAnsi="Arial"/>
            <w:sz w:val="20"/>
            <w:szCs w:val="20"/>
          </w:rPr>
          <w:t>${c3_s5_5_4_checkbox_1_no}</w:t>
        </w:r>
      </w:ins>
      <w:r>
        <w:rPr>
          <w:rFonts w:cs="Arial" w:ascii="Arial" w:hAnsi="Arial"/>
          <w:sz w:val="20"/>
          <w:szCs w:val="20"/>
        </w:rPr>
        <w:t>__ No</w:t>
      </w:r>
    </w:p>
    <w:p>
      <w:pPr>
        <w:pStyle w:val="Normal"/>
        <w:ind w:left="1800" w:hanging="900"/>
        <w:jc w:val="both"/>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color w:val="C00000"/>
          <w:sz w:val="20"/>
          <w:szCs w:val="20"/>
        </w:rPr>
      </w:pPr>
      <w:r>
        <w:rPr>
          <w:rFonts w:cs="Arial" w:ascii="Arial" w:hAnsi="Arial"/>
          <w:b/>
          <w:color w:val="C00000"/>
          <w:sz w:val="20"/>
          <w:szCs w:val="20"/>
        </w:rPr>
        <w:t xml:space="preserve">NUL Comments/Recommendations: </w:t>
      </w:r>
      <w:del w:id="1681" w:author="Unknown Author" w:date="2022-02-15T17:01:32Z">
        <w:r>
          <w:rPr>
            <w:rFonts w:cs="Arial" w:ascii="Arial" w:hAnsi="Arial"/>
            <w:b/>
            <w:sz w:val="20"/>
            <w:szCs w:val="20"/>
          </w:rPr>
          <w:delText xml:space="preserve">ULHC has a robust, dedicated team of employees who are fully committed to the mission of the urban league. </w:delText>
        </w:r>
      </w:del>
      <w:ins w:id="1682" w:author="Unknown Author" w:date="2022-02-15T17:01:32Z">
        <w:r>
          <w:rPr>
            <w:rFonts w:eastAsia="Calibri" w:cs="Arial" w:ascii="Arial" w:hAnsi="Arial" w:eastAsiaTheme="minorHAnsi"/>
            <w:b/>
            <w:i/>
            <w:iCs/>
            <w:color w:val="auto"/>
            <w:kern w:val="0"/>
            <w:sz w:val="20"/>
            <w:szCs w:val="20"/>
            <w:lang w:val="en-US" w:eastAsia="en-US" w:bidi="ar-SA"/>
          </w:rPr>
          <w:t>${c3_s5_5_4_comment_1}</w:t>
        </w:r>
      </w:ins>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5.5</w:t>
        <w:tab/>
      </w:r>
      <w:r>
        <w:rPr>
          <w:rFonts w:cs="Arial" w:ascii="Arial" w:hAnsi="Arial"/>
          <w:b/>
          <w:color w:val="C00000"/>
          <w:sz w:val="20"/>
          <w:szCs w:val="20"/>
        </w:rPr>
        <w:t>Safety.</w:t>
      </w:r>
      <w:r>
        <w:rPr>
          <w:rFonts w:cs="Arial" w:ascii="Arial" w:hAnsi="Arial"/>
          <w:b/>
          <w:sz w:val="20"/>
          <w:szCs w:val="20"/>
        </w:rPr>
        <w:t xml:space="preserve"> </w:t>
      </w:r>
      <w:r>
        <w:rPr>
          <w:rFonts w:cs="Arial" w:ascii="Arial" w:hAnsi="Arial"/>
          <w:sz w:val="20"/>
          <w:szCs w:val="20"/>
        </w:rPr>
        <w:t>The affiliate has in place protective measures for protecting staff and client safety while participating and leaving program activities.</w:t>
      </w:r>
    </w:p>
    <w:p>
      <w:pPr>
        <w:pStyle w:val="Normal"/>
        <w:ind w:left="2520" w:hanging="360"/>
        <w:jc w:val="both"/>
        <w:rPr>
          <w:rFonts w:ascii="Arial" w:hAnsi="Arial" w:cs="Arial"/>
          <w:sz w:val="20"/>
          <w:szCs w:val="20"/>
        </w:rPr>
      </w:pPr>
      <w:r>
        <w:rPr>
          <w:rFonts w:cs="Arial" w:ascii="Arial" w:hAnsi="Arial"/>
          <w:sz w:val="20"/>
          <w:szCs w:val="20"/>
        </w:rPr>
        <w:t>_</w:t>
      </w:r>
      <w:del w:id="1683" w:author="Unknown Author" w:date="2022-02-11T19:23:04Z">
        <w:r>
          <w:rPr>
            <w:rFonts w:cs="Arial" w:ascii="Arial" w:hAnsi="Arial"/>
            <w:sz w:val="20"/>
            <w:szCs w:val="20"/>
            <w:u w:val="single"/>
          </w:rPr>
          <w:delText>X</w:delText>
        </w:r>
      </w:del>
      <w:ins w:id="1684" w:author="Unknown Author" w:date="2022-02-11T19:23:04Z">
        <w:r>
          <w:rPr>
            <w:rFonts w:cs="Arial" w:ascii="Arial" w:hAnsi="Arial"/>
            <w:sz w:val="20"/>
            <w:szCs w:val="20"/>
            <w:u w:val="single"/>
          </w:rPr>
          <w:t>${c3_s5_5_5_checkbox_1_yes}</w:t>
        </w:r>
      </w:ins>
      <w:r>
        <w:rPr>
          <w:rFonts w:cs="Arial" w:ascii="Arial" w:hAnsi="Arial"/>
          <w:sz w:val="20"/>
          <w:szCs w:val="20"/>
        </w:rPr>
        <w:t>__ Yes</w:t>
        <w:tab/>
        <w:tab/>
        <w:t>_</w:t>
      </w:r>
      <w:ins w:id="1685" w:author="Unknown Author" w:date="2022-02-11T19:23:09Z">
        <w:r>
          <w:rPr>
            <w:rFonts w:cs="Arial" w:ascii="Arial" w:hAnsi="Arial"/>
            <w:sz w:val="20"/>
            <w:szCs w:val="20"/>
          </w:rPr>
          <w:t>${c3_s5_5_5_checkbox_1_no}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r>
    </w:p>
    <w:p>
      <w:pPr>
        <w:pStyle w:val="Normal"/>
        <w:ind w:left="1440" w:hanging="1440"/>
        <w:jc w:val="both"/>
        <w:rPr>
          <w:rFonts w:ascii="Arial" w:hAnsi="Arial" w:cs="Arial"/>
          <w:b/>
          <w:b/>
          <w:color w:val="C00000"/>
          <w:sz w:val="20"/>
          <w:szCs w:val="20"/>
        </w:rPr>
      </w:pPr>
      <w:r>
        <w:rPr>
          <w:rFonts w:cs="Arial" w:ascii="Arial" w:hAnsi="Arial"/>
          <w:color w:val="C00000"/>
          <w:sz w:val="20"/>
          <w:szCs w:val="20"/>
        </w:rPr>
        <w:tab/>
      </w:r>
      <w:r>
        <w:rPr>
          <w:rFonts w:cs="Arial" w:ascii="Arial" w:hAnsi="Arial"/>
          <w:b/>
          <w:color w:val="C00000"/>
          <w:sz w:val="20"/>
          <w:szCs w:val="20"/>
        </w:rPr>
        <w:t xml:space="preserve">NUL Comments/Recommendations: </w:t>
      </w:r>
      <w:del w:id="1686" w:author="Unknown Author" w:date="2022-02-15T17:01:40Z">
        <w:r>
          <w:rPr>
            <w:rFonts w:cs="Arial" w:ascii="Arial" w:hAnsi="Arial"/>
            <w:b/>
            <w:sz w:val="20"/>
            <w:szCs w:val="20"/>
          </w:rPr>
          <w:delText xml:space="preserve">While ULHC headquarters is not necessarily located in the safest neighborhood, there is a police presence located outside of the affiliate and there is a security guard that stays at the affiliate afterhours. </w:delText>
        </w:r>
      </w:del>
      <w:ins w:id="1687" w:author="Unknown Author" w:date="2022-02-15T17:01:40Z">
        <w:r>
          <w:rPr>
            <w:rFonts w:eastAsia="Calibri" w:cs="Arial" w:ascii="Arial" w:hAnsi="Arial" w:eastAsiaTheme="minorHAnsi"/>
            <w:b/>
            <w:i/>
            <w:iCs/>
            <w:color w:val="auto"/>
            <w:kern w:val="0"/>
            <w:sz w:val="20"/>
            <w:szCs w:val="20"/>
            <w:lang w:val="en-US" w:eastAsia="en-US" w:bidi="ar-SA"/>
          </w:rPr>
          <w:t>${c3_s5_5_5_comment_1}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5.6</w:t>
        <w:tab/>
      </w:r>
      <w:r>
        <w:rPr>
          <w:rFonts w:cs="Arial" w:ascii="Arial" w:hAnsi="Arial"/>
          <w:b/>
          <w:color w:val="C00000"/>
          <w:sz w:val="20"/>
          <w:szCs w:val="20"/>
        </w:rPr>
        <w:t xml:space="preserve">Accommodations for Disabilities. </w:t>
      </w:r>
      <w:r>
        <w:rPr>
          <w:rFonts w:cs="Arial" w:ascii="Arial" w:hAnsi="Arial"/>
          <w:sz w:val="20"/>
          <w:szCs w:val="20"/>
        </w:rPr>
        <w:t>The affiliate has accommodations for disabled clients which meet industry and regulatory standards for disabled clients.</w:t>
      </w:r>
    </w:p>
    <w:p>
      <w:pPr>
        <w:pStyle w:val="Normal"/>
        <w:ind w:left="1440" w:firstLine="720"/>
        <w:jc w:val="both"/>
        <w:rPr>
          <w:rFonts w:ascii="Arial" w:hAnsi="Arial" w:cs="Arial"/>
          <w:sz w:val="20"/>
          <w:szCs w:val="20"/>
        </w:rPr>
      </w:pPr>
      <w:r>
        <w:rPr>
          <w:rFonts w:cs="Arial" w:ascii="Arial" w:hAnsi="Arial"/>
          <w:sz w:val="20"/>
          <w:szCs w:val="20"/>
        </w:rPr>
        <w:t>_</w:t>
      </w:r>
      <w:del w:id="1688" w:author="Unknown Author" w:date="2022-02-11T19:23:20Z">
        <w:r>
          <w:rPr>
            <w:rFonts w:cs="Arial" w:ascii="Arial" w:hAnsi="Arial"/>
            <w:sz w:val="20"/>
            <w:szCs w:val="20"/>
            <w:u w:val="single"/>
          </w:rPr>
          <w:delText>X</w:delText>
        </w:r>
      </w:del>
      <w:ins w:id="1689" w:author="Unknown Author" w:date="2022-02-11T19:23:21Z">
        <w:r>
          <w:rPr>
            <w:rFonts w:cs="Arial" w:ascii="Arial" w:hAnsi="Arial"/>
            <w:sz w:val="20"/>
            <w:szCs w:val="20"/>
            <w:u w:val="single"/>
          </w:rPr>
          <w:t>${c3_s5_5_6_checkbox_1_yes}</w:t>
        </w:r>
      </w:ins>
      <w:r>
        <w:rPr>
          <w:rFonts w:cs="Arial" w:ascii="Arial" w:hAnsi="Arial"/>
          <w:sz w:val="20"/>
          <w:szCs w:val="20"/>
        </w:rPr>
        <w:t>__ Yes</w:t>
        <w:tab/>
        <w:tab/>
        <w:t>_</w:t>
      </w:r>
      <w:ins w:id="1690" w:author="Unknown Author" w:date="2022-02-11T19:23:25Z">
        <w:r>
          <w:rPr>
            <w:rFonts w:cs="Arial" w:ascii="Arial" w:hAnsi="Arial"/>
            <w:sz w:val="20"/>
            <w:szCs w:val="20"/>
          </w:rPr>
          <w:t>${c3_s5_5_6_checkbox_1_no}</w:t>
        </w:r>
      </w:ins>
      <w:r>
        <w:rPr>
          <w:rFonts w:cs="Arial" w:ascii="Arial" w:hAnsi="Arial"/>
          <w:sz w:val="20"/>
          <w:szCs w:val="20"/>
        </w:rPr>
        <w:t>__ No</w:t>
      </w:r>
    </w:p>
    <w:p>
      <w:pPr>
        <w:pStyle w:val="Normal"/>
        <w:rPr>
          <w:rFonts w:ascii="Arial" w:hAnsi="Arial" w:cs="Arial"/>
          <w:color w:val="C00000"/>
          <w:sz w:val="20"/>
          <w:szCs w:val="20"/>
        </w:rPr>
      </w:pPr>
      <w:r>
        <w:rPr>
          <w:rFonts w:cs="Arial" w:ascii="Arial" w:hAnsi="Arial"/>
          <w:color w:val="C00000"/>
          <w:sz w:val="20"/>
          <w:szCs w:val="20"/>
        </w:rPr>
        <w:tab/>
      </w:r>
    </w:p>
    <w:p>
      <w:pPr>
        <w:pStyle w:val="Normal"/>
        <w:ind w:left="1440" w:hanging="0"/>
        <w:rPr>
          <w:rFonts w:ascii="Arial" w:hAnsi="Arial" w:cs="Arial"/>
          <w:color w:val="C00000"/>
          <w:sz w:val="20"/>
          <w:szCs w:val="20"/>
        </w:rPr>
      </w:pPr>
      <w:r>
        <w:rPr>
          <w:rFonts w:cs="Arial" w:ascii="Arial" w:hAnsi="Arial"/>
          <w:b/>
          <w:color w:val="C00000"/>
          <w:sz w:val="20"/>
          <w:szCs w:val="20"/>
        </w:rPr>
        <w:t xml:space="preserve">NUL Comments/Recommendations: </w:t>
      </w:r>
      <w:del w:id="1691" w:author="Unknown Author" w:date="2022-02-15T17:01:53Z">
        <w:r>
          <w:rPr>
            <w:rFonts w:cs="Arial" w:ascii="Arial" w:hAnsi="Arial"/>
            <w:b/>
            <w:sz w:val="20"/>
            <w:szCs w:val="20"/>
          </w:rPr>
          <w:delText>ULHC facilities are ADA compliant!</w:delText>
        </w:r>
      </w:del>
      <w:del w:id="1692" w:author="Unknown Author" w:date="2022-02-15T17:01:53Z">
        <w:r>
          <w:rPr>
            <w:rFonts w:cs="Arial" w:ascii="Arial" w:hAnsi="Arial"/>
            <w:color w:val="C00000"/>
            <w:sz w:val="20"/>
            <w:szCs w:val="20"/>
          </w:rPr>
          <w:delText xml:space="preserve">  </w:delText>
        </w:r>
      </w:del>
      <w:ins w:id="1693" w:author="Unknown Author" w:date="2022-02-15T17:01:53Z">
        <w:r>
          <w:rPr>
            <w:rFonts w:eastAsia="Calibri" w:cs="Arial" w:ascii="Arial" w:hAnsi="Arial" w:eastAsiaTheme="minorHAnsi"/>
            <w:b/>
            <w:bCs/>
            <w:i/>
            <w:iCs/>
            <w:color w:val="auto"/>
            <w:kern w:val="0"/>
            <w:sz w:val="20"/>
            <w:szCs w:val="20"/>
            <w:lang w:val="en-US" w:eastAsia="en-US" w:bidi="ar-SA"/>
          </w:rPr>
          <w:t>${c3_s5_5_6_comment_1}</w:t>
        </w:r>
      </w:ins>
      <w:r>
        <w:rPr>
          <w:rFonts w:cs="Arial" w:ascii="Arial" w:hAnsi="Arial"/>
          <w:b/>
          <w:bCs/>
          <w:i/>
          <w:iCs/>
          <w:color w:val="C00000"/>
          <w:sz w:val="20"/>
          <w:szCs w:val="20"/>
          <w:rPrChange w:id="0" w:author="Unknown Author" w:date="2022-02-15T17:03:10Z"/>
        </w:rPr>
        <w:t xml:space="preserve">  </w:t>
      </w:r>
    </w:p>
    <w:p>
      <w:pPr>
        <w:pStyle w:val="Normal"/>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696" w:author="Unknown Author" w:date="2022-02-18T13:33:52Z"/>
          <w:sz w:val="20"/>
          <w:szCs w:val="20"/>
        </w:rPr>
      </w:pPr>
      <w:ins w:id="1695" w:author="Unknown Author" w:date="2022-02-18T13:33:52Z">
        <w:r>
          <w:rPr>
            <w:rFonts w:cs="Arial" w:ascii="Arial" w:hAnsi="Arial"/>
            <w:sz w:val="20"/>
            <w:szCs w:val="20"/>
          </w:rPr>
        </w:r>
      </w:ins>
      <w:r>
        <w:br w:type="page"/>
      </w:r>
    </w:p>
    <w:p>
      <w:pPr>
        <w:pStyle w:val="Normal"/>
        <w:ind w:left="1440" w:hanging="1440"/>
        <w:jc w:val="both"/>
        <w:rPr>
          <w:rFonts w:ascii="Arial" w:hAnsi="Arial" w:cs="Arial"/>
          <w:ins w:id="1698" w:author="Unknown Author" w:date="2022-02-18T13:33:52Z"/>
          <w:sz w:val="20"/>
          <w:szCs w:val="20"/>
        </w:rPr>
      </w:pPr>
      <w:ins w:id="1697" w:author="Unknown Author" w:date="2022-02-18T13:33:5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6</w:t>
      </w:r>
      <w:r>
        <w:rPr>
          <w:rFonts w:cs="Arial" w:ascii="Arial" w:hAnsi="Arial"/>
          <w:color w:val="C00000"/>
          <w:sz w:val="20"/>
          <w:szCs w:val="20"/>
        </w:rPr>
        <w:t xml:space="preserve"> </w:t>
      </w:r>
      <w:r>
        <w:rPr>
          <w:rFonts w:cs="Arial" w:ascii="Arial" w:hAnsi="Arial"/>
          <w:sz w:val="20"/>
          <w:szCs w:val="20"/>
        </w:rPr>
        <w:tab/>
        <w:t xml:space="preserve">The affiliate program has a written program design, which includes program rationale, target population, specific program activities and key client outcomes. </w:t>
      </w:r>
    </w:p>
    <w:p>
      <w:pPr>
        <w:pStyle w:val="Normal"/>
        <w:ind w:left="1980" w:hanging="1980"/>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6.1</w:t>
        <w:tab/>
      </w:r>
      <w:r>
        <w:rPr>
          <w:rFonts w:cs="Arial" w:ascii="Arial" w:hAnsi="Arial"/>
          <w:b/>
          <w:color w:val="C00000"/>
          <w:sz w:val="20"/>
          <w:szCs w:val="20"/>
        </w:rPr>
        <w:t xml:space="preserve">Program Design. </w:t>
      </w:r>
      <w:r>
        <w:rPr>
          <w:rFonts w:cs="Arial" w:ascii="Arial" w:hAnsi="Arial"/>
          <w:sz w:val="20"/>
          <w:szCs w:val="20"/>
        </w:rPr>
        <w:t xml:space="preserve">The affiliate program has a written program design which outlines a research-based program rationale which describes program’s potential influence on key client outcomes. </w:t>
      </w:r>
    </w:p>
    <w:p>
      <w:pPr>
        <w:pStyle w:val="Normal"/>
        <w:ind w:left="2520" w:hanging="360"/>
        <w:jc w:val="both"/>
        <w:rPr>
          <w:rFonts w:ascii="Arial" w:hAnsi="Arial" w:cs="Arial"/>
          <w:sz w:val="20"/>
          <w:szCs w:val="20"/>
        </w:rPr>
      </w:pPr>
      <w:r>
        <w:rPr>
          <w:rFonts w:cs="Arial" w:ascii="Arial" w:hAnsi="Arial"/>
          <w:sz w:val="20"/>
          <w:szCs w:val="20"/>
        </w:rPr>
        <w:t>_</w:t>
      </w:r>
      <w:del w:id="1699" w:author="Unknown Author" w:date="2022-02-11T19:23:42Z">
        <w:r>
          <w:rPr>
            <w:rFonts w:cs="Arial" w:ascii="Arial" w:hAnsi="Arial"/>
            <w:sz w:val="20"/>
            <w:szCs w:val="20"/>
            <w:u w:val="single"/>
          </w:rPr>
          <w:delText>X</w:delText>
        </w:r>
      </w:del>
      <w:ins w:id="1700" w:author="Unknown Author" w:date="2022-02-11T19:23:43Z">
        <w:r>
          <w:rPr>
            <w:rFonts w:cs="Arial" w:ascii="Arial" w:hAnsi="Arial"/>
            <w:sz w:val="20"/>
            <w:szCs w:val="20"/>
            <w:u w:val="single"/>
          </w:rPr>
          <w:t>${c3_s6_6_1_checkbox_1_yes}</w:t>
        </w:r>
      </w:ins>
      <w:r>
        <w:rPr>
          <w:rFonts w:cs="Arial" w:ascii="Arial" w:hAnsi="Arial"/>
          <w:sz w:val="20"/>
          <w:szCs w:val="20"/>
        </w:rPr>
        <w:t>__ Yes</w:t>
        <w:tab/>
        <w:tab/>
        <w:t>_</w:t>
      </w:r>
      <w:ins w:id="1701" w:author="Unknown Author" w:date="2022-02-11T19:23:48Z">
        <w:r>
          <w:rPr>
            <w:rFonts w:cs="Arial" w:ascii="Arial" w:hAnsi="Arial"/>
            <w:sz w:val="20"/>
            <w:szCs w:val="20"/>
          </w:rPr>
          <w:t>${c3_s6_6_1_checkbox_1_no}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jc w:val="both"/>
        <w:rPr>
          <w:rFonts w:ascii="Arial" w:hAnsi="Arial" w:cs="Arial"/>
          <w:b/>
          <w:b/>
          <w:sz w:val="20"/>
          <w:szCs w:val="20"/>
        </w:rPr>
      </w:pPr>
      <w:r>
        <w:rPr>
          <w:rFonts w:cs="Arial" w:ascii="Arial" w:hAnsi="Arial"/>
          <w:b/>
          <w:color w:val="C00000"/>
          <w:sz w:val="20"/>
          <w:szCs w:val="20"/>
        </w:rPr>
        <w:t xml:space="preserve">NUL Comments/Recommendations: </w:t>
      </w:r>
      <w:del w:id="1702" w:author="Unknown Author" w:date="2022-02-15T17:02:48Z">
        <w:r>
          <w:rPr>
            <w:rFonts w:cs="Arial" w:ascii="Arial" w:hAnsi="Arial"/>
            <w:b/>
            <w:sz w:val="20"/>
            <w:szCs w:val="20"/>
          </w:rPr>
          <w:delText>ULHC Childcare, Youth, OTARY- CEO and Senior Services programs all have these outcomes implemented in them.</w:delText>
        </w:r>
      </w:del>
      <w:ins w:id="1703" w:author="Unknown Author" w:date="2022-02-15T17:02:48Z">
        <w:r>
          <w:rPr>
            <w:rFonts w:eastAsia="Calibri" w:cs="Arial" w:ascii="Arial" w:hAnsi="Arial" w:eastAsiaTheme="minorHAnsi"/>
            <w:b/>
            <w:i/>
            <w:iCs/>
            <w:color w:val="auto"/>
            <w:kern w:val="0"/>
            <w:sz w:val="20"/>
            <w:szCs w:val="20"/>
            <w:lang w:val="en-US" w:eastAsia="en-US" w:bidi="ar-SA"/>
          </w:rPr>
          <w:t>${c3_s6_6_1_comment_1}</w:t>
        </w:r>
      </w:ins>
    </w:p>
    <w:p>
      <w:pPr>
        <w:pStyle w:val="Normal"/>
        <w:jc w:val="both"/>
        <w:rPr>
          <w:rFonts w:ascii="Arial" w:hAnsi="Arial" w:cs="Arial"/>
          <w:b/>
          <w:b/>
          <w:color w:val="C00000"/>
          <w:sz w:val="20"/>
          <w:szCs w:val="20"/>
        </w:rPr>
      </w:pPr>
      <w:r>
        <w:rPr>
          <w:rFonts w:cs="Arial" w:ascii="Arial" w:hAnsi="Arial"/>
          <w:b/>
          <w:color w:val="C00000"/>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6.2 </w:t>
        <w:tab/>
      </w:r>
      <w:r>
        <w:rPr>
          <w:rFonts w:cs="Arial" w:ascii="Arial" w:hAnsi="Arial"/>
          <w:b/>
          <w:color w:val="C00000"/>
          <w:sz w:val="20"/>
          <w:szCs w:val="20"/>
        </w:rPr>
        <w:t xml:space="preserve">Target Population. </w:t>
      </w:r>
      <w:r>
        <w:rPr>
          <w:rFonts w:cs="Arial" w:ascii="Arial" w:hAnsi="Arial"/>
          <w:sz w:val="20"/>
          <w:szCs w:val="20"/>
        </w:rPr>
        <w:t>The affiliate program has identified a target population in their community and has developed a communication and marketing plan to reach this target group.</w:t>
      </w:r>
    </w:p>
    <w:p>
      <w:pPr>
        <w:pStyle w:val="Normal"/>
        <w:ind w:left="2520" w:hanging="360"/>
        <w:jc w:val="both"/>
        <w:rPr>
          <w:rFonts w:ascii="Arial" w:hAnsi="Arial" w:cs="Arial"/>
          <w:sz w:val="20"/>
          <w:szCs w:val="20"/>
        </w:rPr>
      </w:pPr>
      <w:r>
        <w:rPr>
          <w:rFonts w:cs="Arial" w:ascii="Arial" w:hAnsi="Arial"/>
          <w:sz w:val="20"/>
          <w:szCs w:val="20"/>
        </w:rPr>
        <w:t>_</w:t>
      </w:r>
      <w:del w:id="1704" w:author="Unknown Author" w:date="2022-02-11T19:24:00Z">
        <w:r>
          <w:rPr>
            <w:rFonts w:cs="Arial" w:ascii="Arial" w:hAnsi="Arial"/>
            <w:sz w:val="20"/>
            <w:szCs w:val="20"/>
            <w:u w:val="single"/>
          </w:rPr>
          <w:delText>X</w:delText>
        </w:r>
      </w:del>
      <w:ins w:id="1705" w:author="Unknown Author" w:date="2022-02-11T19:24:01Z">
        <w:r>
          <w:rPr>
            <w:rFonts w:cs="Arial" w:ascii="Arial" w:hAnsi="Arial"/>
            <w:sz w:val="20"/>
            <w:szCs w:val="20"/>
            <w:u w:val="single"/>
          </w:rPr>
          <w:t>${c3_s6_6_2_checkbox_1_yes}</w:t>
        </w:r>
      </w:ins>
      <w:r>
        <w:rPr>
          <w:rFonts w:cs="Arial" w:ascii="Arial" w:hAnsi="Arial"/>
          <w:sz w:val="20"/>
          <w:szCs w:val="20"/>
        </w:rPr>
        <w:t>__ Yes</w:t>
        <w:tab/>
        <w:tab/>
        <w:t>_</w:t>
      </w:r>
      <w:ins w:id="1706" w:author="Unknown Author" w:date="2022-02-11T19:24:07Z">
        <w:r>
          <w:rPr>
            <w:rFonts w:cs="Arial" w:ascii="Arial" w:hAnsi="Arial"/>
            <w:sz w:val="20"/>
            <w:szCs w:val="20"/>
          </w:rPr>
          <w:t>${c3_s6_6_2_checkbox_1_no}</w:t>
        </w:r>
      </w:ins>
      <w:r>
        <w:rPr>
          <w:rFonts w:cs="Arial" w:ascii="Arial" w:hAnsi="Arial"/>
          <w:sz w:val="20"/>
          <w:szCs w:val="20"/>
        </w:rPr>
        <w:t>__ No</w:t>
      </w:r>
    </w:p>
    <w:p>
      <w:pPr>
        <w:pStyle w:val="Normal"/>
        <w:ind w:left="1980" w:hanging="0"/>
        <w:rPr>
          <w:rFonts w:ascii="Arial" w:hAnsi="Arial" w:cs="Arial"/>
          <w:b/>
          <w:b/>
          <w:color w:val="C00000"/>
          <w:sz w:val="20"/>
          <w:szCs w:val="20"/>
        </w:rPr>
      </w:pPr>
      <w:r>
        <w:rPr>
          <w:rFonts w:cs="Arial" w:ascii="Arial" w:hAnsi="Arial"/>
          <w:b/>
          <w:color w:val="C00000"/>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07" w:author="Unknown Author" w:date="2022-02-15T17:04:14Z">
        <w:r>
          <w:rPr>
            <w:rFonts w:cs="Arial" w:ascii="Arial" w:hAnsi="Arial"/>
            <w:b/>
            <w:color w:val="C00000"/>
            <w:sz w:val="20"/>
            <w:szCs w:val="20"/>
          </w:rPr>
          <w:t xml:space="preserve"> </w:t>
        </w:r>
      </w:ins>
      <w:ins w:id="1708" w:author="Unknown Author" w:date="2022-02-15T17:04:14Z">
        <w:r>
          <w:rPr>
            <w:rFonts w:eastAsia="Calibri" w:cs="Arial" w:ascii="Arial" w:hAnsi="Arial" w:eastAsiaTheme="minorHAnsi"/>
            <w:b/>
            <w:i/>
            <w:iCs/>
            <w:color w:val="auto"/>
            <w:kern w:val="0"/>
            <w:sz w:val="20"/>
            <w:szCs w:val="20"/>
            <w:lang w:val="en-US" w:eastAsia="en-US" w:bidi="ar-SA"/>
          </w:rPr>
          <w:t>${c3_s6_6_2_comment_1}</w:t>
        </w:r>
      </w:ins>
    </w:p>
    <w:p>
      <w:pPr>
        <w:pStyle w:val="Normal"/>
        <w:rPr>
          <w:rFonts w:ascii="Arial" w:hAnsi="Arial" w:cs="Arial"/>
          <w:ins w:id="1710" w:author="Unknown Author" w:date="2022-02-18T13:34:01Z"/>
          <w:sz w:val="20"/>
          <w:szCs w:val="20"/>
        </w:rPr>
      </w:pPr>
      <w:ins w:id="1709" w:author="Unknown Author" w:date="2022-02-18T13:34:01Z">
        <w:r>
          <w:rPr>
            <w:rFonts w:cs="Arial" w:ascii="Arial" w:hAnsi="Arial"/>
            <w:sz w:val="20"/>
            <w:szCs w:val="20"/>
          </w:rPr>
        </w:r>
      </w:ins>
    </w:p>
    <w:p>
      <w:pPr>
        <w:pStyle w:val="Normal"/>
        <w:rPr>
          <w:rFonts w:ascii="Arial" w:hAnsi="Arial" w:cs="Arial"/>
          <w:ins w:id="1712" w:author="Unknown Author" w:date="2022-02-18T18:34:45Z"/>
          <w:sz w:val="20"/>
          <w:szCs w:val="20"/>
        </w:rPr>
      </w:pPr>
      <w:ins w:id="1711" w:author="Unknown Author" w:date="2022-02-18T18:34:45Z">
        <w:r>
          <w:rPr>
            <w:rFonts w:cs="Arial" w:ascii="Arial" w:hAnsi="Arial"/>
            <w:sz w:val="20"/>
            <w:szCs w:val="20"/>
          </w:rPr>
        </w:r>
      </w:ins>
      <w:r>
        <w:br w:type="page"/>
      </w:r>
    </w:p>
    <w:p>
      <w:pPr>
        <w:pStyle w:val="Normal"/>
        <w:rPr>
          <w:rFonts w:ascii="Arial" w:hAnsi="Arial" w:cs="Arial"/>
          <w:sz w:val="20"/>
          <w:szCs w:val="2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6.3 </w:t>
        <w:tab/>
      </w:r>
      <w:r>
        <w:rPr>
          <w:rFonts w:cs="Arial" w:ascii="Arial" w:hAnsi="Arial"/>
          <w:b/>
          <w:color w:val="C00000"/>
          <w:sz w:val="20"/>
          <w:szCs w:val="20"/>
        </w:rPr>
        <w:t xml:space="preserve">Measurable Goals and Objectives. </w:t>
      </w:r>
      <w:r>
        <w:rPr>
          <w:rFonts w:cs="Arial" w:ascii="Arial" w:hAnsi="Arial"/>
          <w:sz w:val="20"/>
          <w:szCs w:val="20"/>
        </w:rPr>
        <w:t xml:space="preserve">The affiliate program design includes measurable program goals and objectives. </w:t>
      </w:r>
    </w:p>
    <w:p>
      <w:pPr>
        <w:pStyle w:val="Normal"/>
        <w:ind w:left="2520" w:hanging="360"/>
        <w:jc w:val="both"/>
        <w:rPr>
          <w:rFonts w:ascii="Arial" w:hAnsi="Arial" w:cs="Arial"/>
          <w:sz w:val="20"/>
          <w:szCs w:val="20"/>
        </w:rPr>
      </w:pPr>
      <w:r>
        <w:rPr>
          <w:rFonts w:cs="Arial" w:ascii="Arial" w:hAnsi="Arial"/>
          <w:sz w:val="20"/>
          <w:szCs w:val="20"/>
        </w:rPr>
        <w:t>_</w:t>
      </w:r>
      <w:del w:id="1713" w:author="Unknown Author" w:date="2022-02-11T19:24:23Z">
        <w:r>
          <w:rPr>
            <w:rFonts w:cs="Arial" w:ascii="Arial" w:hAnsi="Arial"/>
            <w:sz w:val="20"/>
            <w:szCs w:val="20"/>
            <w:u w:val="single"/>
          </w:rPr>
          <w:delText>X</w:delText>
        </w:r>
      </w:del>
      <w:ins w:id="1714" w:author="Unknown Author" w:date="2022-02-11T19:24:24Z">
        <w:r>
          <w:rPr>
            <w:rFonts w:cs="Arial" w:ascii="Arial" w:hAnsi="Arial"/>
            <w:sz w:val="20"/>
            <w:szCs w:val="20"/>
            <w:u w:val="single"/>
          </w:rPr>
          <w:t>${c3_s6_6_3_checkbox_1_yes}</w:t>
        </w:r>
      </w:ins>
      <w:r>
        <w:rPr>
          <w:rFonts w:cs="Arial" w:ascii="Arial" w:hAnsi="Arial"/>
          <w:sz w:val="20"/>
          <w:szCs w:val="20"/>
        </w:rPr>
        <w:t>__ Yes</w:t>
        <w:tab/>
        <w:tab/>
        <w:t>_</w:t>
      </w:r>
      <w:ins w:id="1715" w:author="Unknown Author" w:date="2022-02-11T19:24:29Z">
        <w:r>
          <w:rPr>
            <w:rFonts w:cs="Arial" w:ascii="Arial" w:hAnsi="Arial"/>
            <w:sz w:val="20"/>
            <w:szCs w:val="20"/>
          </w:rPr>
          <w:t>${c3_s6_6_3_checkbox_1_no}</w:t>
        </w:r>
      </w:ins>
      <w:r>
        <w:rPr>
          <w:rFonts w:cs="Arial" w:ascii="Arial" w:hAnsi="Arial"/>
          <w:sz w:val="20"/>
          <w:szCs w:val="20"/>
        </w:rPr>
        <w:t>__ No</w:t>
      </w:r>
    </w:p>
    <w:p>
      <w:pPr>
        <w:pStyle w:val="Normal"/>
        <w:jc w:val="both"/>
        <w:rPr>
          <w:rFonts w:ascii="Arial" w:hAnsi="Arial" w:cs="Arial"/>
          <w:b/>
          <w:b/>
          <w:color w:val="187276"/>
          <w:sz w:val="20"/>
          <w:szCs w:val="20"/>
        </w:rPr>
      </w:pPr>
      <w:r>
        <w:rPr>
          <w:rFonts w:cs="Arial" w:ascii="Arial" w:hAnsi="Arial"/>
          <w:b/>
          <w:color w:val="187276"/>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16" w:author="Unknown Author" w:date="2022-02-15T17:04:22Z">
        <w:r>
          <w:rPr>
            <w:rFonts w:cs="Arial" w:ascii="Arial" w:hAnsi="Arial"/>
            <w:b/>
            <w:sz w:val="20"/>
            <w:szCs w:val="20"/>
          </w:rPr>
          <w:delText>Each of ULHC programs have in-depth brochures that communicates program goals and objectives.</w:delText>
        </w:r>
      </w:del>
      <w:ins w:id="1717" w:author="Unknown Author" w:date="2022-02-15T17:04:22Z">
        <w:r>
          <w:rPr>
            <w:rFonts w:cs="Arial" w:ascii="Arial" w:hAnsi="Arial"/>
            <w:b/>
            <w:color w:val="C00000"/>
            <w:sz w:val="20"/>
            <w:szCs w:val="20"/>
          </w:rPr>
          <w:t xml:space="preserve"> </w:t>
        </w:r>
      </w:ins>
      <w:ins w:id="1718" w:author="Unknown Author" w:date="2022-02-15T17:04:22Z">
        <w:r>
          <w:rPr>
            <w:rFonts w:eastAsia="Calibri" w:cs="Arial" w:ascii="Arial" w:hAnsi="Arial" w:eastAsiaTheme="minorHAnsi"/>
            <w:b/>
            <w:i/>
            <w:iCs/>
            <w:color w:val="auto"/>
            <w:kern w:val="0"/>
            <w:sz w:val="20"/>
            <w:szCs w:val="20"/>
            <w:lang w:val="en-US" w:eastAsia="en-US" w:bidi="ar-SA"/>
          </w:rPr>
          <w:t>${c3_s6_6_3_comment_1}</w:t>
        </w:r>
      </w:ins>
    </w:p>
    <w:p>
      <w:pPr>
        <w:pStyle w:val="Normal"/>
        <w:rPr>
          <w:rFonts w:ascii="Arial" w:hAnsi="Arial" w:cs="Arial"/>
          <w:sz w:val="20"/>
          <w:szCs w:val="20"/>
        </w:rPr>
      </w:pPr>
      <w:r>
        <w:rPr>
          <w:rFonts w:cs="Arial" w:ascii="Arial" w:hAnsi="Arial"/>
          <w:sz w:val="20"/>
          <w:szCs w:val="20"/>
        </w:rPr>
      </w:r>
    </w:p>
    <w:p>
      <w:pPr>
        <w:pStyle w:val="Normal"/>
        <w:ind w:left="1440" w:hanging="720"/>
        <w:rPr>
          <w:rFonts w:ascii="Arial" w:hAnsi="Arial" w:cs="Arial"/>
          <w:sz w:val="20"/>
          <w:szCs w:val="20"/>
        </w:rPr>
      </w:pPr>
      <w:r>
        <w:rPr>
          <w:rFonts w:cs="Arial" w:ascii="Arial" w:hAnsi="Arial"/>
          <w:sz w:val="20"/>
          <w:szCs w:val="20"/>
        </w:rPr>
        <w:t xml:space="preserve">6.4     </w:t>
        <w:tab/>
      </w:r>
      <w:r>
        <w:rPr>
          <w:rFonts w:cs="Arial" w:ascii="Arial" w:hAnsi="Arial"/>
          <w:b/>
          <w:color w:val="C00000"/>
          <w:sz w:val="20"/>
          <w:szCs w:val="20"/>
        </w:rPr>
        <w:t xml:space="preserve">Program Curriculum. </w:t>
      </w:r>
      <w:r>
        <w:rPr>
          <w:rFonts w:cs="Arial" w:ascii="Arial" w:hAnsi="Arial"/>
          <w:color w:val="C00000"/>
          <w:sz w:val="20"/>
          <w:szCs w:val="20"/>
        </w:rPr>
        <w:t xml:space="preserve"> </w:t>
      </w:r>
      <w:r>
        <w:rPr>
          <w:rFonts w:cs="Arial" w:ascii="Arial" w:hAnsi="Arial"/>
          <w:sz w:val="20"/>
          <w:szCs w:val="20"/>
        </w:rPr>
        <w:t xml:space="preserve">Program(s) has and uses a detailed program curriculum which includes defined program activities. </w:t>
      </w:r>
    </w:p>
    <w:p>
      <w:pPr>
        <w:pStyle w:val="Normal"/>
        <w:ind w:left="2520" w:hanging="360"/>
        <w:jc w:val="both"/>
        <w:rPr>
          <w:rFonts w:ascii="Arial" w:hAnsi="Arial" w:cs="Arial"/>
          <w:sz w:val="20"/>
          <w:szCs w:val="20"/>
        </w:rPr>
      </w:pPr>
      <w:r>
        <w:rPr>
          <w:rFonts w:cs="Arial" w:ascii="Arial" w:hAnsi="Arial"/>
          <w:sz w:val="20"/>
          <w:szCs w:val="20"/>
        </w:rPr>
        <w:t>_</w:t>
      </w:r>
      <w:del w:id="1719" w:author="Unknown Author" w:date="2022-02-11T19:24:41Z">
        <w:r>
          <w:rPr>
            <w:rFonts w:cs="Arial" w:ascii="Arial" w:hAnsi="Arial"/>
            <w:sz w:val="20"/>
            <w:szCs w:val="20"/>
            <w:u w:val="single"/>
          </w:rPr>
          <w:delText>X</w:delText>
        </w:r>
      </w:del>
      <w:ins w:id="1720" w:author="Unknown Author" w:date="2022-02-11T19:24:42Z">
        <w:r>
          <w:rPr>
            <w:rFonts w:cs="Arial" w:ascii="Arial" w:hAnsi="Arial"/>
            <w:sz w:val="20"/>
            <w:szCs w:val="20"/>
            <w:u w:val="single"/>
          </w:rPr>
          <w:t>${c3_s6_6_4_checkbox_1_yes}</w:t>
        </w:r>
      </w:ins>
      <w:r>
        <w:rPr>
          <w:rFonts w:cs="Arial" w:ascii="Arial" w:hAnsi="Arial"/>
          <w:sz w:val="20"/>
          <w:szCs w:val="20"/>
        </w:rPr>
        <w:t>__ Yes</w:t>
        <w:tab/>
        <w:tab/>
        <w:t>__</w:t>
      </w:r>
      <w:ins w:id="1721" w:author="Unknown Author" w:date="2022-02-11T19:24:49Z">
        <w:r>
          <w:rPr>
            <w:rFonts w:cs="Arial" w:ascii="Arial" w:hAnsi="Arial"/>
            <w:sz w:val="20"/>
            <w:szCs w:val="20"/>
          </w:rPr>
          <w:t>${c3_s6_6_4_checkbox_1_no}</w:t>
        </w:r>
      </w:ins>
      <w:r>
        <w:rPr>
          <w:rFonts w:cs="Arial" w:ascii="Arial" w:hAnsi="Arial"/>
          <w:sz w:val="20"/>
          <w:szCs w:val="20"/>
        </w:rPr>
        <w:t>_No</w:t>
      </w:r>
    </w:p>
    <w:p>
      <w:pPr>
        <w:pStyle w:val="Normal"/>
        <w:ind w:left="1260" w:hanging="0"/>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22" w:author="Unknown Author" w:date="2022-02-15T17:04:29Z">
        <w:r>
          <w:rPr>
            <w:rFonts w:cs="Arial" w:ascii="Arial" w:hAnsi="Arial"/>
            <w:b/>
            <w:sz w:val="20"/>
            <w:szCs w:val="20"/>
          </w:rPr>
          <w:delText>ULHC’s Family Support Services has a detailed manual that describes all the services in their programs.</w:delText>
        </w:r>
      </w:del>
      <w:ins w:id="1723" w:author="Unknown Author" w:date="2022-02-15T17:04:29Z">
        <w:r>
          <w:rPr>
            <w:rFonts w:cs="Arial" w:ascii="Arial" w:hAnsi="Arial"/>
            <w:b/>
            <w:color w:val="C00000"/>
            <w:sz w:val="20"/>
            <w:szCs w:val="20"/>
          </w:rPr>
          <w:t xml:space="preserve"> </w:t>
        </w:r>
      </w:ins>
      <w:ins w:id="1724" w:author="Unknown Author" w:date="2022-02-15T17:04:29Z">
        <w:r>
          <w:rPr>
            <w:rFonts w:eastAsia="Calibri" w:cs="Arial" w:ascii="Arial" w:hAnsi="Arial" w:eastAsiaTheme="minorHAnsi"/>
            <w:b/>
            <w:i/>
            <w:iCs/>
            <w:color w:val="auto"/>
            <w:kern w:val="0"/>
            <w:sz w:val="20"/>
            <w:szCs w:val="20"/>
            <w:lang w:val="en-US" w:eastAsia="en-US" w:bidi="ar-SA"/>
          </w:rPr>
          <w:t>${c3_s6_6_4_comment_1}</w:t>
        </w:r>
      </w:ins>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1440"/>
        <w:jc w:val="both"/>
        <w:rPr>
          <w:rFonts w:ascii="Arial" w:hAnsi="Arial" w:cs="Arial"/>
          <w:ins w:id="1726" w:author="Unknown Author" w:date="2022-02-18T13:34:12Z"/>
          <w:sz w:val="20"/>
          <w:szCs w:val="20"/>
        </w:rPr>
      </w:pPr>
      <w:ins w:id="1725" w:author="Unknown Author" w:date="2022-02-18T13:34:12Z">
        <w:r>
          <w:rPr>
            <w:rFonts w:cs="Arial" w:ascii="Arial" w:hAnsi="Arial"/>
            <w:sz w:val="20"/>
            <w:szCs w:val="20"/>
          </w:rPr>
        </w:r>
      </w:ins>
      <w:r>
        <w:br w:type="page"/>
      </w:r>
    </w:p>
    <w:p>
      <w:pPr>
        <w:pStyle w:val="Normal"/>
        <w:ind w:left="1440" w:hanging="1440"/>
        <w:jc w:val="both"/>
        <w:rPr>
          <w:rFonts w:ascii="Arial" w:hAnsi="Arial" w:cs="Arial"/>
          <w:ins w:id="1728" w:author="Unknown Author" w:date="2022-02-18T13:34:12Z"/>
          <w:sz w:val="20"/>
          <w:szCs w:val="20"/>
        </w:rPr>
      </w:pPr>
      <w:ins w:id="1727" w:author="Unknown Author" w:date="2022-02-18T13:34:12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7</w:t>
      </w:r>
      <w:r>
        <w:rPr>
          <w:rFonts w:cs="Arial" w:ascii="Arial" w:hAnsi="Arial"/>
          <w:color w:val="92D050"/>
          <w:sz w:val="20"/>
          <w:szCs w:val="20"/>
        </w:rPr>
        <w:t xml:space="preserve">   </w:t>
      </w:r>
      <w:r>
        <w:rPr>
          <w:rFonts w:cs="Arial" w:ascii="Arial" w:hAnsi="Arial"/>
          <w:sz w:val="20"/>
          <w:szCs w:val="20"/>
        </w:rPr>
        <w:tab/>
        <w:t>Program implementation is assessed on an ongoing manner and an action plan for continuous improvement is developed.</w:t>
      </w:r>
    </w:p>
    <w:p>
      <w:pPr>
        <w:pStyle w:val="Normal"/>
        <w:ind w:left="1980" w:hanging="1980"/>
        <w:jc w:val="both"/>
        <w:rPr>
          <w:rFonts w:ascii="Arial" w:hAnsi="Arial" w:cs="Arial"/>
          <w:b/>
          <w:b/>
          <w:sz w:val="21"/>
          <w:szCs w:val="21"/>
        </w:rPr>
      </w:pPr>
      <w:r>
        <w:rPr>
          <w:rFonts w:cs="Arial" w:ascii="Arial" w:hAnsi="Arial"/>
          <w:b/>
          <w:sz w:val="21"/>
          <w:szCs w:val="21"/>
        </w:rPr>
      </w:r>
    </w:p>
    <w:p>
      <w:pPr>
        <w:pStyle w:val="Normal"/>
        <w:ind w:left="1440" w:hanging="0"/>
        <w:rPr>
          <w:rFonts w:ascii="Arial" w:hAnsi="Arial" w:cs="Arial"/>
          <w:b/>
          <w:b/>
          <w:color w:val="C00000"/>
          <w:sz w:val="24"/>
          <w:szCs w:val="24"/>
        </w:rPr>
      </w:pPr>
      <w:r>
        <w:rPr>
          <w:rFonts w:cs="Arial" w:ascii="Arial" w:hAnsi="Arial"/>
          <w:b/>
          <w:color w:val="C00000"/>
          <w:sz w:val="24"/>
          <w:szCs w:val="24"/>
        </w:rPr>
        <w:t>Indicators of Effectiveness</w:t>
      </w:r>
    </w:p>
    <w:p>
      <w:pPr>
        <w:pStyle w:val="Normal"/>
        <w:rPr>
          <w:rFonts w:ascii="Arial" w:hAnsi="Arial" w:cs="Arial"/>
          <w:b/>
          <w:b/>
          <w:color w:val="187276"/>
          <w:sz w:val="20"/>
          <w:szCs w:val="20"/>
        </w:rPr>
      </w:pPr>
      <w:r>
        <w:rPr>
          <w:rFonts w:cs="Arial" w:ascii="Arial" w:hAnsi="Arial"/>
          <w:b/>
          <w:color w:val="187276"/>
          <w:sz w:val="20"/>
          <w:szCs w:val="20"/>
        </w:rPr>
      </w:r>
    </w:p>
    <w:p>
      <w:pPr>
        <w:pStyle w:val="Normal"/>
        <w:ind w:left="1440" w:hanging="720"/>
        <w:rPr>
          <w:rFonts w:ascii="Arial" w:hAnsi="Arial" w:cs="Arial"/>
          <w:sz w:val="20"/>
          <w:szCs w:val="20"/>
        </w:rPr>
      </w:pPr>
      <w:r>
        <w:rPr>
          <w:rFonts w:cs="Arial" w:ascii="Arial" w:hAnsi="Arial"/>
          <w:sz w:val="20"/>
          <w:szCs w:val="20"/>
        </w:rPr>
        <w:t>7.1</w:t>
        <w:tab/>
      </w:r>
      <w:r>
        <w:rPr>
          <w:rFonts w:cs="Arial" w:ascii="Arial" w:hAnsi="Arial"/>
          <w:b/>
          <w:color w:val="C00000"/>
          <w:sz w:val="20"/>
          <w:szCs w:val="20"/>
        </w:rPr>
        <w:t xml:space="preserve">Program Implementation Plan. </w:t>
      </w:r>
      <w:r>
        <w:rPr>
          <w:rFonts w:cs="Arial" w:ascii="Arial" w:hAnsi="Arial"/>
          <w:sz w:val="20"/>
          <w:szCs w:val="20"/>
        </w:rPr>
        <w:t>Program(s) has a written implementation plan which includes activities, staffing, facilities, management plan and timeline for program implementation.</w:t>
      </w:r>
    </w:p>
    <w:p>
      <w:pPr>
        <w:pStyle w:val="Normal"/>
        <w:ind w:left="2520" w:hanging="360"/>
        <w:jc w:val="both"/>
        <w:rPr>
          <w:rFonts w:ascii="Arial" w:hAnsi="Arial" w:cs="Arial"/>
          <w:sz w:val="20"/>
          <w:szCs w:val="20"/>
        </w:rPr>
      </w:pPr>
      <w:r>
        <w:rPr>
          <w:rFonts w:cs="Arial" w:ascii="Arial" w:hAnsi="Arial"/>
          <w:sz w:val="20"/>
          <w:szCs w:val="20"/>
        </w:rPr>
        <w:t>_</w:t>
      </w:r>
      <w:del w:id="1729" w:author="Unknown Author" w:date="2022-02-11T19:25:19Z">
        <w:r>
          <w:rPr>
            <w:rFonts w:cs="Arial" w:ascii="Arial" w:hAnsi="Arial"/>
            <w:sz w:val="20"/>
            <w:szCs w:val="20"/>
            <w:u w:val="single"/>
          </w:rPr>
          <w:delText>X</w:delText>
        </w:r>
      </w:del>
      <w:ins w:id="1730" w:author="Unknown Author" w:date="2022-02-11T19:25:20Z">
        <w:r>
          <w:rPr>
            <w:rFonts w:cs="Arial" w:ascii="Arial" w:hAnsi="Arial"/>
            <w:sz w:val="20"/>
            <w:szCs w:val="20"/>
            <w:u w:val="single"/>
          </w:rPr>
          <w:t>${c3_s7_7_1_checkbox_1_yes}</w:t>
        </w:r>
      </w:ins>
      <w:r>
        <w:rPr>
          <w:rFonts w:cs="Arial" w:ascii="Arial" w:hAnsi="Arial"/>
          <w:sz w:val="20"/>
          <w:szCs w:val="20"/>
        </w:rPr>
        <w:t>__ Yes</w:t>
        <w:tab/>
        <w:tab/>
        <w:t>_</w:t>
      </w:r>
      <w:ins w:id="1731" w:author="Unknown Author" w:date="2022-02-11T19:25:28Z">
        <w:r>
          <w:rPr>
            <w:rFonts w:cs="Arial" w:ascii="Arial" w:hAnsi="Arial"/>
            <w:sz w:val="20"/>
            <w:szCs w:val="20"/>
          </w:rPr>
          <w:t>${c3_s7_7_1_checkbox_1_no}</w:t>
        </w:r>
      </w:ins>
      <w:r>
        <w:rPr>
          <w:rFonts w:cs="Arial" w:ascii="Arial" w:hAnsi="Arial"/>
          <w:sz w:val="20"/>
          <w:szCs w:val="20"/>
        </w:rPr>
        <w:t>__ No</w:t>
      </w:r>
    </w:p>
    <w:p>
      <w:pPr>
        <w:pStyle w:val="Normal"/>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32" w:author="Unknown Author" w:date="2022-02-15T17:04:53Z">
        <w:r>
          <w:rPr>
            <w:rFonts w:cs="Arial" w:ascii="Arial" w:hAnsi="Arial"/>
            <w:b/>
            <w:i/>
            <w:iCs/>
            <w:color w:val="000000"/>
            <w:sz w:val="20"/>
            <w:szCs w:val="20"/>
          </w:rPr>
          <w:t>${c3_s7_7_1_comment_1}</w:t>
        </w:r>
      </w:ins>
    </w:p>
    <w:p>
      <w:pPr>
        <w:pStyle w:val="Normal"/>
        <w:rPr>
          <w:rFonts w:ascii="Arial" w:hAnsi="Arial" w:cs="Arial"/>
          <w:color w:val="187276"/>
          <w:sz w:val="20"/>
          <w:szCs w:val="20"/>
        </w:rPr>
      </w:pPr>
      <w:r>
        <w:rPr>
          <w:rFonts w:cs="Arial" w:ascii="Arial" w:hAnsi="Arial"/>
          <w:color w:val="187276"/>
          <w:sz w:val="20"/>
          <w:szCs w:val="20"/>
        </w:rPr>
      </w:r>
    </w:p>
    <w:p>
      <w:pPr>
        <w:pStyle w:val="Normal"/>
        <w:ind w:left="1440" w:hanging="720"/>
        <w:jc w:val="both"/>
        <w:rPr>
          <w:rFonts w:ascii="Arial" w:hAnsi="Arial" w:cs="Arial"/>
          <w:sz w:val="20"/>
          <w:szCs w:val="20"/>
        </w:rPr>
      </w:pPr>
      <w:r>
        <w:rPr>
          <w:rFonts w:cs="Arial" w:ascii="Arial" w:hAnsi="Arial"/>
          <w:sz w:val="20"/>
          <w:szCs w:val="20"/>
        </w:rPr>
        <w:t xml:space="preserve">7.2 </w:t>
        <w:tab/>
      </w:r>
      <w:r>
        <w:rPr>
          <w:rFonts w:cs="Arial" w:ascii="Arial" w:hAnsi="Arial"/>
          <w:b/>
          <w:color w:val="C00000"/>
          <w:sz w:val="20"/>
          <w:szCs w:val="20"/>
        </w:rPr>
        <w:t>Process Evaluation Plan.</w:t>
      </w:r>
      <w:r>
        <w:rPr>
          <w:rFonts w:cs="Arial" w:ascii="Arial" w:hAnsi="Arial"/>
          <w:color w:val="C00000"/>
          <w:sz w:val="20"/>
          <w:szCs w:val="20"/>
        </w:rPr>
        <w:t xml:space="preserve"> </w:t>
      </w:r>
      <w:r>
        <w:rPr>
          <w:rFonts w:cs="Arial" w:ascii="Arial" w:hAnsi="Arial"/>
          <w:sz w:val="20"/>
          <w:szCs w:val="20"/>
        </w:rPr>
        <w:t>Program(s) has an evaluation plan for monitoring program implementation.</w:t>
      </w:r>
    </w:p>
    <w:p>
      <w:pPr>
        <w:pStyle w:val="Normal"/>
        <w:tabs>
          <w:tab w:val="clear" w:pos="720"/>
          <w:tab w:val="left" w:pos="2610" w:leader="none"/>
        </w:tabs>
        <w:ind w:left="2520" w:hanging="360"/>
        <w:jc w:val="both"/>
        <w:rPr>
          <w:rFonts w:ascii="Arial" w:hAnsi="Arial" w:cs="Arial"/>
          <w:sz w:val="20"/>
          <w:szCs w:val="20"/>
        </w:rPr>
      </w:pPr>
      <w:r>
        <w:rPr>
          <w:rFonts w:cs="Arial" w:ascii="Arial" w:hAnsi="Arial"/>
          <w:sz w:val="20"/>
          <w:szCs w:val="20"/>
        </w:rPr>
        <w:t>_</w:t>
      </w:r>
      <w:del w:id="1733" w:author="Unknown Author" w:date="2022-02-11T19:25:41Z">
        <w:r>
          <w:rPr>
            <w:rFonts w:cs="Arial" w:ascii="Arial" w:hAnsi="Arial"/>
            <w:sz w:val="20"/>
            <w:szCs w:val="20"/>
            <w:u w:val="single"/>
          </w:rPr>
          <w:delText>X</w:delText>
        </w:r>
      </w:del>
      <w:ins w:id="1734" w:author="Unknown Author" w:date="2022-02-11T19:25:41Z">
        <w:r>
          <w:rPr>
            <w:rFonts w:cs="Arial" w:ascii="Arial" w:hAnsi="Arial"/>
            <w:sz w:val="20"/>
            <w:szCs w:val="20"/>
            <w:u w:val="single"/>
          </w:rPr>
          <w:t>${c3_s7_7_2_checkbox_1_yes}</w:t>
        </w:r>
      </w:ins>
      <w:r>
        <w:rPr>
          <w:rFonts w:cs="Arial" w:ascii="Arial" w:hAnsi="Arial"/>
          <w:sz w:val="20"/>
          <w:szCs w:val="20"/>
        </w:rPr>
        <w:t>__   Yes</w:t>
        <w:tab/>
        <w:tab/>
        <w:t>_</w:t>
      </w:r>
      <w:ins w:id="1735" w:author="Unknown Author" w:date="2022-02-11T19:25:50Z">
        <w:r>
          <w:rPr>
            <w:rFonts w:cs="Arial" w:ascii="Arial" w:hAnsi="Arial"/>
            <w:sz w:val="20"/>
            <w:szCs w:val="20"/>
          </w:rPr>
          <w:t>${c3_s7_7_2_checkbox_1_no}</w:t>
        </w:r>
      </w:ins>
      <w:r>
        <w:rPr>
          <w:rFonts w:cs="Arial" w:ascii="Arial" w:hAnsi="Arial"/>
          <w:sz w:val="20"/>
          <w:szCs w:val="20"/>
        </w:rPr>
        <w:t>__No</w:t>
      </w:r>
    </w:p>
    <w:p>
      <w:pPr>
        <w:pStyle w:val="Normal"/>
        <w:rPr>
          <w:rFonts w:ascii="Arial" w:hAnsi="Arial" w:cs="Arial"/>
          <w:sz w:val="20"/>
          <w:szCs w:val="20"/>
        </w:rPr>
      </w:pPr>
      <w:r>
        <w:rPr>
          <w:rFonts w:cs="Arial" w:ascii="Arial" w:hAnsi="Arial"/>
          <w:sz w:val="20"/>
          <w:szCs w:val="20"/>
        </w:rPr>
      </w:r>
    </w:p>
    <w:p>
      <w:pPr>
        <w:pStyle w:val="Normal"/>
        <w:widowControl/>
        <w:suppressAutoHyphens w:val="true"/>
        <w:bidi w:val="0"/>
        <w:spacing w:lineRule="auto" w:line="240" w:before="0" w:after="0"/>
        <w:ind w:left="1417" w:right="0" w:hanging="0"/>
        <w:jc w:val="left"/>
        <w:rPr>
          <w:rFonts w:ascii="Arial" w:hAnsi="Arial" w:cs="Arial"/>
          <w:b/>
          <w:b/>
          <w:color w:val="C00000"/>
          <w:sz w:val="20"/>
          <w:szCs w:val="20"/>
        </w:rPr>
      </w:pPr>
      <w:r>
        <w:rPr>
          <w:rFonts w:cs="Arial" w:ascii="Arial" w:hAnsi="Arial"/>
          <w:b/>
          <w:color w:val="C00000"/>
          <w:sz w:val="20"/>
          <w:szCs w:val="20"/>
        </w:rPr>
        <w:t xml:space="preserve">NUL Comments/Recommendations: </w:t>
      </w:r>
      <w:ins w:id="1736" w:author="Unknown Author" w:date="2022-02-15T17:05:03Z">
        <w:r>
          <w:rPr>
            <w:rFonts w:cs="Arial" w:ascii="Arial" w:hAnsi="Arial"/>
            <w:b/>
            <w:color w:val="C00000"/>
            <w:sz w:val="20"/>
            <w:szCs w:val="20"/>
          </w:rPr>
          <w:t xml:space="preserve"> </w:t>
        </w:r>
      </w:ins>
      <w:ins w:id="1737" w:author="Unknown Author" w:date="2022-02-15T17:05:03Z">
        <w:r>
          <w:rPr>
            <w:rFonts w:cs="Arial" w:ascii="Arial" w:hAnsi="Arial"/>
            <w:b/>
            <w:i/>
            <w:iCs/>
            <w:color w:val="000000"/>
            <w:sz w:val="20"/>
            <w:szCs w:val="20"/>
          </w:rPr>
          <w:t>${c3_s7_7_2_comment_1}</w:t>
        </w:r>
      </w:ins>
    </w:p>
    <w:p>
      <w:pPr>
        <w:pStyle w:val="Normal"/>
        <w:rPr>
          <w:rFonts w:ascii="Arial" w:hAnsi="Arial" w:cs="Arial"/>
          <w:b/>
          <w:b/>
          <w:color w:val="C00000"/>
          <w:sz w:val="20"/>
          <w:szCs w:val="20"/>
        </w:rPr>
      </w:pPr>
      <w:r>
        <w:rPr>
          <w:rFonts w:cs="Arial" w:ascii="Arial" w:hAnsi="Arial"/>
          <w:b/>
          <w:color w:val="C00000"/>
          <w:sz w:val="20"/>
          <w:szCs w:val="20"/>
        </w:rPr>
      </w:r>
    </w:p>
    <w:p>
      <w:pPr>
        <w:pStyle w:val="Normal"/>
        <w:ind w:left="1965" w:hanging="0"/>
        <w:rPr>
          <w:rFonts w:ascii="Arial" w:hAnsi="Arial" w:cs="Arial"/>
          <w:sz w:val="20"/>
          <w:szCs w:val="20"/>
        </w:rPr>
      </w:pPr>
      <w:r>
        <w:rPr>
          <w:rFonts w:cs="Arial" w:ascii="Arial" w:hAnsi="Arial"/>
          <w:sz w:val="20"/>
          <w:szCs w:val="20"/>
        </w:rPr>
      </w:r>
    </w:p>
    <w:p>
      <w:pPr>
        <w:pStyle w:val="Normal"/>
        <w:ind w:left="1440" w:hanging="1440"/>
        <w:jc w:val="both"/>
        <w:rPr>
          <w:rFonts w:ascii="Arial" w:hAnsi="Arial" w:cs="Arial"/>
          <w:ins w:id="1739" w:author="Unknown Author" w:date="2022-02-18T13:34:18Z"/>
          <w:sz w:val="20"/>
          <w:szCs w:val="20"/>
        </w:rPr>
      </w:pPr>
      <w:ins w:id="1738" w:author="Unknown Author" w:date="2022-02-18T13:34:18Z">
        <w:r>
          <w:rPr>
            <w:rFonts w:cs="Arial" w:ascii="Arial" w:hAnsi="Arial"/>
            <w:sz w:val="20"/>
            <w:szCs w:val="20"/>
          </w:rPr>
        </w:r>
      </w:ins>
      <w:r>
        <w:br w:type="page"/>
      </w:r>
    </w:p>
    <w:p>
      <w:pPr>
        <w:pStyle w:val="Normal"/>
        <w:ind w:left="1440" w:hanging="1440"/>
        <w:jc w:val="both"/>
        <w:rPr>
          <w:rFonts w:ascii="Arial" w:hAnsi="Arial" w:cs="Arial"/>
          <w:ins w:id="1741" w:author="Unknown Author" w:date="2022-02-18T13:34:18Z"/>
          <w:sz w:val="20"/>
          <w:szCs w:val="20"/>
        </w:rPr>
      </w:pPr>
      <w:ins w:id="1740" w:author="Unknown Author" w:date="2022-02-18T13:34:18Z">
        <w:r>
          <w:rPr>
            <w:rFonts w:cs="Arial" w:ascii="Arial" w:hAnsi="Arial"/>
            <w:sz w:val="20"/>
            <w:szCs w:val="20"/>
          </w:rPr>
        </w:r>
      </w:ins>
    </w:p>
    <w:p>
      <w:pPr>
        <w:pStyle w:val="Normal"/>
        <w:ind w:left="1440" w:hanging="1440"/>
        <w:jc w:val="both"/>
        <w:rPr>
          <w:rFonts w:ascii="Arial" w:hAnsi="Arial" w:cs="Arial"/>
          <w:sz w:val="20"/>
          <w:szCs w:val="20"/>
        </w:rPr>
      </w:pPr>
      <w:r>
        <w:rPr>
          <w:rFonts w:cs="Arial" w:ascii="Arial" w:hAnsi="Arial"/>
          <w:b/>
          <w:color w:val="C00000"/>
          <w:sz w:val="24"/>
          <w:szCs w:val="24"/>
        </w:rPr>
        <w:t>Standard 8</w:t>
      </w:r>
      <w:r>
        <w:rPr>
          <w:rFonts w:cs="Arial" w:ascii="Arial" w:hAnsi="Arial"/>
          <w:b/>
          <w:color w:val="92D050"/>
          <w:sz w:val="20"/>
          <w:szCs w:val="20"/>
        </w:rPr>
        <w:t xml:space="preserve"> </w:t>
      </w:r>
      <w:r>
        <w:rPr>
          <w:rFonts w:cs="Arial" w:ascii="Arial" w:hAnsi="Arial"/>
          <w:b/>
          <w:sz w:val="20"/>
          <w:szCs w:val="20"/>
        </w:rPr>
        <w:tab/>
      </w:r>
      <w:r>
        <w:rPr>
          <w:rFonts w:cs="Arial" w:ascii="Arial" w:hAnsi="Arial"/>
          <w:sz w:val="20"/>
          <w:szCs w:val="20"/>
        </w:rPr>
        <w:t xml:space="preserve">The affiliate program has and implements an evaluation plan for describing client outcomes and assessing program effectiveness. </w:t>
      </w:r>
    </w:p>
    <w:p>
      <w:pPr>
        <w:pStyle w:val="Normal"/>
        <w:ind w:left="1980" w:hanging="1980"/>
        <w:jc w:val="both"/>
        <w:rPr>
          <w:rFonts w:ascii="Arial" w:hAnsi="Arial" w:cs="Arial"/>
          <w:b/>
          <w:b/>
          <w:sz w:val="20"/>
          <w:szCs w:val="20"/>
        </w:rPr>
      </w:pPr>
      <w:r>
        <w:rPr>
          <w:rFonts w:cs="Arial" w:ascii="Arial" w:hAnsi="Arial"/>
          <w:b/>
          <w:sz w:val="20"/>
          <w:szCs w:val="20"/>
        </w:rPr>
      </w:r>
    </w:p>
    <w:p>
      <w:pPr>
        <w:pStyle w:val="Normal"/>
        <w:tabs>
          <w:tab w:val="clear" w:pos="720"/>
          <w:tab w:val="left" w:pos="1440" w:leader="none"/>
        </w:tabs>
        <w:ind w:left="1440" w:hanging="0"/>
        <w:rPr>
          <w:rFonts w:ascii="Arial" w:hAnsi="Arial" w:cs="Arial"/>
          <w:b/>
          <w:b/>
          <w:color w:val="C00000"/>
          <w:sz w:val="24"/>
          <w:szCs w:val="24"/>
        </w:rPr>
      </w:pPr>
      <w:r>
        <w:rPr>
          <w:rFonts w:cs="Arial" w:ascii="Arial" w:hAnsi="Arial"/>
          <w:color w:val="C00000"/>
          <w:sz w:val="24"/>
          <w:szCs w:val="24"/>
        </w:rPr>
        <w:t xml:space="preserve"> </w:t>
      </w:r>
      <w:r>
        <w:rPr>
          <w:rFonts w:cs="Arial" w:ascii="Arial" w:hAnsi="Arial"/>
          <w:b/>
          <w:color w:val="C00000"/>
          <w:sz w:val="24"/>
          <w:szCs w:val="24"/>
        </w:rPr>
        <w:t>Indicators of Effectiveness</w:t>
      </w:r>
    </w:p>
    <w:p>
      <w:pPr>
        <w:pStyle w:val="Default"/>
        <w:rPr/>
      </w:pPr>
      <w:r>
        <w:rPr/>
      </w:r>
    </w:p>
    <w:p>
      <w:pPr>
        <w:pStyle w:val="Normal"/>
        <w:numPr>
          <w:ilvl w:val="1"/>
          <w:numId w:val="41"/>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Evaluation Plan.  </w:t>
      </w:r>
      <w:r>
        <w:rPr>
          <w:rFonts w:cs="Arial" w:ascii="Arial" w:hAnsi="Arial"/>
          <w:sz w:val="20"/>
          <w:szCs w:val="20"/>
        </w:rPr>
        <w:t xml:space="preserve">The affiliate program(s) has a written evaluation plan for demonstrating program effectiveness. </w:t>
      </w:r>
    </w:p>
    <w:p>
      <w:pPr>
        <w:pStyle w:val="Normal"/>
        <w:ind w:left="2160" w:hanging="0"/>
        <w:jc w:val="both"/>
        <w:rPr>
          <w:rFonts w:ascii="Arial" w:hAnsi="Arial" w:cs="Arial"/>
          <w:sz w:val="20"/>
          <w:szCs w:val="20"/>
        </w:rPr>
      </w:pPr>
      <w:r>
        <w:rPr>
          <w:rFonts w:cs="Arial" w:ascii="Arial" w:hAnsi="Arial"/>
          <w:sz w:val="20"/>
          <w:szCs w:val="20"/>
        </w:rPr>
        <w:t>_</w:t>
      </w:r>
      <w:del w:id="1742" w:author="Unknown Author" w:date="2022-02-11T19:26:05Z">
        <w:r>
          <w:rPr>
            <w:rFonts w:cs="Arial" w:ascii="Arial" w:hAnsi="Arial"/>
            <w:sz w:val="20"/>
            <w:szCs w:val="20"/>
            <w:u w:val="single"/>
          </w:rPr>
          <w:delText>X</w:delText>
        </w:r>
      </w:del>
      <w:ins w:id="1743" w:author="Unknown Author" w:date="2022-02-11T19:26:05Z">
        <w:r>
          <w:rPr>
            <w:rFonts w:cs="Arial" w:ascii="Arial" w:hAnsi="Arial"/>
            <w:sz w:val="20"/>
            <w:szCs w:val="20"/>
            <w:u w:val="single"/>
          </w:rPr>
          <w:t>${c3_s8_8_1_checkbox_1_yes}</w:t>
        </w:r>
      </w:ins>
      <w:r>
        <w:rPr>
          <w:rFonts w:cs="Arial" w:ascii="Arial" w:hAnsi="Arial"/>
          <w:sz w:val="20"/>
          <w:szCs w:val="20"/>
        </w:rPr>
        <w:t>__ Yes</w:t>
        <w:tab/>
        <w:tab/>
        <w:t>_</w:t>
      </w:r>
      <w:ins w:id="1744" w:author="Unknown Author" w:date="2022-02-11T19:26:11Z">
        <w:r>
          <w:rPr>
            <w:rFonts w:cs="Arial" w:ascii="Arial" w:hAnsi="Arial"/>
            <w:sz w:val="20"/>
            <w:szCs w:val="20"/>
          </w:rPr>
          <w:t>${c3_s8_8_1_checkbox_1_no}</w:t>
        </w:r>
      </w:ins>
      <w:r>
        <w:rPr>
          <w:rFonts w:cs="Arial" w:ascii="Arial" w:hAnsi="Arial"/>
          <w:sz w:val="20"/>
          <w:szCs w:val="20"/>
        </w:rPr>
        <w:t>__No</w:t>
      </w:r>
    </w:p>
    <w:p>
      <w:pPr>
        <w:pStyle w:val="Normal"/>
        <w:jc w:val="both"/>
        <w:rPr>
          <w:rFonts w:ascii="Arial" w:hAnsi="Arial" w:cs="Arial"/>
          <w:sz w:val="20"/>
          <w:szCs w:val="20"/>
        </w:rPr>
      </w:pPr>
      <w:r>
        <w:rPr>
          <w:rFonts w:cs="Arial" w:ascii="Arial" w:hAnsi="Arial"/>
          <w:sz w:val="20"/>
          <w:szCs w:val="20"/>
        </w:rPr>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del w:id="1745" w:author="Unknown Author" w:date="2022-02-15T17:05:24Z">
        <w:r>
          <w:rPr>
            <w:rFonts w:cs="Arial" w:ascii="Arial" w:hAnsi="Arial"/>
            <w:b/>
            <w:sz w:val="20"/>
            <w:szCs w:val="20"/>
          </w:rPr>
          <w:delText>Multiple ULHC programs have processes in place via online databases, performance spreadsheets, etc., that helps measure and track performance.</w:delText>
        </w:r>
      </w:del>
      <w:ins w:id="1746" w:author="Unknown Author" w:date="2022-02-15T17:05:24Z">
        <w:r>
          <w:rPr>
            <w:rFonts w:eastAsia="Calibri" w:cs="Arial" w:ascii="Arial" w:hAnsi="Arial" w:eastAsiaTheme="minorHAnsi"/>
            <w:b/>
            <w:i/>
            <w:iCs/>
            <w:color w:val="auto"/>
            <w:kern w:val="0"/>
            <w:sz w:val="20"/>
            <w:szCs w:val="20"/>
            <w:lang w:val="en-US" w:eastAsia="en-US" w:bidi="ar-SA"/>
          </w:rPr>
          <w:t>${c3_s8_8_1_comment_1}</w:t>
        </w:r>
      </w:ins>
      <w:r>
        <w:rPr>
          <w:rFonts w:cs="Arial" w:ascii="Arial" w:hAnsi="Arial"/>
          <w:b/>
          <w:i/>
          <w:iCs/>
          <w:sz w:val="20"/>
          <w:szCs w:val="20"/>
          <w:rPrChange w:id="0" w:author="Unknown Author" w:date="2022-02-15T17:05:30Z"/>
        </w:rPr>
        <w:t xml:space="preserve"> </w:t>
      </w:r>
    </w:p>
    <w:p>
      <w:pPr>
        <w:pStyle w:val="Normal"/>
        <w:rPr>
          <w:rFonts w:ascii="Arial" w:hAnsi="Arial" w:cs="Arial"/>
          <w:b/>
          <w:b/>
          <w:color w:val="C00000"/>
          <w:sz w:val="20"/>
          <w:szCs w:val="20"/>
        </w:rPr>
      </w:pPr>
      <w:r>
        <w:rPr>
          <w:rFonts w:cs="Arial" w:ascii="Arial" w:hAnsi="Arial"/>
          <w:b/>
          <w:color w:val="C00000"/>
          <w:sz w:val="20"/>
          <w:szCs w:val="20"/>
        </w:rPr>
      </w:r>
    </w:p>
    <w:p>
      <w:pPr>
        <w:pStyle w:val="Normal"/>
        <w:rPr>
          <w:rFonts w:ascii="Arial" w:hAnsi="Arial" w:cs="Arial"/>
          <w:b/>
          <w:b/>
          <w:bCs/>
          <w:color w:val="C00000"/>
          <w:ins w:id="1749" w:author="Unknown Author" w:date="2022-02-18T18:34:54Z"/>
        </w:rPr>
      </w:pPr>
      <w:ins w:id="1748" w:author="Unknown Author" w:date="2022-02-18T18:34:54Z">
        <w:r>
          <w:rPr>
            <w:rFonts w:cs="Arial" w:ascii="Arial" w:hAnsi="Arial"/>
            <w:b/>
            <w:bCs/>
            <w:color w:val="C00000"/>
          </w:rPr>
        </w:r>
      </w:ins>
      <w:r>
        <w:br w:type="page"/>
      </w:r>
    </w:p>
    <w:p>
      <w:pPr>
        <w:pStyle w:val="Normal"/>
        <w:rPr>
          <w:rFonts w:ascii="Arial" w:hAnsi="Arial" w:cs="Arial"/>
          <w:b/>
          <w:b/>
          <w:bCs/>
          <w:color w:val="C00000"/>
        </w:rPr>
      </w:pPr>
      <w:r>
        <w:rPr>
          <w:rFonts w:cs="Arial" w:ascii="Arial" w:hAnsi="Arial"/>
          <w:b/>
          <w:bCs/>
          <w:color w:val="C00000"/>
        </w:rPr>
        <w:t>Criteria 3: Implementation of Mission</w:t>
      </w:r>
    </w:p>
    <w:p>
      <w:pPr>
        <w:pStyle w:val="Normal"/>
        <w:rPr>
          <w:rFonts w:ascii="Arial" w:hAnsi="Arial" w:cs="Arial"/>
          <w:sz w:val="20"/>
          <w:szCs w:val="20"/>
        </w:rPr>
      </w:pPr>
      <w:r>
        <w:rPr>
          <w:rFonts w:cs="Arial" w:ascii="Arial" w:hAnsi="Arial"/>
          <w:sz w:val="20"/>
          <w:szCs w:val="20"/>
        </w:rPr>
      </w:r>
    </w:p>
    <w:p>
      <w:pPr>
        <w:pStyle w:val="Normal"/>
        <w:numPr>
          <w:ilvl w:val="1"/>
          <w:numId w:val="42"/>
        </w:numPr>
        <w:tabs>
          <w:tab w:val="clear" w:pos="720"/>
          <w:tab w:val="left" w:pos="1440" w:leader="none"/>
        </w:tabs>
        <w:ind w:left="1440" w:hanging="720"/>
        <w:rPr>
          <w:rFonts w:ascii="Arial" w:hAnsi="Arial" w:cs="Arial"/>
          <w:sz w:val="20"/>
          <w:szCs w:val="20"/>
        </w:rPr>
      </w:pPr>
      <w:r>
        <w:rPr>
          <w:rFonts w:cs="Arial" w:ascii="Arial" w:hAnsi="Arial"/>
          <w:b/>
          <w:color w:val="C00000"/>
          <w:sz w:val="20"/>
          <w:szCs w:val="20"/>
        </w:rPr>
        <w:t xml:space="preserve">Performance Targets.  </w:t>
      </w:r>
      <w:r>
        <w:rPr>
          <w:rFonts w:cs="Arial" w:ascii="Arial" w:hAnsi="Arial"/>
          <w:sz w:val="20"/>
          <w:szCs w:val="20"/>
        </w:rPr>
        <w:t xml:space="preserve">The affiliate sets targets/goals for program(s) performance on selected output, client outcomes and indicators. </w:t>
      </w:r>
    </w:p>
    <w:p>
      <w:pPr>
        <w:pStyle w:val="Normal"/>
        <w:ind w:left="2160" w:hanging="0"/>
        <w:jc w:val="both"/>
        <w:rPr>
          <w:rFonts w:ascii="Arial" w:hAnsi="Arial" w:cs="Arial"/>
          <w:sz w:val="20"/>
          <w:szCs w:val="20"/>
        </w:rPr>
      </w:pPr>
      <w:r>
        <w:rPr>
          <w:rFonts w:cs="Arial" w:ascii="Arial" w:hAnsi="Arial"/>
          <w:sz w:val="20"/>
          <w:szCs w:val="20"/>
        </w:rPr>
        <w:t>_</w:t>
      </w:r>
      <w:del w:id="1750" w:author="Unknown Author" w:date="2022-02-11T19:26:26Z">
        <w:r>
          <w:rPr>
            <w:rFonts w:cs="Arial" w:ascii="Arial" w:hAnsi="Arial"/>
            <w:sz w:val="20"/>
            <w:szCs w:val="20"/>
            <w:u w:val="single"/>
          </w:rPr>
          <w:delText>X</w:delText>
        </w:r>
      </w:del>
      <w:ins w:id="1751" w:author="Unknown Author" w:date="2022-02-11T19:26:26Z">
        <w:r>
          <w:rPr>
            <w:rFonts w:cs="Arial" w:ascii="Arial" w:hAnsi="Arial"/>
            <w:sz w:val="20"/>
            <w:szCs w:val="20"/>
            <w:u w:val="single"/>
          </w:rPr>
          <w:t>${c3_s8_8_2_checkbox_1_yes}</w:t>
        </w:r>
      </w:ins>
      <w:r>
        <w:rPr>
          <w:rFonts w:cs="Arial" w:ascii="Arial" w:hAnsi="Arial"/>
          <w:sz w:val="20"/>
          <w:szCs w:val="20"/>
        </w:rPr>
        <w:t>__ Yes</w:t>
        <w:tab/>
        <w:tab/>
        <w:t>_</w:t>
      </w:r>
      <w:ins w:id="1752" w:author="Unknown Author" w:date="2022-02-11T19:26:32Z">
        <w:r>
          <w:rPr>
            <w:rFonts w:cs="Arial" w:ascii="Arial" w:hAnsi="Arial"/>
            <w:sz w:val="20"/>
            <w:szCs w:val="20"/>
          </w:rPr>
          <w:t>${c3_s8_8_2_checkbox_1_no}</w:t>
        </w:r>
      </w:ins>
      <w:r>
        <w:rPr>
          <w:rFonts w:cs="Arial" w:ascii="Arial" w:hAnsi="Arial"/>
          <w:sz w:val="20"/>
          <w:szCs w:val="20"/>
        </w:rPr>
        <w:t>__No</w:t>
      </w:r>
    </w:p>
    <w:p>
      <w:pPr>
        <w:pStyle w:val="Normal"/>
        <w:rPr>
          <w:rFonts w:ascii="Arial" w:hAnsi="Arial" w:cs="Arial"/>
          <w:b/>
          <w:b/>
          <w:sz w:val="20"/>
          <w:szCs w:val="20"/>
        </w:rPr>
      </w:pPr>
      <w:r>
        <w:rPr>
          <w:rFonts w:cs="Arial" w:ascii="Arial" w:hAnsi="Arial"/>
          <w:b/>
          <w:sz w:val="20"/>
          <w:szCs w:val="20"/>
        </w:rPr>
      </w:r>
    </w:p>
    <w:p>
      <w:pPr>
        <w:pStyle w:val="Normal"/>
        <w:ind w:left="1440" w:hanging="0"/>
        <w:rPr>
          <w:rFonts w:ascii="Arial" w:hAnsi="Arial" w:cs="Arial"/>
          <w:b/>
          <w:b/>
          <w:color w:val="7A0000"/>
          <w:sz w:val="20"/>
          <w:szCs w:val="20"/>
        </w:rPr>
      </w:pPr>
      <w:r>
        <w:rPr>
          <w:rFonts w:cs="Arial" w:ascii="Arial" w:hAnsi="Arial"/>
          <w:b/>
          <w:color w:val="C00000"/>
          <w:sz w:val="20"/>
          <w:szCs w:val="20"/>
        </w:rPr>
        <w:t>NUL Comments/Recommendations:</w:t>
      </w:r>
      <w:ins w:id="1753" w:author="Unknown Author" w:date="2022-02-15T17:05:37Z">
        <w:r>
          <w:rPr>
            <w:rFonts w:cs="Arial" w:ascii="Arial" w:hAnsi="Arial"/>
            <w:b/>
            <w:color w:val="7A0000"/>
            <w:sz w:val="20"/>
            <w:szCs w:val="20"/>
          </w:rPr>
          <w:t xml:space="preserve"> </w:t>
        </w:r>
      </w:ins>
      <w:ins w:id="1754" w:author="Unknown Author" w:date="2022-02-15T17:05:37Z">
        <w:r>
          <w:rPr>
            <w:rFonts w:eastAsia="Calibri" w:cs="Arial" w:ascii="Arial" w:hAnsi="Arial" w:eastAsiaTheme="minorHAnsi"/>
            <w:b/>
            <w:i/>
            <w:iCs/>
            <w:color w:val="auto"/>
            <w:kern w:val="0"/>
            <w:sz w:val="20"/>
            <w:szCs w:val="20"/>
            <w:lang w:val="en-US" w:eastAsia="en-US" w:bidi="ar-SA"/>
          </w:rPr>
          <w:t>${c3_s8_8_2_comment_1}</w:t>
        </w:r>
      </w:ins>
      <w:ins w:id="1755" w:author="Unknown Author" w:date="2022-02-15T17:05:37Z">
        <w:r>
          <w:rPr>
            <w:rFonts w:cs="Arial" w:ascii="Arial" w:hAnsi="Arial"/>
            <w:b/>
            <w:i/>
            <w:iCs/>
            <w:color w:val="7A0000"/>
            <w:sz w:val="20"/>
            <w:szCs w:val="20"/>
          </w:rPr>
          <w:t xml:space="preserve"> </w:t>
        </w:r>
      </w:ins>
    </w:p>
    <w:p>
      <w:pPr>
        <w:pStyle w:val="Normal"/>
        <w:ind w:left="1965" w:hanging="0"/>
        <w:rPr>
          <w:rFonts w:ascii="Arial" w:hAnsi="Arial" w:cs="Arial"/>
          <w:sz w:val="20"/>
          <w:szCs w:val="20"/>
        </w:rPr>
      </w:pPr>
      <w:r>
        <w:rPr>
          <w:rFonts w:cs="Arial" w:ascii="Arial" w:hAnsi="Arial"/>
          <w:sz w:val="20"/>
          <w:szCs w:val="20"/>
        </w:rPr>
        <w:t xml:space="preserve"> </w:t>
      </w:r>
    </w:p>
    <w:p>
      <w:pPr>
        <w:pStyle w:val="Normal"/>
        <w:numPr>
          <w:ilvl w:val="1"/>
          <w:numId w:val="43"/>
        </w:numPr>
        <w:tabs>
          <w:tab w:val="clear" w:pos="720"/>
          <w:tab w:val="left" w:pos="1440" w:leader="none"/>
        </w:tabs>
        <w:ind w:left="1440" w:hanging="720"/>
        <w:jc w:val="both"/>
        <w:rPr>
          <w:rFonts w:ascii="Arial" w:hAnsi="Arial" w:cs="Arial"/>
          <w:sz w:val="20"/>
          <w:szCs w:val="20"/>
        </w:rPr>
      </w:pPr>
      <w:r>
        <w:rPr>
          <w:rFonts w:cs="Arial" w:ascii="Arial" w:hAnsi="Arial"/>
          <w:b/>
          <w:color w:val="C00000"/>
          <w:sz w:val="20"/>
          <w:szCs w:val="20"/>
        </w:rPr>
        <w:t xml:space="preserve">Performance Measures. </w:t>
      </w:r>
      <w:r>
        <w:rPr>
          <w:rFonts w:cs="Arial" w:ascii="Arial" w:hAnsi="Arial"/>
          <w:sz w:val="20"/>
          <w:szCs w:val="20"/>
        </w:rPr>
        <w:t>The affiliate compares program(s) results on key performance measures to targets, as a minimum evaluation model for measuring program effectiveness and impact.</w:t>
      </w:r>
    </w:p>
    <w:p>
      <w:pPr>
        <w:pStyle w:val="Normal"/>
        <w:ind w:left="2160" w:hanging="0"/>
        <w:jc w:val="both"/>
        <w:rPr>
          <w:rFonts w:ascii="Arial" w:hAnsi="Arial" w:cs="Arial"/>
          <w:sz w:val="20"/>
          <w:szCs w:val="20"/>
        </w:rPr>
      </w:pPr>
      <w:r>
        <w:rPr>
          <w:rFonts w:cs="Arial" w:ascii="Arial" w:hAnsi="Arial"/>
          <w:sz w:val="20"/>
          <w:szCs w:val="20"/>
        </w:rPr>
        <w:t>_</w:t>
      </w:r>
      <w:del w:id="1756" w:author="Unknown Author" w:date="2022-02-11T19:26:44Z">
        <w:r>
          <w:rPr>
            <w:rFonts w:cs="Arial" w:ascii="Arial" w:hAnsi="Arial"/>
            <w:sz w:val="20"/>
            <w:szCs w:val="20"/>
            <w:u w:val="single"/>
          </w:rPr>
          <w:delText>X</w:delText>
        </w:r>
      </w:del>
      <w:ins w:id="1757" w:author="Unknown Author" w:date="2022-02-11T19:26:45Z">
        <w:r>
          <w:rPr>
            <w:rFonts w:cs="Arial" w:ascii="Arial" w:hAnsi="Arial"/>
            <w:sz w:val="20"/>
            <w:szCs w:val="20"/>
            <w:u w:val="single"/>
          </w:rPr>
          <w:t>${c3_s8_8_3_checkbox_1_yes}</w:t>
        </w:r>
      </w:ins>
      <w:r>
        <w:rPr>
          <w:rFonts w:cs="Arial" w:ascii="Arial" w:hAnsi="Arial"/>
          <w:sz w:val="20"/>
          <w:szCs w:val="20"/>
        </w:rPr>
        <w:t>__ Yes</w:t>
        <w:tab/>
        <w:tab/>
        <w:t>_</w:t>
      </w:r>
      <w:ins w:id="1758" w:author="Unknown Author" w:date="2022-02-11T19:26:51Z">
        <w:r>
          <w:rPr>
            <w:rFonts w:cs="Arial" w:ascii="Arial" w:hAnsi="Arial"/>
            <w:sz w:val="20"/>
            <w:szCs w:val="20"/>
          </w:rPr>
          <w:t>${c3_s8_8_3_checkbox_1_no}</w:t>
        </w:r>
      </w:ins>
      <w:r>
        <w:rPr>
          <w:rFonts w:cs="Arial" w:ascii="Arial" w:hAnsi="Arial"/>
          <w:sz w:val="20"/>
          <w:szCs w:val="20"/>
        </w:rPr>
        <w:t>__No</w:t>
      </w:r>
    </w:p>
    <w:p>
      <w:pPr>
        <w:pStyle w:val="Normal"/>
        <w:ind w:left="1260" w:hanging="0"/>
        <w:jc w:val="both"/>
        <w:rPr>
          <w:rFonts w:ascii="Arial" w:hAnsi="Arial" w:cs="Arial"/>
          <w:sz w:val="20"/>
          <w:szCs w:val="20"/>
        </w:rPr>
      </w:pPr>
      <w:r>
        <w:rPr>
          <w:rFonts w:cs="Arial" w:ascii="Arial" w:hAnsi="Arial"/>
          <w:sz w:val="20"/>
          <w:szCs w:val="20"/>
        </w:rPr>
        <w:t xml:space="preserve"> </w:t>
      </w:r>
    </w:p>
    <w:p>
      <w:pPr>
        <w:pStyle w:val="Normal"/>
        <w:ind w:left="1440" w:hanging="0"/>
        <w:rPr>
          <w:rFonts w:ascii="Arial" w:hAnsi="Arial" w:cs="Arial"/>
          <w:b/>
          <w:b/>
          <w:color w:val="C00000"/>
          <w:sz w:val="20"/>
          <w:szCs w:val="20"/>
        </w:rPr>
      </w:pPr>
      <w:r>
        <w:rPr>
          <w:rFonts w:cs="Arial" w:ascii="Arial" w:hAnsi="Arial"/>
          <w:b/>
          <w:color w:val="C00000"/>
          <w:sz w:val="20"/>
          <w:szCs w:val="20"/>
        </w:rPr>
        <w:t xml:space="preserve">NUL Comments/Recommendations: </w:t>
      </w:r>
      <w:ins w:id="1759" w:author="Unknown Author" w:date="2022-02-15T17:05:42Z">
        <w:r>
          <w:rPr>
            <w:rFonts w:eastAsia="Calibri" w:cs="Arial" w:ascii="Arial" w:hAnsi="Arial" w:eastAsiaTheme="minorHAnsi"/>
            <w:b/>
            <w:i/>
            <w:iCs/>
            <w:color w:val="auto"/>
            <w:kern w:val="0"/>
            <w:sz w:val="20"/>
            <w:szCs w:val="20"/>
            <w:lang w:val="en-US" w:eastAsia="en-US" w:bidi="ar-SA"/>
          </w:rPr>
          <w:t>${c3_s8_8_3_comment_1}</w:t>
        </w:r>
      </w:ins>
      <w:ins w:id="1760" w:author="Unknown Author" w:date="2022-02-15T17:05:42Z">
        <w:r>
          <w:rPr>
            <w:rFonts w:cs="Arial" w:ascii="Arial" w:hAnsi="Arial"/>
            <w:b/>
            <w:i/>
            <w:iCs/>
            <w:color w:val="C00000"/>
            <w:sz w:val="20"/>
            <w:szCs w:val="20"/>
          </w:rPr>
          <w:t xml:space="preserve"> </w:t>
        </w:r>
      </w:ins>
    </w:p>
    <w:p>
      <w:pPr>
        <w:pStyle w:val="Normal"/>
        <w:rPr>
          <w:rFonts w:ascii="Arial" w:hAnsi="Arial" w:cs="Arial"/>
          <w:b/>
          <w:b/>
          <w:color w:val="7A0000"/>
          <w:sz w:val="20"/>
          <w:szCs w:val="20"/>
        </w:rPr>
      </w:pPr>
      <w:r>
        <w:rPr>
          <w:rFonts w:cs="Arial" w:ascii="Arial" w:hAnsi="Arial"/>
          <w:b/>
          <w:color w:val="7A0000"/>
          <w:sz w:val="20"/>
          <w:szCs w:val="20"/>
        </w:rPr>
      </w:r>
    </w:p>
    <w:p>
      <w:pPr>
        <w:pStyle w:val="Normal"/>
        <w:ind w:left="1980" w:hanging="0"/>
        <w:rPr>
          <w:rFonts w:ascii="Arial" w:hAnsi="Arial" w:cs="Arial"/>
          <w:b/>
          <w:b/>
          <w:color w:val="C00000"/>
          <w:sz w:val="20"/>
          <w:szCs w:val="20"/>
        </w:rPr>
      </w:pPr>
      <w:r>
        <w:rPr>
          <w:rFonts w:cs="Arial" w:ascii="Arial" w:hAnsi="Arial"/>
          <w:b/>
          <w:color w:val="C00000"/>
          <w:sz w:val="20"/>
          <w:szCs w:val="20"/>
        </w:rPr>
        <w:t xml:space="preserve">  </w:t>
      </w:r>
      <w:r>
        <w:rPr>
          <w:rFonts w:cs="Arial" w:ascii="Arial" w:hAnsi="Arial"/>
          <w:b/>
          <w:color w:val="C00000"/>
          <w:sz w:val="20"/>
          <w:szCs w:val="20"/>
        </w:rPr>
        <w:tab/>
      </w:r>
    </w:p>
    <w:p>
      <w:pPr>
        <w:pStyle w:val="Normal"/>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ascii="Arial" w:hAnsi="Arial" w:cs="Arial"/>
        <w:color w:val="C00000"/>
        <w:sz w:val="18"/>
        <w:szCs w:val="18"/>
      </w:rPr>
    </w:pPr>
    <w:r>
      <w:rPr>
        <w:rFonts w:cs="Arial" w:ascii="Arial" w:hAnsi="Arial"/>
        <w:color w:val="C00000"/>
        <w:sz w:val="18"/>
        <w:szCs w:val="18"/>
      </w:rPr>
      <w:t xml:space="preserve">NUL </w:t>
    </w:r>
    <w:sdt>
      <w:sdtPr>
        <w:text/>
        <w:dataBinding w:prefixMappings="xmlns:ns0='http://schemas.openxmlformats.org/package/2006/metadata/core-properties' xmlns:ns1='http://purl.org/dc/elements/1.1/'" w:xpath="/ns0:coreProperties[1]/ns1:creator[1]" w:storeItemID="{6C3C8BC8-F283-45AE-878A-BAB7291924A1}"/>
        <w:alias w:val="Author"/>
      </w:sdtPr>
      <w:sdtContent>
        <w:r>
          <w:rPr>
            <w:rFonts w:cs="Arial" w:ascii="Arial" w:hAnsi="Arial"/>
            <w:color w:val="C00000"/>
            <w:sz w:val="18"/>
            <w:szCs w:val="18"/>
          </w:rPr>
          <w:t>Criteria, Standards and Indicators</w:t>
        </w:r>
        <w:r>
          <w:rPr>
            <w:rFonts w:cs="Arial" w:ascii="Arial" w:hAnsi="Arial"/>
            <w:color w:val="C00000"/>
            <w:sz w:val="18"/>
            <w:szCs w:val="18"/>
          </w:rPr>
          <w:t xml:space="preserve"> 2019</w:t>
        </w:r>
      </w:sdtContent>
    </w:sdt>
  </w:p>
  <w:p>
    <w:pPr>
      <w:pStyle w:val="Footer"/>
      <w:rPr>
        <w:color w:val="92D050"/>
      </w:rPr>
    </w:pPr>
    <w:r>
      <w:rPr>
        <w:color w:val="92D050"/>
      </w:rPr>
      <mc:AlternateContent>
        <mc:Choice Requires="wps">
          <w:drawing>
            <wp:anchor behindDoc="1" distT="0" distB="0" distL="0" distR="0" simplePos="0" locked="0" layoutInCell="1" allowOverlap="1" relativeHeight="54" wp14:anchorId="5C3665BD">
              <wp:simplePos x="0" y="0"/>
              <wp:positionH relativeFrom="margin">
                <wp:align>right</wp:align>
              </wp:positionH>
              <wp:positionV relativeFrom="paragraph">
                <wp:posOffset>635</wp:posOffset>
              </wp:positionV>
              <wp:extent cx="1525270" cy="313690"/>
              <wp:effectExtent l="0" t="0" r="0" b="0"/>
              <wp:wrapNone/>
              <wp:docPr id="1" name="Text Box 56"/>
              <a:graphic xmlns:a="http://schemas.openxmlformats.org/drawingml/2006/main">
                <a:graphicData uri="http://schemas.microsoft.com/office/word/2010/wordprocessingShape">
                  <wps:wsp>
                    <wps:cNvSpPr/>
                    <wps:spPr>
                      <a:xfrm>
                        <a:off x="0" y="0"/>
                        <a:ext cx="1524600" cy="313200"/>
                      </a:xfrm>
                      <a:prstGeom prst="rect">
                        <a:avLst/>
                      </a:prstGeom>
                      <a:noFill/>
                      <a:ln w="6480">
                        <a:noFill/>
                      </a:ln>
                    </wps:spPr>
                    <wps:style>
                      <a:lnRef idx="0"/>
                      <a:fillRef idx="0"/>
                      <a:effectRef idx="0"/>
                      <a:fontRef idx="minor"/>
                    </wps:style>
                    <wps:txb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53</w:t>
                          </w:r>
                          <w:r>
                            <w:rPr>
                              <w:sz w:val="18"/>
                              <w:szCs w:val="18"/>
                              <w:rFonts w:cs="Arial" w:ascii="Arial" w:hAnsi="Arial"/>
                              <w:color w:val="C00000"/>
                            </w:rPr>
                            <w:fldChar w:fldCharType="end"/>
                          </w:r>
                        </w:p>
                      </w:txbxContent>
                    </wps:txbx>
                    <wps:bodyPr>
                      <a:spAutoFit/>
                    </wps:bodyPr>
                  </wps:wsp>
                </a:graphicData>
              </a:graphic>
            </wp:anchor>
          </w:drawing>
        </mc:Choice>
        <mc:Fallback>
          <w:pict>
            <v:rect id="shape_0" ID="Text Box 56" stroked="f" style="position:absolute;margin-left:347.9pt;margin-top:0.05pt;width:120pt;height:24.6pt;mso-position-horizontal:right;mso-position-horizontal-relative:margin" wp14:anchorId="5C3665BD">
              <w10:wrap type="square"/>
              <v:fill o:detectmouseclick="t" on="false"/>
              <v:stroke color="#3465a4" weight="6480" joinstyle="round" endcap="flat"/>
              <v:textbox>
                <w:txbxContent>
                  <w:p>
                    <w:pPr>
                      <w:pStyle w:val="Footer"/>
                      <w:jc w:val="right"/>
                      <w:rPr>
                        <w:rFonts w:ascii="Arial" w:hAnsi="Arial" w:cs="Arial"/>
                        <w:color w:val="C00000"/>
                        <w:sz w:val="18"/>
                        <w:szCs w:val="18"/>
                      </w:rPr>
                    </w:pPr>
                    <w:r>
                      <w:rPr>
                        <w:rFonts w:cs="Arial" w:ascii="Arial" w:hAnsi="Arial"/>
                        <w:color w:val="C00000"/>
                        <w:sz w:val="18"/>
                        <w:szCs w:val="18"/>
                      </w:rPr>
                      <w:fldChar w:fldCharType="begin"/>
                    </w:r>
                    <w:r>
                      <w:rPr>
                        <w:sz w:val="18"/>
                        <w:szCs w:val="18"/>
                        <w:rFonts w:cs="Arial" w:ascii="Arial" w:hAnsi="Arial"/>
                        <w:color w:val="C00000"/>
                      </w:rPr>
                      <w:instrText> PAGE </w:instrText>
                    </w:r>
                    <w:r>
                      <w:rPr>
                        <w:sz w:val="18"/>
                        <w:szCs w:val="18"/>
                        <w:rFonts w:cs="Arial" w:ascii="Arial" w:hAnsi="Arial"/>
                        <w:color w:val="C00000"/>
                      </w:rPr>
                      <w:fldChar w:fldCharType="separate"/>
                    </w:r>
                    <w:r>
                      <w:rPr>
                        <w:sz w:val="18"/>
                        <w:szCs w:val="18"/>
                        <w:rFonts w:cs="Arial" w:ascii="Arial" w:hAnsi="Arial"/>
                        <w:color w:val="C00000"/>
                      </w:rPr>
                      <w:t>53</w:t>
                    </w:r>
                    <w:r>
                      <w:rPr>
                        <w:sz w:val="18"/>
                        <w:szCs w:val="18"/>
                        <w:rFonts w:cs="Arial" w:ascii="Arial" w:hAnsi="Arial"/>
                        <w:color w:val="C00000"/>
                      </w:rPr>
                      <w:fldChar w:fldCharType="end"/>
                    </w:r>
                  </w:p>
                </w:txbxContent>
              </v:textbox>
            </v:rect>
          </w:pict>
        </mc:Fallback>
      </mc:AlternateContent>
      <mc:AlternateContent>
        <mc:Choice Requires="wps">
          <w:drawing>
            <wp:anchor behindDoc="1" distT="91440" distB="91440" distL="114300" distR="114300" simplePos="0" locked="0" layoutInCell="1" allowOverlap="1" relativeHeight="107" wp14:anchorId="2D591DDB">
              <wp:simplePos x="0" y="0"/>
              <wp:positionH relativeFrom="margin">
                <wp:align>center</wp:align>
              </wp:positionH>
              <wp:positionV relativeFrom="paragraph">
                <wp:align>top</wp:align>
              </wp:positionV>
              <wp:extent cx="5943600" cy="52705"/>
              <wp:effectExtent l="0" t="0" r="0" b="0"/>
              <wp:wrapSquare wrapText="bothSides"/>
              <wp:docPr id="3" name="Rectangle 58"/>
              <a:graphic xmlns:a="http://schemas.openxmlformats.org/drawingml/2006/main">
                <a:graphicData uri="http://schemas.microsoft.com/office/word/2010/wordprocessingShape">
                  <wps:wsp>
                    <wps:cNvSpPr/>
                    <wps:spPr>
                      <a:xfrm>
                        <a:off x="0" y="0"/>
                        <a:ext cx="5942880" cy="5220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Rectangle 58" fillcolor="#4f81bd" stroked="f" style="position:absolute;margin-left:0pt;margin-top:7.2pt;width:467.9pt;height:4.05pt;mso-position-horizontal:center;mso-position-horizontal-relative:margin;mso-position-vertical:top" wp14:anchorId="2D591DDB">
              <w10:wrap type="none"/>
              <v:fill o:detectmouseclick="t" type="solid" color2="#b07e42"/>
              <v:stroke color="#3465a4" weight="25560" joinstyle="round" endcap="fla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object>
        <v:shape id="ole_rId1" style="width:227pt;height:41.5pt" o:ole="">
          <v:imagedata r:id="rId2" o:title=""/>
        </v:shape>
        <o:OLEObject Type="Embed" ProgID="MSPhotoEd.3" ShapeID="ole_rId1" DrawAspect="Content" ObjectID="_228859140" r:id="rId1"/>
      </w:object>
    </w:r>
  </w:p>
  <w:p>
    <w:pPr>
      <w:pStyle w:val="Header"/>
      <w:rPr/>
    </w:pPr>
    <w:r>
      <w:rPr/>
    </w:r>
  </w:p>
  <w:tbl>
    <w:tblPr>
      <w:tblW w:w="5000" w:type="pct"/>
      <w:jc w:val="left"/>
      <w:tblInd w:w="0" w:type="dxa"/>
      <w:tblCellMar>
        <w:top w:w="72" w:type="dxa"/>
        <w:left w:w="115" w:type="dxa"/>
        <w:bottom w:w="72" w:type="dxa"/>
        <w:right w:w="115" w:type="dxa"/>
      </w:tblCellMar>
      <w:tblLook w:val="04a0" w:noHBand="0" w:noVBand="1" w:firstColumn="1" w:lastRow="0" w:lastColumn="0" w:firstRow="1"/>
    </w:tblPr>
    <w:tblGrid>
      <w:gridCol w:w="8193"/>
      <w:gridCol w:w="1166"/>
    </w:tblGrid>
    <w:tr>
      <w:trPr>
        <w:trHeight w:val="288" w:hRule="atLeast"/>
      </w:trPr>
      <w:tc>
        <w:tcPr>
          <w:tcW w:w="8193" w:type="dxa"/>
          <w:tcBorders>
            <w:bottom w:val="single" w:sz="18" w:space="0" w:color="808080"/>
            <w:right w:val="single" w:sz="18" w:space="0" w:color="808080"/>
          </w:tcBorders>
        </w:tcPr>
        <w:sdt>
          <w:sdtPr>
            <w:text/>
            <w:id w:val="1999217288"/>
            <w:dataBinding w:prefixMappings="xmlns:ns0='http://schemas.openxmlformats.org/package/2006/metadata/core-properties' xmlns:ns1='http://purl.org/dc/elements/1.1/'" w:xpath="/ns0:coreProperties[1]/ns1:title[1]" w:storeItemID="{6C3C8BC8-F283-45AE-878A-BAB7291924A1}"/>
            <w:alias w:val="Title"/>
          </w:sdtPr>
          <w:sdtContent>
            <w:p>
              <w:pPr>
                <w:pStyle w:val="Header"/>
                <w:jc w:val="right"/>
                <w:rPr>
                  <w:rFonts w:ascii="Cambria" w:hAnsi="Cambria" w:eastAsia="" w:cs="" w:asciiTheme="majorHAnsi" w:cstheme="majorBidi" w:eastAsiaTheme="majorEastAsia" w:hAnsiTheme="majorHAnsi"/>
                  <w:color w:val="C00000"/>
                  <w:sz w:val="36"/>
                  <w:szCs w:val="36"/>
                </w:rPr>
              </w:pPr>
              <w:r>
                <w:rPr>
                  <w:rFonts w:eastAsia="" w:cs="Arial" w:ascii="Arial" w:hAnsi="Arial" w:eastAsiaTheme="majorEastAsia"/>
                  <w:b/>
                  <w:caps/>
                  <w:color w:val="C00000"/>
                  <w:sz w:val="36"/>
                  <w:szCs w:val="36"/>
                </w:rPr>
                <w:t>Affiliate Performance Assessment</w:t>
              </w:r>
            </w:p>
          </w:sdtContent>
        </w:sdt>
      </w:tc>
      <w:tc>
        <w:tcPr>
          <w:tcW w:w="1166" w:type="dxa"/>
          <w:tcBorders>
            <w:left w:val="single" w:sz="18" w:space="0" w:color="808080"/>
            <w:bottom w:val="single" w:sz="18" w:space="0" w:color="808080"/>
          </w:tcBorders>
        </w:tcPr>
        <w:p>
          <w:pPr>
            <w:pStyle w:val="Header"/>
            <w:rPr>
              <w:rFonts w:ascii="Cambria" w:hAnsi="Cambria" w:eastAsia="" w:cs="" w:asciiTheme="majorHAnsi" w:cstheme="majorBidi" w:eastAsiaTheme="majorEastAsia" w:hAnsiTheme="majorHAnsi"/>
              <w:b/>
              <w:b/>
              <w:bCs/>
              <w:color w:val="C00000"/>
              <w:sz w:val="36"/>
              <w:szCs w:val="36"/>
              <w14:numForm w14:val="oldStyle"/>
            </w:rPr>
          </w:pPr>
          <w:del w:id="1761" w:author="Unknown Author" w:date="2022-02-18T11:20:42Z">
            <w:r>
              <w:rPr>
                <w:rFonts w:eastAsia="" w:cs="Arial" w:ascii="Arial" w:hAnsi="Arial" w:eastAsiaTheme="majorEastAsia"/>
                <w:b/>
                <w:bCs/>
                <w:color w:val="C00000"/>
                <w:sz w:val="36"/>
                <w:szCs w:val="36"/>
                <w14:shadow w14:blurRad="50800" w14:dist="38100" w14:dir="2700000" w14:sx="100000" w14:sy="100000" w14:kx="0" w14:ky="0" w14:algn="tl">
                  <w14:srgbClr w14:val="000000">
                    <w14:alpha w14:val="60000"/>
                  </w14:srgbClr>
                </w14:shadow>
                <w14:numForm w14:val="oldStyle"/>
              </w:rPr>
              <w:delText>2019</w:delText>
            </w:r>
          </w:del>
          <w:ins w:id="1762" w:author="Unknown Author" w:date="2022-02-18T11:20:42Z">
            <w:r>
              <w:rPr>
                <w:rFonts w:eastAsia="" w:cs="Arial" w:ascii="Arial" w:hAnsi="Arial" w:eastAsiaTheme="majorEastAsia"/>
                <w:b/>
                <w:bCs/>
                <w:color w:val="C00000"/>
                <w:kern w:val="0"/>
                <w:sz w:val="36"/>
                <w:szCs w:val="36"/>
                <w:lang w:val="en-US" w:eastAsia="en-US" w:bidi="ar-SA"/>
                <w14:shadow w14:blurRad="50800" w14:dist="38100" w14:dir="2700000" w14:sx="100000" w14:sy="100000" w14:kx="0" w14:ky="0" w14:algn="tl">
                  <w14:srgbClr w14:val="000000">
                    <w14:alpha w14:val="60000"/>
                  </w14:srgbClr>
                </w14:shadow>
                <w14:numForm w14:val="oldStyle"/>
              </w:rPr>
              <w:t>${year}</w:t>
            </w:r>
          </w:ins>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2"/>
      <w:numFmt w:val="decimal"/>
      <w:lvlText w:val="%1"/>
      <w:lvlJc w:val="left"/>
      <w:pPr>
        <w:tabs>
          <w:tab w:val="num" w:pos="0"/>
        </w:tabs>
        <w:ind w:left="360" w:hanging="360"/>
      </w:pPr>
    </w:lvl>
    <w:lvl w:ilvl="1">
      <w:start w:val="6"/>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4">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8">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9">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0">
    <w:lvl w:ilvl="0">
      <w:start w:val="1"/>
      <w:numFmt w:val="bullet"/>
      <w:lvlText w:val=""/>
      <w:lvlJc w:val="left"/>
      <w:pPr>
        <w:tabs>
          <w:tab w:val="num" w:pos="0"/>
        </w:tabs>
        <w:ind w:left="1800" w:hanging="360"/>
      </w:pPr>
      <w:rPr>
        <w:rFonts w:ascii="Symbol" w:hAnsi="Symbol" w:cs="Symbol" w:hint="default"/>
      </w:rPr>
    </w:lvl>
    <w:lvl w:ilvl="1">
      <w:start w:val="1"/>
      <w:numFmt w:val="decimal"/>
      <w:lvlText w:val="%1.%2"/>
      <w:lvlJc w:val="left"/>
      <w:pPr>
        <w:tabs>
          <w:tab w:val="num" w:pos="0"/>
        </w:tabs>
        <w:ind w:left="2520" w:hanging="360"/>
      </w:pPr>
    </w:lvl>
    <w:lvl w:ilvl="2">
      <w:start w:val="1"/>
      <w:numFmt w:val="decimal"/>
      <w:lvlText w:val="%1.%2.%3"/>
      <w:lvlJc w:val="left"/>
      <w:pPr>
        <w:tabs>
          <w:tab w:val="num" w:pos="0"/>
        </w:tabs>
        <w:ind w:left="3600" w:hanging="720"/>
      </w:pPr>
    </w:lvl>
    <w:lvl w:ilvl="3">
      <w:start w:val="1"/>
      <w:numFmt w:val="decimal"/>
      <w:lvlText w:val="%1.%2.%3.%4"/>
      <w:lvlJc w:val="left"/>
      <w:pPr>
        <w:tabs>
          <w:tab w:val="num" w:pos="0"/>
        </w:tabs>
        <w:ind w:left="4320" w:hanging="720"/>
      </w:pPr>
    </w:lvl>
    <w:lvl w:ilvl="4">
      <w:start w:val="1"/>
      <w:numFmt w:val="decimal"/>
      <w:lvlText w:val="%1.%2.%3.%4.%5"/>
      <w:lvlJc w:val="left"/>
      <w:pPr>
        <w:tabs>
          <w:tab w:val="num" w:pos="0"/>
        </w:tabs>
        <w:ind w:left="5400" w:hanging="1080"/>
      </w:pPr>
    </w:lvl>
    <w:lvl w:ilvl="5">
      <w:start w:val="1"/>
      <w:numFmt w:val="decimal"/>
      <w:lvlText w:val="%1.%2.%3.%4.%5.%6"/>
      <w:lvlJc w:val="left"/>
      <w:pPr>
        <w:tabs>
          <w:tab w:val="num" w:pos="0"/>
        </w:tabs>
        <w:ind w:left="6120" w:hanging="1080"/>
      </w:pPr>
    </w:lvl>
    <w:lvl w:ilvl="6">
      <w:start w:val="1"/>
      <w:numFmt w:val="decimal"/>
      <w:lvlText w:val="%1.%2.%3.%4.%5.%6.%7"/>
      <w:lvlJc w:val="left"/>
      <w:pPr>
        <w:tabs>
          <w:tab w:val="num" w:pos="0"/>
        </w:tabs>
        <w:ind w:left="7200" w:hanging="1440"/>
      </w:pPr>
    </w:lvl>
    <w:lvl w:ilvl="7">
      <w:start w:val="1"/>
      <w:numFmt w:val="decimal"/>
      <w:lvlText w:val="%1.%2.%3.%4.%5.%6.%7.%8"/>
      <w:lvlJc w:val="left"/>
      <w:pPr>
        <w:tabs>
          <w:tab w:val="num" w:pos="0"/>
        </w:tabs>
        <w:ind w:left="7920" w:hanging="1440"/>
      </w:pPr>
    </w:lvl>
    <w:lvl w:ilvl="8">
      <w:start w:val="1"/>
      <w:numFmt w:val="decimal"/>
      <w:lvlText w:val="%1.%2.%3.%4.%5.%6.%7.%8.%9"/>
      <w:lvlJc w:val="left"/>
      <w:pPr>
        <w:tabs>
          <w:tab w:val="num" w:pos="0"/>
        </w:tabs>
        <w:ind w:left="9000" w:hanging="1800"/>
      </w:pPr>
    </w:lvl>
  </w:abstractNum>
  <w:abstractNum w:abstractNumId="11">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4">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5">
    <w:lvl w:ilvl="0">
      <w:start w:val="1"/>
      <w:numFmt w:val="decimal"/>
      <w:lvlText w:val="%1"/>
      <w:lvlJc w:val="left"/>
      <w:pPr>
        <w:tabs>
          <w:tab w:val="num" w:pos="0"/>
        </w:tabs>
        <w:ind w:left="360" w:hanging="360"/>
      </w:pPr>
    </w:lvl>
    <w:lvl w:ilvl="1">
      <w:start w:val="5"/>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16">
    <w:lvl w:ilvl="0">
      <w:start w:val="1"/>
      <w:numFmt w:val="decimal"/>
      <w:lvlText w:val="%1"/>
      <w:lvlJc w:val="left"/>
      <w:pPr>
        <w:tabs>
          <w:tab w:val="num" w:pos="360"/>
        </w:tabs>
        <w:ind w:left="360" w:hanging="360"/>
      </w:pPr>
      <w:rPr>
        <w:b/>
      </w:r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7">
    <w:lvl w:ilvl="0">
      <w:start w:val="1"/>
      <w:numFmt w:val="decimal"/>
      <w:lvlText w:val="%1"/>
      <w:lvlJc w:val="left"/>
      <w:pPr>
        <w:tabs>
          <w:tab w:val="num" w:pos="375"/>
        </w:tabs>
        <w:ind w:left="375" w:hanging="375"/>
      </w:pPr>
      <w:rPr>
        <w:b/>
      </w:rPr>
    </w:lvl>
    <w:lvl w:ilvl="1">
      <w:start w:val="7"/>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18">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19">
    <w:lvl w:ilvl="0">
      <w:start w:val="2"/>
      <w:numFmt w:val="decimal"/>
      <w:lvlText w:val="%1"/>
      <w:lvlJc w:val="left"/>
      <w:pPr>
        <w:tabs>
          <w:tab w:val="num" w:pos="360"/>
        </w:tabs>
        <w:ind w:left="360" w:hanging="360"/>
      </w:pPr>
    </w:lvl>
    <w:lvl w:ilvl="1">
      <w:start w:val="2"/>
      <w:numFmt w:val="decimal"/>
      <w:lvlText w:val="%1.%2"/>
      <w:lvlJc w:val="left"/>
      <w:pPr>
        <w:tabs>
          <w:tab w:val="num" w:pos="1980"/>
        </w:tabs>
        <w:ind w:left="1980" w:hanging="720"/>
      </w:pPr>
      <w:rPr>
        <w:b w:val="false"/>
      </w:rPr>
    </w:lvl>
    <w:lvl w:ilvl="2">
      <w:start w:val="1"/>
      <w:numFmt w:val="decimal"/>
      <w:lvlText w:val="%1.%2.%3"/>
      <w:lvlJc w:val="left"/>
      <w:pPr>
        <w:tabs>
          <w:tab w:val="num" w:pos="3600"/>
        </w:tabs>
        <w:ind w:left="3600" w:hanging="1080"/>
      </w:pPr>
    </w:lvl>
    <w:lvl w:ilvl="3">
      <w:start w:val="1"/>
      <w:numFmt w:val="decimal"/>
      <w:lvlText w:val="%1.%2.%3.%4"/>
      <w:lvlJc w:val="left"/>
      <w:pPr>
        <w:tabs>
          <w:tab w:val="num" w:pos="4860"/>
        </w:tabs>
        <w:ind w:left="4860" w:hanging="1080"/>
      </w:pPr>
    </w:lvl>
    <w:lvl w:ilvl="4">
      <w:start w:val="1"/>
      <w:numFmt w:val="decimal"/>
      <w:lvlText w:val="%1.%2.%3.%4.%5"/>
      <w:lvlJc w:val="left"/>
      <w:pPr>
        <w:tabs>
          <w:tab w:val="num" w:pos="6480"/>
        </w:tabs>
        <w:ind w:left="6480" w:hanging="1440"/>
      </w:pPr>
    </w:lvl>
    <w:lvl w:ilvl="5">
      <w:start w:val="1"/>
      <w:numFmt w:val="decimal"/>
      <w:lvlText w:val="%1.%2.%3.%4.%5.%6"/>
      <w:lvlJc w:val="left"/>
      <w:pPr>
        <w:tabs>
          <w:tab w:val="num" w:pos="8100"/>
        </w:tabs>
        <w:ind w:left="8100" w:hanging="1800"/>
      </w:pPr>
    </w:lvl>
    <w:lvl w:ilvl="6">
      <w:start w:val="1"/>
      <w:numFmt w:val="decimal"/>
      <w:lvlText w:val="%1.%2.%3.%4.%5.%6.%7"/>
      <w:lvlJc w:val="left"/>
      <w:pPr>
        <w:tabs>
          <w:tab w:val="num" w:pos="9720"/>
        </w:tabs>
        <w:ind w:left="9720" w:hanging="2160"/>
      </w:pPr>
    </w:lvl>
    <w:lvl w:ilvl="7">
      <w:start w:val="1"/>
      <w:numFmt w:val="decimal"/>
      <w:lvlText w:val="%1.%2.%3.%4.%5.%6.%7.%8"/>
      <w:lvlJc w:val="left"/>
      <w:pPr>
        <w:tabs>
          <w:tab w:val="num" w:pos="10980"/>
        </w:tabs>
        <w:ind w:left="10980" w:hanging="2160"/>
      </w:pPr>
    </w:lvl>
    <w:lvl w:ilvl="8">
      <w:start w:val="1"/>
      <w:numFmt w:val="decimal"/>
      <w:lvlText w:val="%1.%2.%3.%4.%5.%6.%7.%8.%9"/>
      <w:lvlJc w:val="left"/>
      <w:pPr>
        <w:tabs>
          <w:tab w:val="num" w:pos="12600"/>
        </w:tabs>
        <w:ind w:left="12600" w:hanging="2520"/>
      </w:pPr>
    </w:lvl>
  </w:abstractNum>
  <w:abstractNum w:abstractNumId="20">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1">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2">
    <w:lvl w:ilvl="0">
      <w:start w:val="8"/>
      <w:numFmt w:val="decimal"/>
      <w:lvlText w:val="%1"/>
      <w:lvlJc w:val="left"/>
      <w:pPr>
        <w:tabs>
          <w:tab w:val="num" w:pos="360"/>
        </w:tabs>
        <w:ind w:left="360" w:hanging="360"/>
      </w:pPr>
      <w:rPr>
        <w:b/>
      </w:rPr>
    </w:lvl>
    <w:lvl w:ilvl="1">
      <w:start w:val="1"/>
      <w:numFmt w:val="decimal"/>
      <w:lvlText w:val="%1.%2"/>
      <w:lvlJc w:val="left"/>
      <w:pPr>
        <w:tabs>
          <w:tab w:val="num" w:pos="1980"/>
        </w:tabs>
        <w:ind w:left="1980" w:hanging="720"/>
      </w:pPr>
      <w:rPr>
        <w:b w:val="false"/>
      </w:rPr>
    </w:lvl>
    <w:lvl w:ilvl="2">
      <w:start w:val="1"/>
      <w:numFmt w:val="decimal"/>
      <w:lvlText w:val="%1.%2.%3"/>
      <w:lvlJc w:val="left"/>
      <w:pPr>
        <w:tabs>
          <w:tab w:val="num" w:pos="3240"/>
        </w:tabs>
        <w:ind w:left="3240" w:hanging="720"/>
      </w:pPr>
      <w:rPr>
        <w:b/>
      </w:rPr>
    </w:lvl>
    <w:lvl w:ilvl="3">
      <w:start w:val="1"/>
      <w:numFmt w:val="decimal"/>
      <w:lvlText w:val="%1.%2.%3.%4"/>
      <w:lvlJc w:val="left"/>
      <w:pPr>
        <w:tabs>
          <w:tab w:val="num" w:pos="4860"/>
        </w:tabs>
        <w:ind w:left="4860" w:hanging="1080"/>
      </w:pPr>
      <w:rPr>
        <w:b/>
      </w:rPr>
    </w:lvl>
    <w:lvl w:ilvl="4">
      <w:start w:val="1"/>
      <w:numFmt w:val="decimal"/>
      <w:lvlText w:val="%1.%2.%3.%4.%5"/>
      <w:lvlJc w:val="left"/>
      <w:pPr>
        <w:tabs>
          <w:tab w:val="num" w:pos="6480"/>
        </w:tabs>
        <w:ind w:left="6480" w:hanging="1440"/>
      </w:pPr>
      <w:rPr>
        <w:b/>
      </w:rPr>
    </w:lvl>
    <w:lvl w:ilvl="5">
      <w:start w:val="1"/>
      <w:numFmt w:val="decimal"/>
      <w:lvlText w:val="%1.%2.%3.%4.%5.%6"/>
      <w:lvlJc w:val="left"/>
      <w:pPr>
        <w:tabs>
          <w:tab w:val="num" w:pos="7740"/>
        </w:tabs>
        <w:ind w:left="7740" w:hanging="1440"/>
      </w:pPr>
      <w:rPr>
        <w:b/>
      </w:rPr>
    </w:lvl>
    <w:lvl w:ilvl="6">
      <w:start w:val="1"/>
      <w:numFmt w:val="decimal"/>
      <w:lvlText w:val="%1.%2.%3.%4.%5.%6.%7"/>
      <w:lvlJc w:val="left"/>
      <w:pPr>
        <w:tabs>
          <w:tab w:val="num" w:pos="9360"/>
        </w:tabs>
        <w:ind w:left="9360" w:hanging="1800"/>
      </w:pPr>
      <w:rPr>
        <w:b/>
      </w:rPr>
    </w:lvl>
    <w:lvl w:ilvl="7">
      <w:start w:val="1"/>
      <w:numFmt w:val="decimal"/>
      <w:lvlText w:val="%1.%2.%3.%4.%5.%6.%7.%8"/>
      <w:lvlJc w:val="left"/>
      <w:pPr>
        <w:tabs>
          <w:tab w:val="num" w:pos="10980"/>
        </w:tabs>
        <w:ind w:left="10980" w:hanging="2160"/>
      </w:pPr>
      <w:rPr>
        <w:b/>
      </w:rPr>
    </w:lvl>
    <w:lvl w:ilvl="8">
      <w:start w:val="1"/>
      <w:numFmt w:val="decimal"/>
      <w:lvlText w:val="%1.%2.%3.%4.%5.%6.%7.%8.%9"/>
      <w:lvlJc w:val="left"/>
      <w:pPr>
        <w:tabs>
          <w:tab w:val="num" w:pos="12240"/>
        </w:tabs>
        <w:ind w:left="12240" w:hanging="2160"/>
      </w:pPr>
      <w:rPr>
        <w:b/>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3"/>
    <w:lvlOverride w:ilvl="1">
      <w:startOverride w:val="1"/>
    </w:lvlOverride>
  </w:num>
  <w:num w:numId="25">
    <w:abstractNumId w:val="4"/>
    <w:lvlOverride w:ilvl="0">
      <w:startOverride w:val="1"/>
    </w:lvlOverride>
  </w:num>
  <w:num w:numId="26">
    <w:abstractNumId w:val="4"/>
  </w:num>
  <w:num w:numId="27">
    <w:abstractNumId w:val="4"/>
  </w:num>
  <w:num w:numId="28">
    <w:abstractNumId w:val="4"/>
  </w:num>
  <w:num w:numId="29">
    <w:abstractNumId w:val="4"/>
  </w:num>
  <w:num w:numId="30">
    <w:abstractNumId w:val="4"/>
  </w:num>
  <w:num w:numId="31">
    <w:abstractNumId w:val="4"/>
  </w:num>
  <w:num w:numId="32">
    <w:abstractNumId w:val="3"/>
  </w:num>
  <w:num w:numId="33">
    <w:abstractNumId w:val="3"/>
  </w:num>
  <w:num w:numId="34">
    <w:abstractNumId w:val="3"/>
  </w:num>
  <w:num w:numId="35">
    <w:abstractNumId w:val="3"/>
  </w:num>
  <w:num w:numId="36">
    <w:abstractNumId w:val="15"/>
    <w:lvlOverride w:ilvl="1">
      <w:startOverride w:val="1"/>
    </w:lvlOverride>
  </w:num>
  <w:num w:numId="37">
    <w:abstractNumId w:val="16"/>
    <w:lvlOverride w:ilvl="1">
      <w:startOverride w:val="1"/>
    </w:lvlOverride>
  </w:num>
  <w:num w:numId="38">
    <w:abstractNumId w:val="17"/>
    <w:lvlOverride w:ilvl="1">
      <w:startOverride w:val="1"/>
    </w:lvlOverride>
  </w:num>
  <w:num w:numId="39">
    <w:abstractNumId w:val="18"/>
    <w:lvlOverride w:ilvl="1">
      <w:startOverride w:val="1"/>
    </w:lvlOverride>
  </w:num>
  <w:num w:numId="40">
    <w:abstractNumId w:val="18"/>
  </w:num>
  <w:num w:numId="41">
    <w:abstractNumId w:val="20"/>
    <w:lvlOverride w:ilvl="1">
      <w:startOverride w:val="1"/>
    </w:lvlOverride>
  </w:num>
  <w:num w:numId="42">
    <w:abstractNumId w:val="20"/>
  </w:num>
  <w:num w:numId="43">
    <w:abstractNumId w:val="20"/>
  </w:num>
</w:numbering>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f1ae1"/>
    <w:pPr>
      <w:widowControl/>
      <w:suppressAutoHyphens w:val="true"/>
      <w:bidi w:val="0"/>
      <w:spacing w:lineRule="auto" w:line="240" w:before="0" w:after="0"/>
      <w:jc w:val="left"/>
    </w:pPr>
    <w:rPr>
      <w:rFonts w:ascii="Calibri" w:hAnsi="Calibri" w:eastAsia="Calibri" w:cs="Times New Roman" w:eastAsiaTheme="minorHAnsi"/>
      <w:color w:val="auto"/>
      <w:kern w:val="0"/>
      <w:sz w:val="22"/>
      <w:szCs w:val="22"/>
      <w:lang w:val="en-US" w:eastAsia="en-US" w:bidi="ar-SA"/>
    </w:rPr>
  </w:style>
  <w:style w:type="paragraph" w:styleId="Heading5">
    <w:name w:val="Heading 5"/>
    <w:basedOn w:val="Normal"/>
    <w:next w:val="Normal"/>
    <w:link w:val="Heading5Char"/>
    <w:semiHidden/>
    <w:unhideWhenUsed/>
    <w:qFormat/>
    <w:rsid w:val="001f1ae1"/>
    <w:pPr>
      <w:keepNext w:val="true"/>
      <w:ind w:left="2160" w:hanging="0"/>
      <w:outlineLvl w:val="4"/>
    </w:pPr>
    <w:rPr>
      <w:rFonts w:ascii="Arial" w:hAnsi="Arial" w:eastAsia="Times New Roman"/>
      <w:b/>
      <w:smallCaps/>
      <w:sz w:val="24"/>
      <w:szCs w:val="20"/>
    </w:rPr>
  </w:style>
  <w:style w:type="paragraph" w:styleId="Heading7">
    <w:name w:val="Heading 7"/>
    <w:basedOn w:val="Normal"/>
    <w:next w:val="Normal"/>
    <w:link w:val="Heading7Char"/>
    <w:semiHidden/>
    <w:unhideWhenUsed/>
    <w:qFormat/>
    <w:rsid w:val="001f1ae1"/>
    <w:pPr>
      <w:keepNext w:val="true"/>
      <w:jc w:val="both"/>
      <w:outlineLvl w:val="6"/>
    </w:pPr>
    <w:rPr>
      <w:rFonts w:ascii="Arial" w:hAnsi="Arial" w:eastAsia="Times New Roman" w:cs="Arial"/>
      <w:smallCaps/>
      <w:sz w:val="36"/>
      <w:szCs w:val="24"/>
    </w:rPr>
  </w:style>
  <w:style w:type="paragraph" w:styleId="Heading8">
    <w:name w:val="Heading 8"/>
    <w:basedOn w:val="Normal"/>
    <w:next w:val="Normal"/>
    <w:link w:val="Heading8Char"/>
    <w:uiPriority w:val="9"/>
    <w:semiHidden/>
    <w:unhideWhenUsed/>
    <w:qFormat/>
    <w:rsid w:val="001f1ae1"/>
    <w:pPr>
      <w:spacing w:before="240" w:after="60"/>
      <w:outlineLvl w:val="7"/>
    </w:pPr>
    <w:rPr>
      <w:rFonts w:eastAsia="Times New Roman"/>
      <w:i/>
      <w:iCs/>
      <w:sz w:val="24"/>
      <w:szCs w:val="24"/>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semiHidden/>
    <w:qFormat/>
    <w:rsid w:val="001f1ae1"/>
    <w:rPr>
      <w:rFonts w:ascii="Arial" w:hAnsi="Arial" w:eastAsia="Times New Roman" w:cs="Times New Roman"/>
      <w:b/>
      <w:smallCaps/>
      <w:szCs w:val="20"/>
    </w:rPr>
  </w:style>
  <w:style w:type="character" w:styleId="Heading7Char" w:customStyle="1">
    <w:name w:val="Heading 7 Char"/>
    <w:basedOn w:val="DefaultParagraphFont"/>
    <w:link w:val="Heading7"/>
    <w:semiHidden/>
    <w:qFormat/>
    <w:rsid w:val="001f1ae1"/>
    <w:rPr>
      <w:rFonts w:ascii="Arial" w:hAnsi="Arial" w:eastAsia="Times New Roman" w:cs="Arial"/>
      <w:smallCaps/>
      <w:sz w:val="36"/>
    </w:rPr>
  </w:style>
  <w:style w:type="character" w:styleId="Heading8Char" w:customStyle="1">
    <w:name w:val="Heading 8 Char"/>
    <w:basedOn w:val="DefaultParagraphFont"/>
    <w:link w:val="Heading8"/>
    <w:uiPriority w:val="9"/>
    <w:semiHidden/>
    <w:qFormat/>
    <w:rsid w:val="001f1ae1"/>
    <w:rPr>
      <w:rFonts w:ascii="Calibri" w:hAnsi="Calibri" w:eastAsia="Times New Roman" w:cs="Times New Roman"/>
      <w:i/>
      <w:iCs/>
    </w:rPr>
  </w:style>
  <w:style w:type="character" w:styleId="HeaderChar" w:customStyle="1">
    <w:name w:val="Header Char"/>
    <w:basedOn w:val="DefaultParagraphFont"/>
    <w:link w:val="Header"/>
    <w:uiPriority w:val="99"/>
    <w:qFormat/>
    <w:rsid w:val="001f1ae1"/>
    <w:rPr>
      <w:rFonts w:ascii="Calibri" w:hAnsi="Calibri" w:eastAsia="Calibri" w:cs="Times New Roman"/>
      <w:sz w:val="22"/>
      <w:szCs w:val="22"/>
    </w:rPr>
  </w:style>
  <w:style w:type="character" w:styleId="FooterChar" w:customStyle="1">
    <w:name w:val="Footer Char"/>
    <w:basedOn w:val="DefaultParagraphFont"/>
    <w:link w:val="Footer"/>
    <w:uiPriority w:val="99"/>
    <w:qFormat/>
    <w:rsid w:val="001f1ae1"/>
    <w:rPr>
      <w:rFonts w:eastAsia="Times New Roman" w:cs="Times New Roman"/>
      <w:b/>
      <w:smallCaps/>
      <w:sz w:val="20"/>
      <w:szCs w:val="20"/>
    </w:rPr>
  </w:style>
  <w:style w:type="character" w:styleId="BodyTextChar" w:customStyle="1">
    <w:name w:val="Body Text Char"/>
    <w:basedOn w:val="DefaultParagraphFont"/>
    <w:link w:val="BodyText"/>
    <w:uiPriority w:val="99"/>
    <w:semiHidden/>
    <w:qFormat/>
    <w:rsid w:val="001f1ae1"/>
    <w:rPr>
      <w:rFonts w:ascii="Calibri" w:hAnsi="Calibri" w:eastAsia="Calibri" w:cs="Times New Roman"/>
      <w:sz w:val="22"/>
      <w:szCs w:val="22"/>
    </w:rPr>
  </w:style>
  <w:style w:type="character" w:styleId="BodyText2Char" w:customStyle="1">
    <w:name w:val="Body Text 2 Char"/>
    <w:basedOn w:val="DefaultParagraphFont"/>
    <w:link w:val="BodyText2"/>
    <w:semiHidden/>
    <w:qFormat/>
    <w:rsid w:val="001f1ae1"/>
    <w:rPr>
      <w:rFonts w:ascii="Arial" w:hAnsi="Arial" w:eastAsia="Times New Roman" w:cs="Arial"/>
      <w:b/>
      <w:smallCaps/>
      <w:sz w:val="22"/>
    </w:rPr>
  </w:style>
  <w:style w:type="character" w:styleId="BalloonTextChar" w:customStyle="1">
    <w:name w:val="Balloon Text Char"/>
    <w:basedOn w:val="DefaultParagraphFont"/>
    <w:link w:val="BalloonText"/>
    <w:uiPriority w:val="99"/>
    <w:semiHidden/>
    <w:qFormat/>
    <w:rsid w:val="001f1ae1"/>
    <w:rPr>
      <w:rFonts w:ascii="Tahoma" w:hAnsi="Tahoma" w:eastAsia="Calibri"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1f1ae1"/>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1f1ae1"/>
    <w:pPr>
      <w:tabs>
        <w:tab w:val="clear" w:pos="720"/>
        <w:tab w:val="center" w:pos="4680" w:leader="none"/>
        <w:tab w:val="right" w:pos="9360" w:leader="none"/>
      </w:tabs>
    </w:pPr>
    <w:rPr/>
  </w:style>
  <w:style w:type="paragraph" w:styleId="Footer">
    <w:name w:val="Footer"/>
    <w:basedOn w:val="Normal"/>
    <w:link w:val="FooterChar"/>
    <w:uiPriority w:val="99"/>
    <w:unhideWhenUsed/>
    <w:rsid w:val="001f1ae1"/>
    <w:pPr>
      <w:tabs>
        <w:tab w:val="clear" w:pos="720"/>
        <w:tab w:val="center" w:pos="4320" w:leader="none"/>
        <w:tab w:val="right" w:pos="8640" w:leader="none"/>
      </w:tabs>
    </w:pPr>
    <w:rPr>
      <w:rFonts w:ascii="Times New Roman" w:hAnsi="Times New Roman" w:eastAsia="Times New Roman"/>
      <w:b/>
      <w:smallCaps/>
      <w:sz w:val="20"/>
      <w:szCs w:val="20"/>
    </w:rPr>
  </w:style>
  <w:style w:type="paragraph" w:styleId="BodyText2">
    <w:name w:val="Body Text 2"/>
    <w:basedOn w:val="Normal"/>
    <w:link w:val="BodyText2Char"/>
    <w:semiHidden/>
    <w:unhideWhenUsed/>
    <w:qFormat/>
    <w:rsid w:val="001f1ae1"/>
    <w:pPr>
      <w:jc w:val="both"/>
    </w:pPr>
    <w:rPr>
      <w:rFonts w:ascii="Arial" w:hAnsi="Arial" w:eastAsia="Times New Roman" w:cs="Arial"/>
      <w:b/>
      <w:smallCaps/>
      <w:szCs w:val="24"/>
    </w:rPr>
  </w:style>
  <w:style w:type="paragraph" w:styleId="BalloonText">
    <w:name w:val="Balloon Text"/>
    <w:basedOn w:val="Normal"/>
    <w:link w:val="BalloonTextChar"/>
    <w:uiPriority w:val="99"/>
    <w:semiHidden/>
    <w:unhideWhenUsed/>
    <w:qFormat/>
    <w:rsid w:val="001f1ae1"/>
    <w:pPr/>
    <w:rPr>
      <w:rFonts w:ascii="Tahoma" w:hAnsi="Tahoma" w:cs="Tahoma"/>
      <w:sz w:val="16"/>
      <w:szCs w:val="16"/>
    </w:rPr>
  </w:style>
  <w:style w:type="paragraph" w:styleId="ListParagraph">
    <w:name w:val="List Paragraph"/>
    <w:basedOn w:val="Normal"/>
    <w:uiPriority w:val="34"/>
    <w:qFormat/>
    <w:rsid w:val="001f1ae1"/>
    <w:pPr>
      <w:spacing w:before="0" w:after="0"/>
      <w:ind w:left="720" w:hanging="0"/>
      <w:contextualSpacing/>
    </w:pPr>
    <w:rPr/>
  </w:style>
  <w:style w:type="paragraph" w:styleId="Default" w:customStyle="1">
    <w:name w:val="Default"/>
    <w:qFormat/>
    <w:rsid w:val="001f1ae1"/>
    <w:pPr>
      <w:widowControl w:val="false"/>
      <w:suppressAutoHyphens w:val="true"/>
      <w:bidi w:val="0"/>
      <w:spacing w:lineRule="auto" w:line="240" w:before="0" w:after="0"/>
      <w:jc w:val="left"/>
    </w:pPr>
    <w:rPr>
      <w:rFonts w:ascii="Verdana" w:hAnsi="Verdana" w:eastAsia="Times New Roman" w:cs="Verdana"/>
      <w:color w:val="000000"/>
      <w:kern w:val="0"/>
      <w:sz w:val="22"/>
      <w:szCs w:val="24"/>
      <w:lang w:val="en-US" w:eastAsia="en-US" w:bidi="ar-SA"/>
    </w:rPr>
  </w:style>
  <w:style w:type="paragraph" w:styleId="2909F619802848F09E01365C32F34654" w:customStyle="1">
    <w:name w:val="2909F619802848F09E01365C32F34654"/>
    <w:qFormat/>
    <w:rsid w:val="001f1ae1"/>
    <w:pPr>
      <w:widowControl/>
      <w:suppressAutoHyphens w:val="true"/>
      <w:bidi w:val="0"/>
      <w:spacing w:lineRule="auto" w:line="276" w:before="0" w:after="200"/>
      <w:jc w:val="left"/>
    </w:pPr>
    <w:rPr>
      <w:rFonts w:ascii="Calibri" w:hAnsi="Calibri" w:eastAsia="" w:cs="" w:asciiTheme="minorHAnsi" w:eastAsiaTheme="minorEastAsia" w:hAnsiTheme="minorHAnsi"/>
      <w:color w:val="auto"/>
      <w:kern w:val="0"/>
      <w:sz w:val="22"/>
      <w:szCs w:val="22"/>
      <w:lang w:val="en-US" w:eastAsia="ja-JP"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E77CCF73F3443B9B984188065B7EB4"/>
        <w:category>
          <w:name w:val="General"/>
          <w:gallery w:val="placeholder"/>
        </w:category>
        <w:types>
          <w:type w:val="bbPlcHdr"/>
        </w:types>
        <w:behaviors>
          <w:behavior w:val="content"/>
        </w:behaviors>
        <w:guid w:val="{9BD02903-BEFB-4D54-A7BA-D8DAEC44BF02}"/>
      </w:docPartPr>
      <w:docPartBody>
        <w:p w:rsidR="00D022E1" w:rsidRDefault="00D022E1" w:rsidP="00D022E1">
          <w:pPr>
            <w:pStyle w:val="95E77CCF73F3443B9B984188065B7EB4"/>
          </w:pPr>
          <w:r>
            <w:t>[Type the author name]</w:t>
          </w:r>
        </w:p>
      </w:docPartBody>
    </w:docPart>
    <w:docPart>
      <w:docPartPr>
        <w:name w:val="99D8D6484C9B4B21A0B0C053C5B3DDA7"/>
        <w:category>
          <w:name w:val="General"/>
          <w:gallery w:val="placeholder"/>
        </w:category>
        <w:types>
          <w:type w:val="bbPlcHdr"/>
        </w:types>
        <w:behaviors>
          <w:behavior w:val="content"/>
        </w:behaviors>
        <w:guid w:val="{397587D3-4595-4CDE-A9E0-0E9B9B1F3941}"/>
      </w:docPartPr>
      <w:docPartBody>
        <w:p w:rsidR="00E32374" w:rsidRDefault="00AC50AE" w:rsidP="00AC50AE">
          <w:pPr>
            <w:pStyle w:val="99D8D6484C9B4B21A0B0C053C5B3DDA7"/>
          </w:pPr>
          <w:r>
            <w:rPr>
              <w:rFonts w:asciiTheme="majorHAnsi" w:eastAsiaTheme="majorEastAsia" w:hAnsiTheme="majorHAnsi" w:cstheme="majorBidi"/>
              <w:sz w:val="36"/>
              <w:szCs w:val="36"/>
            </w:rPr>
            <w:t>[Type the document title]</w:t>
          </w:r>
        </w:p>
      </w:docPartBody>
    </w:docPart>
    <w:docPart>
      <w:docPartPr>
        <w:name w:val="6CE6E2699EF84A7DB510670CFBAE5553"/>
        <w:category>
          <w:name w:val="General"/>
          <w:gallery w:val="placeholder"/>
        </w:category>
        <w:types>
          <w:type w:val="bbPlcHdr"/>
        </w:types>
        <w:behaviors>
          <w:behavior w:val="content"/>
        </w:behaviors>
        <w:guid w:val="{AB702563-70DC-4ADA-9F08-F32AC6ADA425}"/>
      </w:docPartPr>
      <w:docPartBody>
        <w:p w:rsidR="00E32374" w:rsidRDefault="00AC50AE" w:rsidP="00AC50AE">
          <w:pPr>
            <w:pStyle w:val="6CE6E2699EF84A7DB510670CFBAE555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E1"/>
    <w:rsid w:val="00091438"/>
    <w:rsid w:val="00145351"/>
    <w:rsid w:val="00190AE6"/>
    <w:rsid w:val="00213847"/>
    <w:rsid w:val="00310AA1"/>
    <w:rsid w:val="00532081"/>
    <w:rsid w:val="005C62C6"/>
    <w:rsid w:val="005F3737"/>
    <w:rsid w:val="00786CA8"/>
    <w:rsid w:val="007A3C66"/>
    <w:rsid w:val="009A6A6E"/>
    <w:rsid w:val="00AC50AE"/>
    <w:rsid w:val="00C9589C"/>
    <w:rsid w:val="00D022E1"/>
    <w:rsid w:val="00DD2641"/>
    <w:rsid w:val="00E32374"/>
    <w:rsid w:val="00E359C9"/>
    <w:rsid w:val="00EB11CE"/>
    <w:rsid w:val="00FE0EF6"/>
    <w:rsid w:val="00FE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D334F220ED435899BABC2160642EC2">
    <w:name w:val="0CD334F220ED435899BABC2160642EC2"/>
    <w:rsid w:val="00D022E1"/>
  </w:style>
  <w:style w:type="paragraph" w:customStyle="1" w:styleId="9FDCC3A1AAF7468EAFE2544327EC73BC">
    <w:name w:val="9FDCC3A1AAF7468EAFE2544327EC73BC"/>
    <w:rsid w:val="00D022E1"/>
  </w:style>
  <w:style w:type="paragraph" w:customStyle="1" w:styleId="95E77CCF73F3443B9B984188065B7EB4">
    <w:name w:val="95E77CCF73F3443B9B984188065B7EB4"/>
    <w:rsid w:val="00D022E1"/>
  </w:style>
  <w:style w:type="paragraph" w:customStyle="1" w:styleId="99D8D6484C9B4B21A0B0C053C5B3DDA7">
    <w:name w:val="99D8D6484C9B4B21A0B0C053C5B3DDA7"/>
    <w:rsid w:val="00AC50AE"/>
    <w:pPr>
      <w:spacing w:after="160" w:line="259" w:lineRule="auto"/>
    </w:pPr>
  </w:style>
  <w:style w:type="paragraph" w:customStyle="1" w:styleId="6CE6E2699EF84A7DB510670CFBAE5553">
    <w:name w:val="6CE6E2699EF84A7DB510670CFBAE5553"/>
    <w:rsid w:val="00AC50A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D3BD2DDC-44F8-471B-9180-C542AB27CBF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3719</TotalTime>
  <Application>LibreOffice/6.4.7.2$Linux_X86_64 LibreOffice_project/40$Build-2</Application>
  <Pages>53</Pages>
  <Words>5766</Words>
  <Characters>46553</Characters>
  <CharactersWithSpaces>53488</CharactersWithSpaces>
  <Paragraphs>654</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2019-09-27T18:03:00Z</dcterms:created>
  <dc:creator>Criteria, Standards and Indicators 2019</dc:creator>
  <dc:description/>
  <dc:language>en-IN</dc:language>
  <cp:lastModifiedBy/>
  <cp:lastPrinted>2015-02-11T19:45:00Z</cp:lastPrinted>
  <dcterms:modified xsi:type="dcterms:W3CDTF">2022-02-28T18:39:53Z</dcterms:modified>
  <cp:revision>1303</cp:revision>
  <dc:subject/>
  <dc:title>Affiliate Performance Assessment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